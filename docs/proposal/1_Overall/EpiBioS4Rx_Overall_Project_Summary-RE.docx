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C9F16" w14:textId="69258D0D" w:rsidR="00F15B60" w:rsidRDefault="0079650C">
      <w:pPr>
        <w:pStyle w:val="Heading1"/>
        <w:rPr>
          <w:ins w:id="0" w:author="Ryan Essex" w:date="2016-03-04T22:23:00Z"/>
        </w:rPr>
        <w:pPrChange w:id="1" w:author="Ryan Essex" w:date="2016-02-26T09:59:00Z">
          <w:pPr/>
        </w:pPrChange>
      </w:pPr>
      <w:r>
        <w:t xml:space="preserve">PROJECT SUMMARY – EpiBioS4Rx </w:t>
      </w:r>
      <w:ins w:id="2" w:author="Ryan Essex" w:date="2016-02-26T10:00:00Z">
        <w:r w:rsidR="00827ADB">
          <w:t>O</w:t>
        </w:r>
      </w:ins>
      <w:del w:id="3" w:author="Ryan Essex" w:date="2016-02-26T10:00:00Z">
        <w:r w:rsidDel="00827ADB">
          <w:delText>0</w:delText>
        </w:r>
      </w:del>
      <w:r>
        <w:t>VERALL</w:t>
      </w:r>
    </w:p>
    <w:p w14:paraId="0C769EEF" w14:textId="77777777" w:rsidR="00656F7D" w:rsidRPr="00656F7D" w:rsidRDefault="00656F7D" w:rsidP="00656F7D">
      <w:pPr>
        <w:pPrChange w:id="4" w:author="Ryan Essex" w:date="2016-03-04T22:23:00Z">
          <w:pPr/>
        </w:pPrChange>
      </w:pPr>
      <w:bookmarkStart w:id="5" w:name="_GoBack"/>
      <w:bookmarkEnd w:id="5"/>
    </w:p>
    <w:p w14:paraId="1030071B" w14:textId="77777777" w:rsidR="00F15B60" w:rsidRDefault="0079650C">
      <w:pPr>
        <w:pStyle w:val="NoSpacing"/>
        <w:rPr>
          <w:rFonts w:eastAsia="Arial" w:cs="Arial"/>
        </w:rPr>
        <w:pPrChange w:id="6" w:author="Ryan Essex" w:date="2016-02-26T09:59:00Z">
          <w:pPr>
            <w:tabs>
              <w:tab w:val="left" w:pos="270"/>
            </w:tabs>
          </w:pPr>
        </w:pPrChange>
      </w:pPr>
      <w:r>
        <w:t xml:space="preserve">The </w:t>
      </w:r>
      <w:r>
        <w:rPr>
          <w:rFonts w:ascii="Arial Bold"/>
        </w:rPr>
        <w:t>Epilepsy Bioinformatics Study for Antiepileptogenic Therapy (EpiBioS4Rx)</w:t>
      </w:r>
      <w:r>
        <w:t>, a CWOW proposal in response to RFA-NS-16-012, is designed to facilitate the development of antiepileptogenic therapies by removing barriers and promoting large-scale collaborative research efforts by multidisciplinary teams of basic and clinical neuroscientists with access to extensive patient populations, well-defined and rigidly standardized animal models, and cutting-edge analytic methodology. We focus our proposal on antiepileptogenesis in post</w:t>
      </w:r>
      <w:ins w:id="7" w:author="Ryan Essex" w:date="2016-02-24T09:31:00Z">
        <w:r>
          <w:t>-</w:t>
        </w:r>
      </w:ins>
      <w:r>
        <w:t>t</w:t>
      </w:r>
      <w:ins w:id="8" w:author="Ryan Essex" w:date="2016-02-24T09:30:00Z">
        <w:r>
          <w:t>r</w:t>
        </w:r>
      </w:ins>
      <w:r>
        <w:t>aumatic epilepsy (PTE) following traumatic brain injury (TBI), as this condition offers the best opportunity to determine the time of onset of the epileptogenic process in patients.</w:t>
      </w:r>
    </w:p>
    <w:p w14:paraId="1D8D50CE" w14:textId="6BC66ABA" w:rsidR="00F15B60" w:rsidRDefault="0079650C">
      <w:pPr>
        <w:pStyle w:val="NoSpacing"/>
        <w:pPrChange w:id="9" w:author="Ryan Essex" w:date="2016-02-26T09:59:00Z">
          <w:pPr/>
        </w:pPrChange>
      </w:pPr>
      <w:r>
        <w:rPr>
          <w:rFonts w:ascii="Arial Bold"/>
        </w:rPr>
        <w:t xml:space="preserve">The EpiBioS4Rx Scientific Premise is: </w:t>
      </w:r>
      <w:r>
        <w:rPr>
          <w:rFonts w:ascii="Arial Bold"/>
          <w:color w:val="000000"/>
          <w:u w:color="000000"/>
        </w:rPr>
        <w:t>Epileptogenesis after TBI can be prevented with specific treatments; the identification of relevant biomarkers and performance of rigorous preclinical trials will permit the future design and performance of economically feasible full-scale clinical trials of antiepileptogenic therapies.</w:t>
      </w:r>
      <w:r>
        <w:rPr>
          <w:color w:val="000000"/>
          <w:u w:color="000000"/>
        </w:rPr>
        <w:t xml:space="preserve"> Based on the work from a </w:t>
      </w:r>
      <w:r>
        <w:t xml:space="preserve">P20 planning grant, our program will consist of the following: </w:t>
      </w:r>
      <w:ins w:id="10" w:author="Ryan Essex" w:date="2016-02-26T10:00:00Z">
        <w:r w:rsidR="00D40E5D">
          <w:t>(</w:t>
        </w:r>
      </w:ins>
      <w:r>
        <w:t xml:space="preserve">1) identify biomarkers of epileptogenesis in our animal model and in patients, </w:t>
      </w:r>
      <w:ins w:id="11" w:author="Ryan Essex" w:date="2016-02-26T10:00:00Z">
        <w:r w:rsidR="00D40E5D">
          <w:t>(</w:t>
        </w:r>
      </w:ins>
      <w:r>
        <w:t xml:space="preserve">2) Develop and utilize a standardized platform for preclinical trials of potential antiepileptogenic (AEG) drugs, </w:t>
      </w:r>
      <w:ins w:id="12" w:author="Ryan Essex" w:date="2016-02-26T10:01:00Z">
        <w:r w:rsidR="00D40E5D">
          <w:t>(</w:t>
        </w:r>
      </w:ins>
      <w:r>
        <w:t xml:space="preserve">3) Identify 1 or more lead antiepileptogenic drugs for a future interventional clinical trial, </w:t>
      </w:r>
      <w:ins w:id="13" w:author="Ryan Essex" w:date="2016-02-26T10:01:00Z">
        <w:r w:rsidR="00D40E5D">
          <w:t>(</w:t>
        </w:r>
      </w:ins>
      <w:r>
        <w:t>4) Establish a network of advanced TBI centers capable of carrying out future clinical trials featuring our lead antiepileptogenic drugs used in the context of a personalized</w:t>
      </w:r>
      <w:ins w:id="14" w:author="Ryan Essex" w:date="2016-02-24T09:35:00Z">
        <w:r>
          <w:t>,</w:t>
        </w:r>
      </w:ins>
      <w:r>
        <w:t xml:space="preserve"> medicine</w:t>
      </w:r>
      <w:ins w:id="15" w:author="Ryan Essex" w:date="2016-02-24T09:35:00Z">
        <w:r>
          <w:t>-based</w:t>
        </w:r>
      </w:ins>
      <w:r>
        <w:t xml:space="preserve"> approach utilizing our panel of biomarkers, and </w:t>
      </w:r>
      <w:ins w:id="16" w:author="Ryan Essex" w:date="2016-02-26T10:01:00Z">
        <w:r w:rsidR="00D40E5D">
          <w:t>(</w:t>
        </w:r>
      </w:ins>
      <w:r>
        <w:t>5) Develop and incorporate a public engagement program involving the mutual education and collaboration of consumers, consumer organizations and professionals to design and execute future large-scale interventional clinical trials of antiepileptogenic therapies.</w:t>
      </w:r>
    </w:p>
    <w:sectPr w:rsidR="00F15B60" w:rsidSect="00F26AFF">
      <w:headerReference w:type="default" r:id="rId7"/>
      <w:footerReference w:type="default" r:id="rId8"/>
      <w:pgSz w:w="12240" w:h="15840"/>
      <w:pgMar w:top="720" w:right="720" w:bottom="806" w:left="720" w:header="706" w:footer="706" w:gutter="0"/>
      <w:cols w:space="720"/>
      <w:sectPrChange w:id="17" w:author="Ryan Essex" w:date="2016-02-26T10:00:00Z">
        <w:sectPr w:rsidR="00F15B60" w:rsidSect="00F26AFF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61373" w14:textId="77777777" w:rsidR="00423640" w:rsidRDefault="0079650C">
      <w:r>
        <w:separator/>
      </w:r>
    </w:p>
  </w:endnote>
  <w:endnote w:type="continuationSeparator" w:id="0">
    <w:p w14:paraId="384790B4" w14:textId="77777777" w:rsidR="00423640" w:rsidRDefault="0079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01DB5" w14:textId="77777777" w:rsidR="00F15B60" w:rsidRDefault="00F15B6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1B8F0" w14:textId="77777777" w:rsidR="00423640" w:rsidRDefault="0079650C">
      <w:r>
        <w:separator/>
      </w:r>
    </w:p>
  </w:footnote>
  <w:footnote w:type="continuationSeparator" w:id="0">
    <w:p w14:paraId="1112F8AB" w14:textId="77777777" w:rsidR="00423640" w:rsidRDefault="007965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F4F8D" w14:textId="77777777" w:rsidR="00F15B60" w:rsidRDefault="00F15B6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5B60"/>
    <w:rsid w:val="002F5AB0"/>
    <w:rsid w:val="00423640"/>
    <w:rsid w:val="00656F7D"/>
    <w:rsid w:val="0079650C"/>
    <w:rsid w:val="00827ADB"/>
    <w:rsid w:val="00D40E5D"/>
    <w:rsid w:val="00F15B60"/>
    <w:rsid w:val="00F2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BB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6F7D"/>
    <w:rPr>
      <w:sz w:val="24"/>
      <w:szCs w:val="24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656F7D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656F7D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656F7D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656F7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56F7D"/>
  </w:style>
  <w:style w:type="character" w:styleId="Hyperlink">
    <w:name w:val="Hyperlink"/>
    <w:rsid w:val="00656F7D"/>
    <w:rPr>
      <w:u w:val="single"/>
    </w:rPr>
  </w:style>
  <w:style w:type="paragraph" w:customStyle="1" w:styleId="HeaderFooter">
    <w:name w:val="Header &amp; Footer"/>
    <w:rsid w:val="00656F7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656F7D"/>
    <w:rPr>
      <w:rFonts w:ascii="Arial" w:eastAsia="Calibri" w:hAnsi="Arial" w:cs="Calibri"/>
      <w:b/>
      <w:bCs/>
      <w:caps/>
      <w:color w:val="000000"/>
      <w:sz w:val="22"/>
      <w:szCs w:val="22"/>
      <w:u w:color="000000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656F7D"/>
    <w:rPr>
      <w:rFonts w:ascii="Arial" w:hAnsi="Arial"/>
      <w:b/>
      <w:bCs/>
      <w:sz w:val="22"/>
      <w:szCs w:val="22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656F7D"/>
    <w:rPr>
      <w:rFonts w:ascii="Arial" w:hAnsi="Arial"/>
      <w:b/>
      <w:bCs/>
      <w:sz w:val="22"/>
      <w:szCs w:val="22"/>
    </w:rPr>
  </w:style>
  <w:style w:type="paragraph" w:styleId="NoSpacing">
    <w:name w:val="No Spacing"/>
    <w:aliases w:val="EP Normal Text"/>
    <w:basedOn w:val="Normal"/>
    <w:uiPriority w:val="1"/>
    <w:qFormat/>
    <w:rsid w:val="00656F7D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656F7D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PlainTextChar">
    <w:name w:val="Plain Text Char"/>
    <w:basedOn w:val="DefaultParagraphFont"/>
    <w:link w:val="PlainText"/>
    <w:rsid w:val="00656F7D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F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7D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656F7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56F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F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F7D"/>
    <w:rPr>
      <w:sz w:val="24"/>
      <w:szCs w:val="24"/>
    </w:rPr>
  </w:style>
  <w:style w:type="paragraph" w:customStyle="1" w:styleId="Default">
    <w:name w:val="Default"/>
    <w:rsid w:val="00656F7D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CaptionFigure">
    <w:name w:val="Caption/Figure"/>
    <w:basedOn w:val="NoSpacing"/>
    <w:autoRedefine/>
    <w:qFormat/>
    <w:rsid w:val="00656F7D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6F7D"/>
    <w:rPr>
      <w:sz w:val="24"/>
      <w:szCs w:val="24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656F7D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656F7D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656F7D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656F7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56F7D"/>
  </w:style>
  <w:style w:type="character" w:styleId="Hyperlink">
    <w:name w:val="Hyperlink"/>
    <w:rsid w:val="00656F7D"/>
    <w:rPr>
      <w:u w:val="single"/>
    </w:rPr>
  </w:style>
  <w:style w:type="paragraph" w:customStyle="1" w:styleId="HeaderFooter">
    <w:name w:val="Header &amp; Footer"/>
    <w:rsid w:val="00656F7D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656F7D"/>
    <w:rPr>
      <w:rFonts w:ascii="Arial" w:eastAsia="Calibri" w:hAnsi="Arial" w:cs="Calibri"/>
      <w:b/>
      <w:bCs/>
      <w:caps/>
      <w:color w:val="000000"/>
      <w:sz w:val="22"/>
      <w:szCs w:val="22"/>
      <w:u w:color="000000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656F7D"/>
    <w:rPr>
      <w:rFonts w:ascii="Arial" w:hAnsi="Arial"/>
      <w:b/>
      <w:bCs/>
      <w:sz w:val="22"/>
      <w:szCs w:val="22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656F7D"/>
    <w:rPr>
      <w:rFonts w:ascii="Arial" w:hAnsi="Arial"/>
      <w:b/>
      <w:bCs/>
      <w:sz w:val="22"/>
      <w:szCs w:val="22"/>
    </w:rPr>
  </w:style>
  <w:style w:type="paragraph" w:styleId="NoSpacing">
    <w:name w:val="No Spacing"/>
    <w:aliases w:val="EP Normal Text"/>
    <w:basedOn w:val="Normal"/>
    <w:uiPriority w:val="1"/>
    <w:qFormat/>
    <w:rsid w:val="00656F7D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656F7D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PlainTextChar">
    <w:name w:val="Plain Text Char"/>
    <w:basedOn w:val="DefaultParagraphFont"/>
    <w:link w:val="PlainText"/>
    <w:rsid w:val="00656F7D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F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7D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656F7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56F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F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F7D"/>
    <w:rPr>
      <w:sz w:val="24"/>
      <w:szCs w:val="24"/>
    </w:rPr>
  </w:style>
  <w:style w:type="paragraph" w:customStyle="1" w:styleId="Default">
    <w:name w:val="Default"/>
    <w:rsid w:val="00656F7D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CaptionFigure">
    <w:name w:val="Caption/Figure"/>
    <w:basedOn w:val="NoSpacing"/>
    <w:autoRedefine/>
    <w:qFormat/>
    <w:rsid w:val="00656F7D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1681</Characters>
  <Application>Microsoft Macintosh Word</Application>
  <DocSecurity>0</DocSecurity>
  <Lines>80</Lines>
  <Paragraphs>6</Paragraphs>
  <ScaleCrop>false</ScaleCrop>
  <Company>INI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Essex</cp:lastModifiedBy>
  <cp:revision>3</cp:revision>
  <dcterms:created xsi:type="dcterms:W3CDTF">2016-02-26T18:05:00Z</dcterms:created>
  <dcterms:modified xsi:type="dcterms:W3CDTF">2016-03-05T06:23:00Z</dcterms:modified>
</cp:coreProperties>
</file>