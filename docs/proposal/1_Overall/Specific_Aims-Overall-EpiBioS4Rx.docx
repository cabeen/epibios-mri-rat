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74590" w14:textId="77777777" w:rsidR="008355E0" w:rsidRDefault="0046754F">
      <w:pPr>
        <w:pStyle w:val="Heading1"/>
        <w:rPr>
          <w:rFonts w:eastAsia="Arial Bold" w:hAnsi="Arial Bold" w:cs="Arial Bold"/>
        </w:rPr>
        <w:pPrChange w:id="0" w:author="Caroline O'Driscoll" w:date="2016-02-29T14:44:00Z">
          <w:pPr>
            <w:pStyle w:val="BodyA"/>
          </w:pPr>
        </w:pPrChange>
      </w:pPr>
      <w:bookmarkStart w:id="1" w:name="_GoBack"/>
      <w:bookmarkEnd w:id="1"/>
      <w:r>
        <w:rPr>
          <w:lang w:val="en-US"/>
        </w:rPr>
        <w:t xml:space="preserve">SPECIFIC AIMS </w:t>
      </w:r>
      <w:r>
        <w:rPr>
          <w:rFonts w:hAnsi="Arial Bold"/>
          <w:lang w:val="en-US"/>
        </w:rPr>
        <w:t>–</w:t>
      </w:r>
      <w:r>
        <w:rPr>
          <w:rFonts w:ascii="Times New Roman" w:eastAsia="Arial Unicode MS" w:hAnsi="Arial Unicode MS" w:cs="Arial Unicode MS"/>
          <w:lang w:val="en-US"/>
        </w:rPr>
        <w:t xml:space="preserve"> </w:t>
      </w:r>
      <w:r>
        <w:t>EpiBioS4Rx OVERALL</w:t>
      </w:r>
    </w:p>
    <w:p w14:paraId="142452F2" w14:textId="77777777" w:rsidR="008355E0" w:rsidRDefault="008355E0">
      <w:pPr>
        <w:pStyle w:val="BodyA"/>
      </w:pPr>
    </w:p>
    <w:p w14:paraId="508ED924" w14:textId="5679EC82" w:rsidR="008355E0" w:rsidRDefault="0046754F" w:rsidP="00A07FBD">
      <w:pPr>
        <w:pStyle w:val="NoSpacing"/>
        <w:rPr>
          <w:rFonts w:eastAsia="Arial" w:cs="Arial"/>
        </w:rPr>
      </w:pPr>
      <w:r>
        <w:t xml:space="preserve">The </w:t>
      </w:r>
      <w:r>
        <w:rPr>
          <w:rFonts w:ascii="Arial Bold"/>
        </w:rPr>
        <w:t>Epilepsy Bioinformatics Study for Antiepileptogenic</w:t>
      </w:r>
      <w:ins w:id="2" w:author="Ryan Essex" w:date="2016-02-25T13:09:00Z">
        <w:r>
          <w:rPr>
            <w:rFonts w:ascii="Arial Bold"/>
          </w:rPr>
          <w:t xml:space="preserve"> </w:t>
        </w:r>
      </w:ins>
      <w:r>
        <w:rPr>
          <w:rFonts w:ascii="Arial Bold"/>
        </w:rPr>
        <w:t>Therapy (EpiBioS4Rx)</w:t>
      </w:r>
      <w:r>
        <w:t>, a CWOW proposal in response to RFA-NS-16-012, is designed to facilitate the development of antiepileptogenic</w:t>
      </w:r>
      <w:ins w:id="3" w:author="Dominique Duncan" w:date="2016-02-26T22:16:00Z">
        <w:r w:rsidR="00931931">
          <w:t xml:space="preserve"> (AEG)</w:t>
        </w:r>
      </w:ins>
      <w:r>
        <w:t xml:space="preserve"> therapies by removing barriers and promoting large-scale collaborative research efforts by multidisciplinary teams of basic and clinical neuroscientists with access to extensive patient populations, well-defined and rigidly standardized animal models, and cutting-edge analytic methodology. We focus our proposal on antiepileptogenesis in post</w:t>
      </w:r>
      <w:ins w:id="4" w:author="Ryan Essex" w:date="2016-02-25T13:28:00Z">
        <w:r>
          <w:t>-</w:t>
        </w:r>
      </w:ins>
      <w:r>
        <w:t>t</w:t>
      </w:r>
      <w:ins w:id="5" w:author="Ryan Essex" w:date="2016-02-25T13:21:00Z">
        <w:r>
          <w:t>r</w:t>
        </w:r>
      </w:ins>
      <w:r>
        <w:t>aumatic epilepsy (PTE) following traumatic brain injury (TBI)</w:t>
      </w:r>
      <w:del w:id="6" w:author="Dominique Duncan" w:date="2016-02-26T15:46:00Z">
        <w:r w:rsidDel="00EA5B24">
          <w:delText>,</w:delText>
        </w:r>
      </w:del>
      <w:r>
        <w:t xml:space="preserve"> as this condition offers the best opportunity to determine the</w:t>
      </w:r>
      <w:ins w:id="7" w:author="Ryan Essex" w:date="2016-02-24T11:47:00Z">
        <w:r>
          <w:t xml:space="preserve"> </w:t>
        </w:r>
      </w:ins>
      <w:del w:id="8" w:author="Ryan Essex" w:date="2016-02-24T11:47:00Z">
        <w:r>
          <w:delText xml:space="preserve"> time of </w:delText>
        </w:r>
      </w:del>
      <w:r>
        <w:t>onset of the epileptogenic process in patients.</w:t>
      </w:r>
    </w:p>
    <w:p w14:paraId="132D2202" w14:textId="1B5A71B1" w:rsidR="008355E0" w:rsidRDefault="0046754F" w:rsidP="00A07FBD">
      <w:pPr>
        <w:pStyle w:val="NoSpacing"/>
        <w:rPr>
          <w:rFonts w:eastAsia="Arial" w:cs="Arial"/>
        </w:rPr>
      </w:pPr>
      <w:r>
        <w:rPr>
          <w:rFonts w:ascii="Arial Bold"/>
        </w:rPr>
        <w:t>The EpiBioS4Rx Scientific Premise is: Epileptogenesis after TBI can be prevented with specific trea</w:t>
      </w:r>
      <w:r>
        <w:rPr>
          <w:rFonts w:ascii="Arial Bold"/>
        </w:rPr>
        <w:t>t</w:t>
      </w:r>
      <w:r>
        <w:rPr>
          <w:rFonts w:ascii="Arial Bold"/>
        </w:rPr>
        <w:t xml:space="preserve">ments; the identification of relevant biomarkers and performance of rigorous preclinical trials will permit the future design and performance of economically feasible full-scale clinical trials of </w:t>
      </w:r>
      <w:del w:id="9" w:author="Dominique Duncan" w:date="2016-02-26T22:16:00Z">
        <w:r w:rsidDel="00931931">
          <w:rPr>
            <w:rFonts w:ascii="Arial Bold"/>
          </w:rPr>
          <w:delText xml:space="preserve">antiepileptogenic </w:delText>
        </w:r>
      </w:del>
      <w:ins w:id="10" w:author="Dominique Duncan" w:date="2016-02-26T22:16:00Z">
        <w:r w:rsidR="00931931">
          <w:rPr>
            <w:rFonts w:ascii="Arial Bold"/>
          </w:rPr>
          <w:t xml:space="preserve">AEG </w:t>
        </w:r>
      </w:ins>
      <w:r>
        <w:rPr>
          <w:rFonts w:ascii="Arial Bold"/>
        </w:rPr>
        <w:t>therapies.</w:t>
      </w:r>
      <w:r>
        <w:t xml:space="preserve"> Based on the work from a P20 planning grant, our program will consist of the following: </w:t>
      </w:r>
      <w:ins w:id="11" w:author="Ryan Essex" w:date="2016-02-25T13:22:00Z">
        <w:r>
          <w:t>(</w:t>
        </w:r>
      </w:ins>
      <w:r>
        <w:t xml:space="preserve">1) identify biomarkers of </w:t>
      </w:r>
      <w:r w:rsidR="009F6893">
        <w:t>Epileptogenesis</w:t>
      </w:r>
      <w:r>
        <w:t xml:space="preserve"> in our animal model and in patients</w:t>
      </w:r>
      <w:ins w:id="12" w:author="Ryan Essex" w:date="2016-02-23T16:03:00Z">
        <w:r>
          <w:t>,</w:t>
        </w:r>
      </w:ins>
      <w:del w:id="13" w:author="Ryan Essex" w:date="2016-02-23T16:03:00Z">
        <w:r>
          <w:delText>;</w:delText>
        </w:r>
      </w:del>
      <w:r>
        <w:t xml:space="preserve"> </w:t>
      </w:r>
      <w:ins w:id="14" w:author="Ryan Essex" w:date="2016-02-25T13:22:00Z">
        <w:r>
          <w:t>(</w:t>
        </w:r>
      </w:ins>
      <w:r>
        <w:t xml:space="preserve">2) Develop and utilize a standardized platform for preclinical trials of potential </w:t>
      </w:r>
      <w:del w:id="15" w:author="Dominique Duncan" w:date="2016-02-26T22:16:00Z">
        <w:r w:rsidDel="00931931">
          <w:delText xml:space="preserve">antiepileptogenic </w:delText>
        </w:r>
      </w:del>
      <w:ins w:id="16" w:author="Dominique Duncan" w:date="2016-02-26T22:16:00Z">
        <w:r w:rsidR="00931931">
          <w:t xml:space="preserve">AEG </w:t>
        </w:r>
      </w:ins>
      <w:del w:id="17" w:author="Dominique Duncan" w:date="2016-02-26T22:15:00Z">
        <w:r w:rsidDel="00931931">
          <w:delText xml:space="preserve">(AEG) </w:delText>
        </w:r>
      </w:del>
      <w:r>
        <w:t xml:space="preserve">drugs, </w:t>
      </w:r>
      <w:ins w:id="18" w:author="Ryan Essex" w:date="2016-02-25T13:22:00Z">
        <w:r>
          <w:t>(</w:t>
        </w:r>
      </w:ins>
      <w:r>
        <w:t xml:space="preserve">3) Identify 1 or more lead </w:t>
      </w:r>
      <w:del w:id="19" w:author="Dominique Duncan" w:date="2016-02-26T22:16:00Z">
        <w:r w:rsidDel="00931931">
          <w:delText xml:space="preserve">antiepileptogenic </w:delText>
        </w:r>
      </w:del>
      <w:ins w:id="20" w:author="Dominique Duncan" w:date="2016-02-26T22:16:00Z">
        <w:r w:rsidR="00931931">
          <w:t xml:space="preserve">AEG </w:t>
        </w:r>
      </w:ins>
      <w:r>
        <w:t>drugs for a future interve</w:t>
      </w:r>
      <w:r>
        <w:t>n</w:t>
      </w:r>
      <w:r>
        <w:t xml:space="preserve">tional clinical trial, </w:t>
      </w:r>
      <w:ins w:id="21" w:author="Ryan Essex" w:date="2016-02-25T13:22:00Z">
        <w:r>
          <w:t>(</w:t>
        </w:r>
      </w:ins>
      <w:r>
        <w:t xml:space="preserve">4) Establish a network of advanced TBI centers capable of carrying out future clinical trials featuring our lead </w:t>
      </w:r>
      <w:del w:id="22" w:author="Dominique Duncan" w:date="2016-02-26T22:16:00Z">
        <w:r w:rsidDel="00931931">
          <w:delText xml:space="preserve">antiepileptogenic </w:delText>
        </w:r>
      </w:del>
      <w:ins w:id="23" w:author="Dominique Duncan" w:date="2016-02-26T22:16:00Z">
        <w:r w:rsidR="00931931">
          <w:t xml:space="preserve">AEG </w:t>
        </w:r>
      </w:ins>
      <w:r>
        <w:t>drugs used in the context of a personalized medicine approach utilizing our panel of biomarkers</w:t>
      </w:r>
      <w:ins w:id="24" w:author="Dominique Duncan" w:date="2016-02-26T15:48:00Z">
        <w:r w:rsidR="006C03CA">
          <w:t>,</w:t>
        </w:r>
      </w:ins>
      <w:r>
        <w:t xml:space="preserve"> and </w:t>
      </w:r>
      <w:ins w:id="25" w:author="Ryan Essex" w:date="2016-02-25T13:22:00Z">
        <w:r>
          <w:t>(</w:t>
        </w:r>
      </w:ins>
      <w:r>
        <w:t>5) Develop and incorporate a public engagement program involving the mutual education and collaboration of consumers, consumer organizations</w:t>
      </w:r>
      <w:ins w:id="26" w:author="Dominique Duncan" w:date="2016-02-26T15:48:00Z">
        <w:r w:rsidR="006C03CA">
          <w:t>,</w:t>
        </w:r>
      </w:ins>
      <w:r>
        <w:t xml:space="preserve"> and professionals to design and execute future large-scale interventional clinical trials of </w:t>
      </w:r>
      <w:del w:id="27" w:author="Dominique Duncan" w:date="2016-02-26T22:16:00Z">
        <w:r w:rsidDel="00931931">
          <w:delText xml:space="preserve">antiepileptogenic </w:delText>
        </w:r>
      </w:del>
      <w:ins w:id="28" w:author="Dominique Duncan" w:date="2016-02-26T22:16:00Z">
        <w:r w:rsidR="00931931">
          <w:t xml:space="preserve">AEG </w:t>
        </w:r>
      </w:ins>
      <w:r>
        <w:t xml:space="preserve">therapies. </w:t>
      </w:r>
    </w:p>
    <w:p w14:paraId="457E57BB" w14:textId="5CEDA852" w:rsidR="008355E0" w:rsidRDefault="0046754F" w:rsidP="00A07FBD">
      <w:pPr>
        <w:pStyle w:val="NoSpacing"/>
        <w:rPr>
          <w:rFonts w:eastAsia="Arial" w:cs="Arial"/>
        </w:rPr>
      </w:pPr>
      <w:r>
        <w:rPr>
          <w:rFonts w:ascii="Arial Bold"/>
        </w:rPr>
        <w:t xml:space="preserve">Specific Aim 1: </w:t>
      </w:r>
      <w:r>
        <w:t>Carry out focused multicenter</w:t>
      </w:r>
      <w:ins w:id="29" w:author="Dominique Duncan" w:date="2016-02-26T15:48:00Z">
        <w:r w:rsidR="006C03CA">
          <w:t>,</w:t>
        </w:r>
      </w:ins>
      <w:r>
        <w:t xml:space="preserve"> collaborative</w:t>
      </w:r>
      <w:ins w:id="30" w:author="Dominique Duncan" w:date="2016-02-26T15:48:00Z">
        <w:r w:rsidR="006C03CA">
          <w:t>,</w:t>
        </w:r>
      </w:ins>
      <w:r>
        <w:t xml:space="preserve"> pre</w:t>
      </w:r>
      <w:del w:id="31" w:author="Ryan Essex" w:date="2016-02-23T16:03:00Z">
        <w:r>
          <w:delText>-</w:delText>
        </w:r>
      </w:del>
      <w:r>
        <w:t xml:space="preserve">clinical and clinical investigations to identify and validate biomarkers of </w:t>
      </w:r>
      <w:r w:rsidR="009F6893">
        <w:t>Epileptogenesis</w:t>
      </w:r>
      <w:r>
        <w:t xml:space="preserve"> following TBI</w:t>
      </w:r>
      <w:del w:id="32" w:author="Dominique Duncan" w:date="2016-02-26T15:49:00Z">
        <w:r w:rsidDel="006C03CA">
          <w:delText>,</w:delText>
        </w:r>
      </w:del>
      <w:r>
        <w:t xml:space="preserve"> and preclinical investigations to evaluate potential interventions that prevent the development of PTE as well as their effects on the identified biomarkers of epileptogenesis in a standardized animal model of TBI/PTE.</w:t>
      </w:r>
    </w:p>
    <w:p w14:paraId="1AF872D5" w14:textId="470E5A83" w:rsidR="008355E0" w:rsidRDefault="0046754F" w:rsidP="00A07FBD">
      <w:pPr>
        <w:pStyle w:val="NoSpacing"/>
        <w:rPr>
          <w:rFonts w:eastAsia="Arial" w:cs="Arial"/>
        </w:rPr>
      </w:pPr>
      <w:del w:id="33" w:author="Ryan Essex" w:date="2016-02-26T04:23:00Z">
        <w:r>
          <w:rPr>
            <w:rFonts w:eastAsia="Arial" w:cs="Arial"/>
          </w:rPr>
          <w:tab/>
        </w:r>
      </w:del>
      <w:r>
        <w:rPr>
          <w:rFonts w:ascii="Arial Bold"/>
        </w:rPr>
        <w:t>Research Project 1:</w:t>
      </w:r>
      <w:r>
        <w:t xml:space="preserve"> Animal studies at </w:t>
      </w:r>
      <w:del w:id="34" w:author="Dominique Duncan" w:date="2016-02-26T15:49:00Z">
        <w:r w:rsidDel="006C03CA">
          <w:delText xml:space="preserve">three </w:delText>
        </w:r>
      </w:del>
      <w:ins w:id="35" w:author="Dominique Duncan" w:date="2016-02-26T15:49:00Z">
        <w:r w:rsidR="006C03CA">
          <w:t xml:space="preserve">3 </w:t>
        </w:r>
      </w:ins>
      <w:r>
        <w:t xml:space="preserve">centers using a standardized lateral fluid percussion injury rat model of PTE to identify plasma, imaging, and electrophysiological biomarkers measured at different post-injury time points, alone or in combination, to diagnose with high sensitivity and specificity ongoing epileptogenesis independent of the severity of brain damage. </w:t>
      </w:r>
    </w:p>
    <w:p w14:paraId="485A1D4F" w14:textId="2FFE8F19" w:rsidR="008355E0" w:rsidRDefault="0046754F" w:rsidP="00A07FBD">
      <w:pPr>
        <w:pStyle w:val="NoSpacing"/>
        <w:rPr>
          <w:rFonts w:eastAsia="Arial" w:cs="Arial"/>
        </w:rPr>
      </w:pPr>
      <w:del w:id="36" w:author="Ryan Essex" w:date="2016-02-26T04:23:00Z">
        <w:r>
          <w:rPr>
            <w:rFonts w:eastAsia="Arial" w:cs="Arial"/>
          </w:rPr>
          <w:tab/>
        </w:r>
      </w:del>
      <w:r>
        <w:rPr>
          <w:rFonts w:ascii="Arial Bold"/>
        </w:rPr>
        <w:t>Research Project 2:</w:t>
      </w:r>
      <w:r>
        <w:t xml:space="preserve"> Animal studies at </w:t>
      </w:r>
      <w:del w:id="37" w:author="Dominique Duncan" w:date="2016-02-26T15:50:00Z">
        <w:r w:rsidDel="006C03CA">
          <w:delText xml:space="preserve">four </w:delText>
        </w:r>
      </w:del>
      <w:ins w:id="38" w:author="Dominique Duncan" w:date="2016-02-26T15:50:00Z">
        <w:r w:rsidR="006C03CA">
          <w:t xml:space="preserve">4 </w:t>
        </w:r>
      </w:ins>
      <w:r>
        <w:t xml:space="preserve">centers to identify targets and biomarkers for treatment </w:t>
      </w:r>
      <w:del w:id="39" w:author="Ryan Essex" w:date="2016-02-26T09:58:00Z">
        <w:r w:rsidDel="00C91D61">
          <w:delText>implementation which</w:delText>
        </w:r>
      </w:del>
      <w:ins w:id="40" w:author="Ryan Essex" w:date="2016-02-26T09:58:00Z">
        <w:r w:rsidR="00C91D61">
          <w:t>implement</w:t>
        </w:r>
        <w:r w:rsidR="00C91D61">
          <w:t>a</w:t>
        </w:r>
        <w:r w:rsidR="00C91D61">
          <w:t>tion, which</w:t>
        </w:r>
      </w:ins>
      <w:del w:id="41" w:author="Ryan Essex" w:date="2016-02-26T09:58:00Z">
        <w:r w:rsidDel="00C91D61">
          <w:delText>,</w:delText>
        </w:r>
      </w:del>
      <w:r>
        <w:t xml:space="preserve"> in combination with the biomarkers of epileptogenesis from </w:t>
      </w:r>
      <w:r w:rsidRPr="009F6893">
        <w:rPr>
          <w:i/>
        </w:rPr>
        <w:t>Project 1</w:t>
      </w:r>
      <w:r>
        <w:t>, will guide rigorous rando</w:t>
      </w:r>
      <w:r>
        <w:t>m</w:t>
      </w:r>
      <w:r>
        <w:t xml:space="preserve">ized preclinical trials of potential </w:t>
      </w:r>
      <w:del w:id="42" w:author="Dominique Duncan" w:date="2016-02-26T22:16:00Z">
        <w:r w:rsidDel="00931931">
          <w:delText xml:space="preserve">antiepileptogenic </w:delText>
        </w:r>
      </w:del>
      <w:ins w:id="43" w:author="Dominique Duncan" w:date="2016-02-26T22:16:00Z">
        <w:r w:rsidR="00931931">
          <w:t xml:space="preserve">AEG </w:t>
        </w:r>
      </w:ins>
      <w:r>
        <w:t>interventions to prevent PTE in the standardized animal model of TBI/PTE.</w:t>
      </w:r>
    </w:p>
    <w:p w14:paraId="442347ED" w14:textId="7DE759AC" w:rsidR="008355E0" w:rsidRDefault="0046754F" w:rsidP="00A07FBD">
      <w:pPr>
        <w:pStyle w:val="NoSpacing"/>
        <w:rPr>
          <w:rFonts w:eastAsia="Arial" w:cs="Arial"/>
        </w:rPr>
      </w:pPr>
      <w:del w:id="44" w:author="Ryan Essex" w:date="2016-02-26T04:23:00Z">
        <w:r>
          <w:rPr>
            <w:rFonts w:eastAsia="Arial" w:cs="Arial"/>
          </w:rPr>
          <w:tab/>
        </w:r>
      </w:del>
      <w:r>
        <w:rPr>
          <w:rFonts w:ascii="Arial Bold"/>
        </w:rPr>
        <w:t>Research Project 3:</w:t>
      </w:r>
      <w:r>
        <w:t xml:space="preserve"> Clinical/translational studies at 13 experienced TBI centers </w:t>
      </w:r>
      <w:ins w:id="45" w:author="Dominique Duncan" w:date="2016-02-26T15:51:00Z">
        <w:r w:rsidR="006C03CA">
          <w:t>will</w:t>
        </w:r>
      </w:ins>
      <w:del w:id="46" w:author="Dominique Duncan" w:date="2016-02-26T15:51:00Z">
        <w:r w:rsidDel="006C03CA">
          <w:delText>to</w:delText>
        </w:r>
      </w:del>
      <w:r>
        <w:t xml:space="preserve"> identify biomarkers</w:t>
      </w:r>
      <w:del w:id="47" w:author="Dominique Duncan" w:date="2016-02-26T15:50:00Z">
        <w:r w:rsidDel="006C03CA">
          <w:delText>,</w:delText>
        </w:r>
      </w:del>
      <w:r>
        <w:t xml:space="preserve"> and validate</w:t>
      </w:r>
      <w:ins w:id="48" w:author="Ryan Essex" w:date="2016-02-25T13:24:00Z">
        <w:r>
          <w:t xml:space="preserve"> in humans</w:t>
        </w:r>
      </w:ins>
      <w:r>
        <w:t xml:space="preserve"> the </w:t>
      </w:r>
      <w:commentRangeStart w:id="49"/>
      <w:r>
        <w:t>biomarkers</w:t>
      </w:r>
      <w:commentRangeEnd w:id="49"/>
      <w:r>
        <w:commentReference w:id="49"/>
      </w:r>
      <w:r>
        <w:t xml:space="preserve"> identified in </w:t>
      </w:r>
      <w:r w:rsidRPr="0052300D">
        <w:rPr>
          <w:i/>
        </w:rPr>
        <w:t>Projects 1 and 2.</w:t>
      </w:r>
    </w:p>
    <w:p w14:paraId="188B1BFA" w14:textId="45499535" w:rsidR="008355E0" w:rsidRDefault="0046754F" w:rsidP="00A07FBD">
      <w:pPr>
        <w:pStyle w:val="NoSpacing"/>
        <w:rPr>
          <w:rFonts w:eastAsia="Arial" w:cs="Arial"/>
        </w:rPr>
      </w:pPr>
      <w:r>
        <w:rPr>
          <w:rFonts w:ascii="Arial Bold"/>
        </w:rPr>
        <w:t>Specific Aim 2:</w:t>
      </w:r>
      <w:r>
        <w:t xml:space="preserve"> </w:t>
      </w:r>
      <w:ins w:id="50" w:author="Dominique Duncan" w:date="2016-02-26T15:51:00Z">
        <w:r w:rsidR="006C03CA">
          <w:t>O</w:t>
        </w:r>
      </w:ins>
      <w:del w:id="51" w:author="Dominique Duncan" w:date="2016-02-26T15:51:00Z">
        <w:r w:rsidDel="006C03CA">
          <w:delText>Apply o</w:delText>
        </w:r>
      </w:del>
      <w:r>
        <w:t>ur multi</w:t>
      </w:r>
      <w:ins w:id="52" w:author="Ryan Essex" w:date="2016-02-23T16:04:00Z">
        <w:r>
          <w:t>-</w:t>
        </w:r>
      </w:ins>
      <w:r>
        <w:t>modal</w:t>
      </w:r>
      <w:del w:id="53" w:author="Ryan Essex" w:date="2016-02-23T16:04:00Z">
        <w:r>
          <w:delText>ity</w:delText>
        </w:r>
      </w:del>
      <w:r>
        <w:t xml:space="preserve"> epilepsy-specific bioinformatics approaches </w:t>
      </w:r>
      <w:ins w:id="54" w:author="Dominique Duncan" w:date="2016-02-26T15:51:00Z">
        <w:r w:rsidR="006C03CA">
          <w:t xml:space="preserve">will be applied </w:t>
        </w:r>
      </w:ins>
      <w:r>
        <w:t xml:space="preserve">to the results obtained in Projects 1, 2, and 3 to derive a combination of biomarkers that will reliably predict epileptogenesis following TBI in both animals and humans and identify specific </w:t>
      </w:r>
      <w:del w:id="55" w:author="Dominique Duncan" w:date="2016-02-26T22:16:00Z">
        <w:r w:rsidDel="00931931">
          <w:delText xml:space="preserve">antiepileptogenic </w:delText>
        </w:r>
      </w:del>
      <w:ins w:id="56" w:author="Dominique Duncan" w:date="2016-02-26T22:16:00Z">
        <w:r w:rsidR="00931931">
          <w:t xml:space="preserve">AEG </w:t>
        </w:r>
      </w:ins>
      <w:r>
        <w:t>treatments to be used in future clinical trials. Following the completion of the aims</w:t>
      </w:r>
      <w:ins w:id="57" w:author="Dominique Duncan" w:date="2016-02-26T15:52:00Z">
        <w:r w:rsidR="006C03CA">
          <w:t>,</w:t>
        </w:r>
      </w:ins>
      <w:r>
        <w:t xml:space="preserve"> and in partnership with the consumer and scientific groups in the Public Engagement Core, our approach will permit the design and execution of a feasible, cost</w:t>
      </w:r>
      <w:ins w:id="58" w:author="Ryan Essex" w:date="2016-02-23T16:04:00Z">
        <w:r>
          <w:t>-</w:t>
        </w:r>
      </w:ins>
      <w:del w:id="59" w:author="Ryan Essex" w:date="2016-02-23T16:04:00Z">
        <w:r>
          <w:delText xml:space="preserve"> </w:delText>
        </w:r>
      </w:del>
      <w:r>
        <w:t>effective, personalized</w:t>
      </w:r>
      <w:ins w:id="60" w:author="Ryan Essex" w:date="2016-02-23T16:06:00Z">
        <w:del w:id="61" w:author="Dominique Duncan" w:date="2016-02-26T15:52:00Z">
          <w:r w:rsidDel="006C03CA">
            <w:delText>,</w:delText>
          </w:r>
        </w:del>
      </w:ins>
      <w:r>
        <w:t xml:space="preserve"> medicine-focused</w:t>
      </w:r>
      <w:ins w:id="62" w:author="Dominique Duncan" w:date="2016-02-26T15:52:00Z">
        <w:r w:rsidR="006C03CA">
          <w:t>,</w:t>
        </w:r>
      </w:ins>
      <w:r>
        <w:t xml:space="preserve"> interventional</w:t>
      </w:r>
      <w:ins w:id="63" w:author="Dominique Duncan" w:date="2016-02-26T15:52:00Z">
        <w:r w:rsidR="006C03CA">
          <w:t>,</w:t>
        </w:r>
      </w:ins>
      <w:r>
        <w:t xml:space="preserve"> randomized</w:t>
      </w:r>
      <w:ins w:id="64" w:author="Dominique Duncan" w:date="2016-02-26T15:52:00Z">
        <w:r w:rsidR="006C03CA">
          <w:t>,</w:t>
        </w:r>
      </w:ins>
      <w:r>
        <w:t xml:space="preserve"> international clinical trial for </w:t>
      </w:r>
      <w:del w:id="65" w:author="Dominique Duncan" w:date="2016-02-26T22:16:00Z">
        <w:r w:rsidDel="00931931">
          <w:delText xml:space="preserve">antiepileptogenic </w:delText>
        </w:r>
      </w:del>
      <w:ins w:id="66" w:author="Dominique Duncan" w:date="2016-02-26T22:16:00Z">
        <w:r w:rsidR="00931931">
          <w:t xml:space="preserve">AEG </w:t>
        </w:r>
      </w:ins>
      <w:r>
        <w:t xml:space="preserve">therapies in TBI. </w:t>
      </w:r>
    </w:p>
    <w:p w14:paraId="2BBD073C" w14:textId="3819A287" w:rsidR="008355E0" w:rsidRDefault="0046754F">
      <w:pPr>
        <w:pStyle w:val="NoSpacing"/>
        <w:pPrChange w:id="67" w:author="Caroline O'Driscoll" w:date="2016-02-29T14:44:00Z">
          <w:pPr>
            <w:pStyle w:val="BodyA"/>
          </w:pPr>
        </w:pPrChange>
      </w:pPr>
      <w:r>
        <w:rPr>
          <w:rFonts w:ascii="Arial Bold"/>
        </w:rPr>
        <w:t>Deliverables:</w:t>
      </w:r>
      <w:del w:id="68" w:author="Dominique Duncan" w:date="2016-02-26T15:52:00Z">
        <w:r w:rsidDel="006C03CA">
          <w:rPr>
            <w:rFonts w:ascii="Arial Bold"/>
          </w:rPr>
          <w:delText xml:space="preserve"> </w:delText>
        </w:r>
      </w:del>
      <w:r>
        <w:rPr>
          <w:rFonts w:ascii="Arial Bold"/>
        </w:rPr>
        <w:t xml:space="preserve"> </w:t>
      </w:r>
      <w:r>
        <w:t xml:space="preserve">At the end of the funding period for this CWOW, we will deliver for use by the entire epilepsy community: </w:t>
      </w:r>
      <w:ins w:id="69" w:author="Ryan Essex" w:date="2016-02-25T13:24:00Z">
        <w:r>
          <w:t>(</w:t>
        </w:r>
      </w:ins>
      <w:r>
        <w:t>1) A validated a</w:t>
      </w:r>
      <w:ins w:id="70" w:author="Ryan Essex" w:date="2016-02-23T16:06:00Z">
        <w:r>
          <w:t>nd</w:t>
        </w:r>
      </w:ins>
      <w:r>
        <w:t xml:space="preserve"> rigorous operational </w:t>
      </w:r>
      <w:del w:id="71" w:author="Ryan Essex" w:date="2016-02-23T16:07:00Z">
        <w:r>
          <w:delText xml:space="preserve">preclinical </w:delText>
        </w:r>
      </w:del>
      <w:r>
        <w:t>platform to perform pre</w:t>
      </w:r>
      <w:del w:id="72" w:author="Ryan Essex" w:date="2016-02-23T16:06:00Z">
        <w:r>
          <w:delText>-</w:delText>
        </w:r>
      </w:del>
      <w:r>
        <w:t xml:space="preserve">clinical randomized multicenter trial protocols to assess the effectiveness of </w:t>
      </w:r>
      <w:del w:id="73" w:author="Dominique Duncan" w:date="2016-02-26T22:16:00Z">
        <w:r w:rsidDel="00931931">
          <w:delText xml:space="preserve">antiepileptogenic </w:delText>
        </w:r>
      </w:del>
      <w:ins w:id="74" w:author="Dominique Duncan" w:date="2016-02-26T22:16:00Z">
        <w:r w:rsidR="00931931">
          <w:t xml:space="preserve">AEG </w:t>
        </w:r>
      </w:ins>
      <w:r>
        <w:t>interventions</w:t>
      </w:r>
      <w:ins w:id="75" w:author="Ryan Essex" w:date="2016-02-23T16:08:00Z">
        <w:r>
          <w:t>,</w:t>
        </w:r>
      </w:ins>
      <w:del w:id="76" w:author="Ryan Essex" w:date="2016-02-23T16:08:00Z">
        <w:r>
          <w:delText>.</w:delText>
        </w:r>
      </w:del>
      <w:del w:id="77" w:author="Dominique Duncan" w:date="2016-02-26T15:53:00Z">
        <w:r w:rsidDel="006C03CA">
          <w:delText xml:space="preserve"> </w:delText>
        </w:r>
      </w:del>
      <w:r>
        <w:t xml:space="preserve"> </w:t>
      </w:r>
      <w:ins w:id="78" w:author="Ryan Essex" w:date="2016-02-25T13:25:00Z">
        <w:r>
          <w:t>(</w:t>
        </w:r>
      </w:ins>
      <w:r>
        <w:t xml:space="preserve">2) One or more candidate </w:t>
      </w:r>
      <w:del w:id="79" w:author="Dominique Duncan" w:date="2016-02-26T22:16:00Z">
        <w:r w:rsidDel="00931931">
          <w:delText xml:space="preserve">antiepileptogenic </w:delText>
        </w:r>
      </w:del>
      <w:ins w:id="80" w:author="Dominique Duncan" w:date="2016-02-26T22:16:00Z">
        <w:r w:rsidR="00931931">
          <w:t xml:space="preserve">AEG </w:t>
        </w:r>
      </w:ins>
      <w:r>
        <w:t>drugs ready for an interventional clinical trial</w:t>
      </w:r>
      <w:ins w:id="81" w:author="Ryan Essex" w:date="2016-02-23T16:08:00Z">
        <w:r>
          <w:t>,</w:t>
        </w:r>
      </w:ins>
      <w:del w:id="82" w:author="Ryan Essex" w:date="2016-02-23T16:08:00Z">
        <w:r>
          <w:delText>.</w:delText>
        </w:r>
      </w:del>
      <w:r>
        <w:t xml:space="preserve"> </w:t>
      </w:r>
      <w:ins w:id="83" w:author="Ryan Essex" w:date="2016-02-25T13:25:00Z">
        <w:r>
          <w:t>(</w:t>
        </w:r>
      </w:ins>
      <w:r>
        <w:t>3)</w:t>
      </w:r>
      <w:del w:id="84" w:author="Dominique Duncan" w:date="2016-02-26T15:53:00Z">
        <w:r w:rsidDel="006C03CA">
          <w:delText xml:space="preserve"> </w:delText>
        </w:r>
      </w:del>
      <w:r>
        <w:t xml:space="preserve"> An epilepsy-specific bioinformatics platform</w:t>
      </w:r>
      <w:del w:id="85" w:author="Dominique Duncan" w:date="2016-02-26T15:53:00Z">
        <w:r w:rsidDel="006C03CA">
          <w:delText>,</w:delText>
        </w:r>
      </w:del>
      <w:r>
        <w:t xml:space="preserve"> with tools, resources, database</w:t>
      </w:r>
      <w:ins w:id="86" w:author="Dominique Duncan" w:date="2016-02-26T15:53:00Z">
        <w:r w:rsidR="006C03CA">
          <w:t>,</w:t>
        </w:r>
      </w:ins>
      <w:r>
        <w:t xml:space="preserve"> and biobank</w:t>
      </w:r>
      <w:ins w:id="87" w:author="Ryan Essex" w:date="2016-02-23T16:08:00Z">
        <w:r>
          <w:t>,</w:t>
        </w:r>
      </w:ins>
      <w:del w:id="88" w:author="Ryan Essex" w:date="2016-02-23T16:08:00Z">
        <w:r>
          <w:delText>;</w:delText>
        </w:r>
      </w:del>
      <w:r>
        <w:t xml:space="preserve"> </w:t>
      </w:r>
      <w:ins w:id="89" w:author="Ryan Essex" w:date="2016-02-25T13:24:00Z">
        <w:r>
          <w:t>(</w:t>
        </w:r>
      </w:ins>
      <w:r>
        <w:t xml:space="preserve">4) A profile of biomarkers of post-TBI epileptogenesis identified and validated in preclinical and clinical studies that would help prepare future transition to clinical testing of promising </w:t>
      </w:r>
      <w:del w:id="90" w:author="Dominique Duncan" w:date="2016-02-26T22:16:00Z">
        <w:r w:rsidDel="00931931">
          <w:delText xml:space="preserve">antiepileptogenic </w:delText>
        </w:r>
      </w:del>
      <w:ins w:id="91" w:author="Dominique Duncan" w:date="2016-02-26T22:16:00Z">
        <w:r w:rsidR="00931931">
          <w:t xml:space="preserve">AEG </w:t>
        </w:r>
      </w:ins>
      <w:r>
        <w:t>interventions in TBI</w:t>
      </w:r>
      <w:ins w:id="92" w:author="Ryan Essex" w:date="2016-02-23T16:08:00Z">
        <w:r>
          <w:t>,</w:t>
        </w:r>
      </w:ins>
      <w:del w:id="93" w:author="Ryan Essex" w:date="2016-02-23T16:08:00Z">
        <w:r>
          <w:delText>;</w:delText>
        </w:r>
      </w:del>
      <w:r>
        <w:t xml:space="preserve"> </w:t>
      </w:r>
      <w:ins w:id="94" w:author="Ryan Essex" w:date="2016-02-25T13:25:00Z">
        <w:r>
          <w:t>(</w:t>
        </w:r>
      </w:ins>
      <w:r>
        <w:t xml:space="preserve">5) A network of TBI centers with facilities, expertise, and sufficient patients to carry out future clinical trials of </w:t>
      </w:r>
      <w:del w:id="95" w:author="Dominique Duncan" w:date="2016-02-26T22:16:00Z">
        <w:r w:rsidDel="00931931">
          <w:delText xml:space="preserve">antiepileptogenic </w:delText>
        </w:r>
      </w:del>
      <w:ins w:id="96" w:author="Dominique Duncan" w:date="2016-02-26T22:16:00Z">
        <w:r w:rsidR="00931931">
          <w:t xml:space="preserve">AEG </w:t>
        </w:r>
      </w:ins>
      <w:r>
        <w:t>therapies</w:t>
      </w:r>
      <w:ins w:id="97" w:author="Ryan Essex" w:date="2016-02-23T16:09:00Z">
        <w:r>
          <w:t>,</w:t>
        </w:r>
      </w:ins>
      <w:del w:id="98" w:author="Ryan Essex" w:date="2016-02-23T16:08:00Z">
        <w:r>
          <w:delText>;</w:delText>
        </w:r>
      </w:del>
      <w:r>
        <w:t xml:space="preserve"> and </w:t>
      </w:r>
      <w:ins w:id="99" w:author="Ryan Essex" w:date="2016-02-25T13:25:00Z">
        <w:r>
          <w:t>(</w:t>
        </w:r>
      </w:ins>
      <w:r>
        <w:t xml:space="preserve">6) A fully operational public engagement program committed to </w:t>
      </w:r>
      <w:del w:id="100" w:author="Dominique Duncan" w:date="2016-02-26T15:54:00Z">
        <w:r w:rsidDel="006C03CA">
          <w:delText xml:space="preserve">effectively </w:delText>
        </w:r>
      </w:del>
      <w:r>
        <w:t>support recruitment and retention of subjects</w:t>
      </w:r>
      <w:ins w:id="101" w:author="Dominique Duncan" w:date="2016-02-26T15:54:00Z">
        <w:r w:rsidR="006C03CA">
          <w:t xml:space="preserve"> effectively</w:t>
        </w:r>
      </w:ins>
      <w:r>
        <w:t xml:space="preserve">. </w:t>
      </w:r>
    </w:p>
    <w:sectPr w:rsidR="008355E0" w:rsidSect="00A3769F">
      <w:headerReference w:type="default" r:id="rId9"/>
      <w:footerReference w:type="default" r:id="rId10"/>
      <w:pgSz w:w="12240" w:h="15840"/>
      <w:pgMar w:top="720" w:right="720" w:bottom="806" w:left="720" w:header="720" w:footer="720" w:gutter="0"/>
      <w:cols w:space="720"/>
      <w:sectPrChange w:id="104" w:author="Ryan Essex" w:date="2016-02-26T10:01:00Z">
        <w:sectPr w:rsidR="008355E0" w:rsidSect="00A3769F">
          <w:pgMar w:top="1152" w:right="720" w:bottom="720" w:left="72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9" w:author="Ryan Essex" w:date="2016-02-24T09:59:00Z" w:initials="">
    <w:p w14:paraId="0DCB523B" w14:textId="77777777" w:rsidR="00EA5B24" w:rsidRDefault="00EA5B24">
      <w:pPr>
        <w:pStyle w:val="Default"/>
      </w:pPr>
    </w:p>
    <w:p w14:paraId="4C1E5535" w14:textId="77777777" w:rsidR="00EA5B24" w:rsidRDefault="00EA5B24">
      <w:pPr>
        <w:pStyle w:val="Default"/>
      </w:pPr>
      <w:proofErr w:type="gramStart"/>
      <w:r>
        <w:rPr>
          <w:rFonts w:eastAsia="Arial Unicode MS" w:hAnsi="Arial Unicode MS" w:cs="Arial Unicode MS"/>
        </w:rPr>
        <w:t>may</w:t>
      </w:r>
      <w:proofErr w:type="gramEnd"/>
      <w:r>
        <w:rPr>
          <w:rFonts w:eastAsia="Arial Unicode MS" w:hAnsi="Arial Unicode MS" w:cs="Arial Unicode MS"/>
        </w:rPr>
        <w:t xml:space="preserve"> want to add </w:t>
      </w:r>
      <w:r>
        <w:rPr>
          <w:rFonts w:ascii="Arial Unicode MS" w:eastAsia="Arial Unicode MS" w:cs="Arial Unicode MS"/>
        </w:rPr>
        <w:t>“</w:t>
      </w:r>
      <w:r>
        <w:rPr>
          <w:rFonts w:eastAsia="Arial Unicode MS" w:hAnsi="Arial Unicode MS" w:cs="Arial Unicode MS"/>
        </w:rPr>
        <w:t>in humans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(</w:t>
      </w:r>
      <w:r>
        <w:rPr>
          <w:rFonts w:ascii="Arial Unicode MS" w:eastAsia="Arial Unicode MS" w:cs="Arial Unicode MS"/>
        </w:rPr>
        <w:t>“</w:t>
      </w:r>
      <w:r>
        <w:rPr>
          <w:rFonts w:eastAsia="Arial Unicode MS" w:hAnsi="Arial Unicode MS" w:cs="Arial Unicode MS"/>
        </w:rPr>
        <w:t>validate in humans the biomarkers identified</w:t>
      </w:r>
      <w:r>
        <w:rPr>
          <w:rFonts w:ascii="Arial Unicode MS" w:eastAsia="Arial Unicode MS" w:cs="Arial Unicode MS"/>
        </w:rPr>
        <w:t>”</w:t>
      </w:r>
      <w:r>
        <w:rPr>
          <w:rFonts w:eastAsia="Arial Unicode MS" w:hAnsi="Arial Unicode MS" w:cs="Arial Unicode MS"/>
        </w:rPr>
        <w:t xml:space="preserve">) or similar </w:t>
      </w:r>
      <w:r>
        <w:rPr>
          <w:rFonts w:ascii="Arial Unicode MS" w:eastAsia="Arial Unicode MS" w:cs="Arial Unicode MS"/>
        </w:rPr>
        <w:t>…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to make explicit that Project 3 is going to be the human portion validating 1 and 2 </w:t>
      </w:r>
      <w:r>
        <w:rPr>
          <w:rFonts w:ascii="Arial Unicode MS" w:eastAsia="Arial Unicode MS" w:cs="Arial Unicode MS"/>
        </w:rPr>
        <w:t>…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just making that point more strongly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1E553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0A9F6" w14:textId="77777777" w:rsidR="0020735D" w:rsidRDefault="0020735D">
      <w:r>
        <w:separator/>
      </w:r>
    </w:p>
  </w:endnote>
  <w:endnote w:type="continuationSeparator" w:id="0">
    <w:p w14:paraId="5816693C" w14:textId="77777777" w:rsidR="0020735D" w:rsidRDefault="00207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E34DC" w14:textId="7133C065" w:rsidR="00EA5B24" w:rsidRDefault="00EA5B24">
    <w:pPr>
      <w:pStyle w:val="FormFooterBorder"/>
      <w:tabs>
        <w:tab w:val="clear" w:pos="10800"/>
        <w:tab w:val="right" w:pos="10780"/>
      </w:tabs>
    </w:pPr>
    <w:del w:id="103" w:author="Caroline O'Driscoll" w:date="2016-02-29T14:45:00Z">
      <w:r w:rsidDel="00F43DFD">
        <w:delText>OMB No. 0925-0001/0002 (Rev. 08/12 Approved Through 8/31/2015)</w:delText>
      </w:r>
      <w:r w:rsidDel="00F43DFD">
        <w:rPr>
          <w:lang w:val="fr-FR"/>
        </w:rPr>
        <w:tab/>
        <w:delText xml:space="preserve">Page </w:delText>
      </w:r>
      <w:r w:rsidDel="00F43DFD">
        <w:rPr>
          <w:sz w:val="20"/>
          <w:szCs w:val="20"/>
          <w:u w:val="single"/>
          <w:lang w:val="fr-FR"/>
        </w:rPr>
        <w:delText xml:space="preserve">     </w:delText>
      </w:r>
      <w:r w:rsidDel="00F43DFD">
        <w:rPr>
          <w:lang w:val="fr-FR"/>
        </w:rPr>
        <w:tab/>
      </w:r>
      <w:r w:rsidDel="00F43DFD">
        <w:rPr>
          <w:rFonts w:ascii="Arial Bold"/>
          <w:lang w:val="fr-FR"/>
        </w:rPr>
        <w:delText>Continuation Format Page</w:delText>
      </w:r>
    </w:del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9AA6A4" w14:textId="77777777" w:rsidR="0020735D" w:rsidRDefault="0020735D">
      <w:r>
        <w:separator/>
      </w:r>
    </w:p>
  </w:footnote>
  <w:footnote w:type="continuationSeparator" w:id="0">
    <w:p w14:paraId="2348FE4F" w14:textId="77777777" w:rsidR="0020735D" w:rsidRDefault="002073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669BA3" w14:textId="33D6CBCB" w:rsidR="00EA5B24" w:rsidRDefault="00EA5B24">
    <w:pPr>
      <w:pStyle w:val="PIHeader"/>
    </w:pPr>
    <w:del w:id="102" w:author="Caroline O'Driscoll" w:date="2016-02-29T14:45:00Z">
      <w:r w:rsidDel="00F43DFD">
        <w:delText>Program Director/Principal Investigator (Last, First, Middle</w:delText>
      </w:r>
      <w:r w:rsidDel="00F43DFD">
        <w:rPr>
          <w:sz w:val="22"/>
          <w:szCs w:val="22"/>
        </w:rPr>
        <w:delText xml:space="preserve">):    </w:delText>
      </w:r>
    </w:del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67868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B40C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0BC64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106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6264A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72E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6A7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F24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4AC9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522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oline O'Driscoll">
    <w15:presenceInfo w15:providerId="AD" w15:userId="S-1-5-21-4027109887-4026288627-2825584360-27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revisionView w:markup="0"/>
  <w:defaultTabStop w:val="360"/>
  <w:autoHyphenation/>
  <w:hyphenationZone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355E0"/>
    <w:rsid w:val="0020735D"/>
    <w:rsid w:val="0038629D"/>
    <w:rsid w:val="003D1100"/>
    <w:rsid w:val="003E0582"/>
    <w:rsid w:val="0046754F"/>
    <w:rsid w:val="0052300D"/>
    <w:rsid w:val="006C03CA"/>
    <w:rsid w:val="00704550"/>
    <w:rsid w:val="008355E0"/>
    <w:rsid w:val="00854104"/>
    <w:rsid w:val="00931931"/>
    <w:rsid w:val="009F6893"/>
    <w:rsid w:val="00A07FBD"/>
    <w:rsid w:val="00A3769F"/>
    <w:rsid w:val="00C91D61"/>
    <w:rsid w:val="00CC57D4"/>
    <w:rsid w:val="00EA5B24"/>
    <w:rsid w:val="00F4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9B59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4104"/>
    <w:rPr>
      <w:sz w:val="24"/>
      <w:szCs w:val="24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854104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854104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854104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85410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54104"/>
  </w:style>
  <w:style w:type="character" w:styleId="Hyperlink">
    <w:name w:val="Hyperlink"/>
    <w:rsid w:val="00854104"/>
    <w:rPr>
      <w:u w:val="single"/>
    </w:rPr>
  </w:style>
  <w:style w:type="paragraph" w:customStyle="1" w:styleId="PIHeader">
    <w:name w:val="PI Header"/>
    <w:pPr>
      <w:spacing w:after="40"/>
      <w:ind w:left="864"/>
    </w:pPr>
    <w:rPr>
      <w:rFonts w:ascii="Arial" w:hAnsi="Arial Unicode MS" w:cs="Arial Unicode MS"/>
      <w:color w:val="000000"/>
      <w:sz w:val="16"/>
      <w:szCs w:val="16"/>
      <w:u w:color="000000"/>
    </w:rPr>
  </w:style>
  <w:style w:type="paragraph" w:customStyle="1" w:styleId="FormFooterBorder">
    <w:name w:val="FormFooter/Border"/>
    <w:pPr>
      <w:tabs>
        <w:tab w:val="center" w:pos="5400"/>
        <w:tab w:val="right" w:pos="10800"/>
      </w:tabs>
    </w:pPr>
    <w:rPr>
      <w:rFonts w:ascii="Arial" w:hAnsi="Arial Unicode MS" w:cs="Arial Unicode MS"/>
      <w:color w:val="000000"/>
      <w:sz w:val="16"/>
      <w:szCs w:val="16"/>
      <w:u w:color="000000"/>
    </w:rPr>
  </w:style>
  <w:style w:type="paragraph" w:customStyle="1" w:styleId="BodyA">
    <w:name w:val="Body A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">
    <w:name w:val="Default"/>
    <w:rsid w:val="00854104"/>
    <w:rPr>
      <w:rFonts w:ascii="Helvetica" w:eastAsia="Helvetica" w:hAnsi="Helvetica" w:cs="Helvetica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10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104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541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1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10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854104"/>
    <w:rPr>
      <w:rFonts w:ascii="Arial" w:eastAsia="Calibri" w:hAnsi="Arial" w:cs="Calibri"/>
      <w:b/>
      <w:bCs/>
      <w:caps/>
      <w:color w:val="000000"/>
      <w:sz w:val="22"/>
      <w:szCs w:val="22"/>
      <w:u w:color="000000"/>
      <w:lang w:val="es-ES_tradnl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854104"/>
    <w:rPr>
      <w:rFonts w:ascii="Arial" w:hAnsi="Arial"/>
      <w:b/>
      <w:bCs/>
      <w:sz w:val="22"/>
      <w:szCs w:val="22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854104"/>
    <w:rPr>
      <w:rFonts w:ascii="Arial" w:hAnsi="Arial"/>
      <w:b/>
      <w:bCs/>
      <w:sz w:val="22"/>
      <w:szCs w:val="22"/>
    </w:rPr>
  </w:style>
  <w:style w:type="paragraph" w:styleId="NoSpacing">
    <w:name w:val="No Spacing"/>
    <w:aliases w:val="EP Normal Text"/>
    <w:basedOn w:val="Normal"/>
    <w:uiPriority w:val="1"/>
    <w:qFormat/>
    <w:rsid w:val="00854104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854104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PlainTextChar">
    <w:name w:val="Plain Text Char"/>
    <w:basedOn w:val="DefaultParagraphFont"/>
    <w:link w:val="PlainText"/>
    <w:rsid w:val="00854104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HeaderFooter">
    <w:name w:val="Header &amp; Footer"/>
    <w:rsid w:val="00854104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85410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F43D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DFD"/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F43D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DFD"/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D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DFD"/>
    <w:rPr>
      <w:rFonts w:asciiTheme="minorHAnsi" w:eastAsiaTheme="minorHAnsi" w:hAnsiTheme="minorHAnsi" w:cstheme="minorBidi"/>
      <w:b/>
      <w:bCs/>
      <w:sz w:val="24"/>
      <w:szCs w:val="24"/>
      <w:bdr w:val="none" w:sz="0" w:space="0" w:color="auto"/>
    </w:rPr>
  </w:style>
  <w:style w:type="paragraph" w:customStyle="1" w:styleId="CaptionFigure">
    <w:name w:val="Caption/Figure"/>
    <w:basedOn w:val="NoSpacing"/>
    <w:autoRedefine/>
    <w:qFormat/>
    <w:rsid w:val="00854104"/>
    <w:rPr>
      <w:noProof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4104"/>
    <w:rPr>
      <w:sz w:val="24"/>
      <w:szCs w:val="24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854104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854104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854104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85410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54104"/>
  </w:style>
  <w:style w:type="character" w:styleId="Hyperlink">
    <w:name w:val="Hyperlink"/>
    <w:rsid w:val="00854104"/>
    <w:rPr>
      <w:u w:val="single"/>
    </w:rPr>
  </w:style>
  <w:style w:type="paragraph" w:customStyle="1" w:styleId="PIHeader">
    <w:name w:val="PI Header"/>
    <w:pPr>
      <w:spacing w:after="40"/>
      <w:ind w:left="864"/>
    </w:pPr>
    <w:rPr>
      <w:rFonts w:ascii="Arial" w:hAnsi="Arial Unicode MS" w:cs="Arial Unicode MS"/>
      <w:color w:val="000000"/>
      <w:sz w:val="16"/>
      <w:szCs w:val="16"/>
      <w:u w:color="000000"/>
    </w:rPr>
  </w:style>
  <w:style w:type="paragraph" w:customStyle="1" w:styleId="FormFooterBorder">
    <w:name w:val="FormFooter/Border"/>
    <w:pPr>
      <w:tabs>
        <w:tab w:val="center" w:pos="5400"/>
        <w:tab w:val="right" w:pos="10800"/>
      </w:tabs>
    </w:pPr>
    <w:rPr>
      <w:rFonts w:ascii="Arial" w:hAnsi="Arial Unicode MS" w:cs="Arial Unicode MS"/>
      <w:color w:val="000000"/>
      <w:sz w:val="16"/>
      <w:szCs w:val="16"/>
      <w:u w:color="000000"/>
    </w:rPr>
  </w:style>
  <w:style w:type="paragraph" w:customStyle="1" w:styleId="BodyA">
    <w:name w:val="Body A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">
    <w:name w:val="Default"/>
    <w:rsid w:val="00854104"/>
    <w:rPr>
      <w:rFonts w:ascii="Helvetica" w:eastAsia="Helvetica" w:hAnsi="Helvetica" w:cs="Helvetica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10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104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541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1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10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854104"/>
    <w:rPr>
      <w:rFonts w:ascii="Arial" w:eastAsia="Calibri" w:hAnsi="Arial" w:cs="Calibri"/>
      <w:b/>
      <w:bCs/>
      <w:caps/>
      <w:color w:val="000000"/>
      <w:sz w:val="22"/>
      <w:szCs w:val="22"/>
      <w:u w:color="000000"/>
      <w:lang w:val="es-ES_tradnl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854104"/>
    <w:rPr>
      <w:rFonts w:ascii="Arial" w:hAnsi="Arial"/>
      <w:b/>
      <w:bCs/>
      <w:sz w:val="22"/>
      <w:szCs w:val="22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854104"/>
    <w:rPr>
      <w:rFonts w:ascii="Arial" w:hAnsi="Arial"/>
      <w:b/>
      <w:bCs/>
      <w:sz w:val="22"/>
      <w:szCs w:val="22"/>
    </w:rPr>
  </w:style>
  <w:style w:type="paragraph" w:styleId="NoSpacing">
    <w:name w:val="No Spacing"/>
    <w:aliases w:val="EP Normal Text"/>
    <w:basedOn w:val="Normal"/>
    <w:uiPriority w:val="1"/>
    <w:qFormat/>
    <w:rsid w:val="00854104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854104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PlainTextChar">
    <w:name w:val="Plain Text Char"/>
    <w:basedOn w:val="DefaultParagraphFont"/>
    <w:link w:val="PlainText"/>
    <w:rsid w:val="00854104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HeaderFooter">
    <w:name w:val="Header &amp; Footer"/>
    <w:rsid w:val="00854104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85410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F43D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DFD"/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F43D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DFD"/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D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DFD"/>
    <w:rPr>
      <w:rFonts w:asciiTheme="minorHAnsi" w:eastAsiaTheme="minorHAnsi" w:hAnsiTheme="minorHAnsi" w:cstheme="minorBidi"/>
      <w:b/>
      <w:bCs/>
      <w:sz w:val="24"/>
      <w:szCs w:val="24"/>
      <w:bdr w:val="none" w:sz="0" w:space="0" w:color="auto"/>
    </w:rPr>
  </w:style>
  <w:style w:type="paragraph" w:customStyle="1" w:styleId="CaptionFigure">
    <w:name w:val="Caption/Figure"/>
    <w:basedOn w:val="NoSpacing"/>
    <w:autoRedefine/>
    <w:qFormat/>
    <w:rsid w:val="00854104"/>
    <w:rPr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11/relationships/people" Target="people.xml"/><Relationship Id="rId14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2286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755</Words>
  <Characters>4310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INI</Company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Essex</cp:lastModifiedBy>
  <cp:revision>2</cp:revision>
  <dcterms:created xsi:type="dcterms:W3CDTF">2016-03-09T00:04:00Z</dcterms:created>
  <dcterms:modified xsi:type="dcterms:W3CDTF">2016-03-09T00:04:00Z</dcterms:modified>
</cp:coreProperties>
</file>