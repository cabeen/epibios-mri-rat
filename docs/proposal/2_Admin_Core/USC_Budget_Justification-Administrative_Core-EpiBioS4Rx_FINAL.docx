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2714F" w14:textId="77777777" w:rsidR="002B5AB0" w:rsidRPr="009F0FB8" w:rsidRDefault="002B5AB0">
      <w:pPr>
        <w:pStyle w:val="Heading1"/>
        <w:pPrChange w:id="0" w:author="Ryan Essex" w:date="2016-03-04T13:15:00Z">
          <w:pPr>
            <w:jc w:val="both"/>
          </w:pPr>
        </w:pPrChange>
      </w:pPr>
      <w:r w:rsidRPr="009F0FB8">
        <w:t xml:space="preserve">Budget Justification – </w:t>
      </w:r>
      <w:r w:rsidR="003F5F40" w:rsidRPr="009F0FB8">
        <w:t>Administrative Core</w:t>
      </w:r>
      <w:r w:rsidR="009F0FB8">
        <w:t xml:space="preserve"> – University of Southern California</w:t>
      </w:r>
    </w:p>
    <w:p w14:paraId="6741AA6E" w14:textId="77777777" w:rsidR="00EE22C7" w:rsidRDefault="00EE22C7">
      <w:pPr>
        <w:pStyle w:val="NoSpacing"/>
        <w:pPrChange w:id="1" w:author="Ryan Essex" w:date="2016-03-04T13:14:00Z">
          <w:pPr>
            <w:jc w:val="both"/>
          </w:pPr>
        </w:pPrChange>
      </w:pPr>
    </w:p>
    <w:p w14:paraId="5D3429C8" w14:textId="0B868240" w:rsidR="00276B7F" w:rsidRPr="00276B7F" w:rsidRDefault="00276B7F">
      <w:pPr>
        <w:pStyle w:val="NoSpacing"/>
        <w:pPrChange w:id="2" w:author="Ryan Essex" w:date="2016-03-04T13:14:00Z">
          <w:pPr>
            <w:jc w:val="both"/>
          </w:pPr>
        </w:pPrChange>
      </w:pPr>
      <w:r w:rsidRPr="00276B7F">
        <w:t>A project of this scale requires leadership with a demonstrable track</w:t>
      </w:r>
      <w:del w:id="3" w:author="Ryan Essex" w:date="2016-03-04T13:15:00Z">
        <w:r w:rsidRPr="00276B7F" w:rsidDel="00810686">
          <w:delText>-</w:delText>
        </w:r>
      </w:del>
      <w:ins w:id="4" w:author="Ryan Essex" w:date="2016-03-04T13:15:00Z">
        <w:r w:rsidR="00810686">
          <w:t xml:space="preserve"> </w:t>
        </w:r>
      </w:ins>
      <w:r w:rsidRPr="00276B7F">
        <w:t xml:space="preserve">record of program administration and scientific excellence.  Both the USC and UCLA groups have demonstrated leadership in large scientific efforts. </w:t>
      </w:r>
      <w:proofErr w:type="gramStart"/>
      <w:r w:rsidRPr="00276B7F">
        <w:t>The EpiBioS</w:t>
      </w:r>
      <w:r w:rsidR="00404A85">
        <w:t>4Rx</w:t>
      </w:r>
      <w:r w:rsidRPr="00276B7F">
        <w:t xml:space="preserve"> Center Without Walls will be led by Dr. Jerome Engel</w:t>
      </w:r>
      <w:ins w:id="5" w:author="Ryan Essex" w:date="2016-03-04T13:15:00Z">
        <w:r w:rsidR="00810686">
          <w:t>,</w:t>
        </w:r>
      </w:ins>
      <w:r w:rsidRPr="00276B7F">
        <w:t xml:space="preserve"> </w:t>
      </w:r>
      <w:ins w:id="6" w:author="Ryan Essex" w:date="2016-03-04T13:16:00Z">
        <w:r w:rsidR="00810686">
          <w:t>the</w:t>
        </w:r>
      </w:ins>
      <w:del w:id="7" w:author="Ryan Essex" w:date="2016-03-04T13:16:00Z">
        <w:r w:rsidRPr="00276B7F" w:rsidDel="00810686">
          <w:delText>as</w:delText>
        </w:r>
      </w:del>
      <w:r w:rsidRPr="00276B7F">
        <w:t xml:space="preserve"> </w:t>
      </w:r>
      <w:del w:id="8" w:author="Ryan Essex" w:date="2016-03-04T13:15:00Z">
        <w:r w:rsidRPr="00276B7F" w:rsidDel="00810686">
          <w:delText xml:space="preserve">the </w:delText>
        </w:r>
      </w:del>
      <w:r w:rsidRPr="00276B7F">
        <w:t>Lead PI and Center Director</w:t>
      </w:r>
      <w:proofErr w:type="gramEnd"/>
      <w:r w:rsidRPr="00276B7F">
        <w:t>. Dr. Engel is Director of the UCLA Seizure Disorder Center,</w:t>
      </w:r>
      <w:ins w:id="9" w:author="Ryan Essex" w:date="2016-03-04T13:16:00Z">
        <w:r w:rsidR="00810686">
          <w:t xml:space="preserve"> and</w:t>
        </w:r>
      </w:ins>
      <w:r w:rsidRPr="00276B7F">
        <w:t xml:space="preserve"> he is a clinical epileptologists and basic neuroscientist with over 50 years of extensive experience leading large projects for research on epileptogenesis in patients and experimental models of human epilepsy including TBI/PTE. He is also an international authority in the field of epilepsy biomarkers. Dr. Engel is highly regarded nationally, and internationally, for his leadership abilities. He has been PI of the P20 planning grant and was instrumental in preparing this CWOW proposal, including organizing four preliminary workshops at UCLA. His decade</w:t>
      </w:r>
      <w:del w:id="10" w:author="Ryan Essex" w:date="2016-03-04T13:17:00Z">
        <w:r w:rsidRPr="00276B7F" w:rsidDel="00810686">
          <w:delText>’</w:delText>
        </w:r>
      </w:del>
      <w:r w:rsidRPr="00276B7F">
        <w:t>s</w:t>
      </w:r>
      <w:ins w:id="11" w:author="Ryan Essex" w:date="2016-03-04T13:18:00Z">
        <w:r w:rsidR="00810686">
          <w:t>-</w:t>
        </w:r>
      </w:ins>
      <w:del w:id="12" w:author="Ryan Essex" w:date="2016-03-04T13:18:00Z">
        <w:r w:rsidRPr="00276B7F" w:rsidDel="00810686">
          <w:delText xml:space="preserve"> </w:delText>
        </w:r>
      </w:del>
      <w:r w:rsidRPr="00276B7F">
        <w:t>long career in the field of epilepsy makes him perfectly suited to bring together the 3 projects and 4 cores into a comprehensive Center</w:t>
      </w:r>
      <w:ins w:id="13" w:author="Ryan Essex" w:date="2016-03-04T13:18:00Z">
        <w:r w:rsidR="009621A0">
          <w:t>.</w:t>
        </w:r>
      </w:ins>
    </w:p>
    <w:p w14:paraId="3533C61B" w14:textId="41B302FD" w:rsidR="00276B7F" w:rsidRPr="00276B7F" w:rsidDel="009621A0" w:rsidRDefault="00276B7F">
      <w:pPr>
        <w:pStyle w:val="NoSpacing"/>
        <w:rPr>
          <w:del w:id="14" w:author="Ryan Essex" w:date="2016-03-04T13:18:00Z"/>
        </w:rPr>
        <w:pPrChange w:id="15" w:author="Ryan Essex" w:date="2016-03-04T13:14:00Z">
          <w:pPr>
            <w:jc w:val="both"/>
          </w:pPr>
        </w:pPrChange>
      </w:pPr>
    </w:p>
    <w:p w14:paraId="1E43DB98" w14:textId="77777777" w:rsidR="00276B7F" w:rsidRPr="00276B7F" w:rsidRDefault="00276B7F">
      <w:pPr>
        <w:pStyle w:val="NoSpacing"/>
        <w:pPrChange w:id="16" w:author="Ryan Essex" w:date="2016-03-04T13:14:00Z">
          <w:pPr>
            <w:jc w:val="both"/>
          </w:pPr>
        </w:pPrChange>
      </w:pPr>
      <w:r w:rsidRPr="00276B7F">
        <w:t>The EpiBioS P20 award was made to the Laboratory of Neuro Imaging (LONI) at UCLA because only LONI has the uniquely comprehensive administrative team with extensive experience managing very large, complex projects. LONI has now moved to USC, consequently, EpiBioS</w:t>
      </w:r>
      <w:r w:rsidR="00404A85">
        <w:t>4Rx</w:t>
      </w:r>
      <w:r w:rsidRPr="00276B7F">
        <w:t xml:space="preserve"> will now be based at USC, and Dr. Arthur Toga, Director of LONI, will be the Contact PI. LONI has been the lead on many multi-center U-type projects and has the necessary infrastructure and personal to insure a smooth and efficient operation from finances to science. LONI developed the bioinformatics platform to identify biomarkers for ADNI, as well as several other multicenter projects on Parkinson’s disease, Huntington’s disease, and other brain disorders. LONI is currently the most sophisticated bioinformatics program for biomarker studies in the world. Since LONI moved to USC, it has worked effectively with UCLA to jointly administer activities of the P20, including preparation of this CWOW proposal, and this inter-institutional collaboration will continue if the CWOW is funded. </w:t>
      </w:r>
    </w:p>
    <w:p w14:paraId="2C4C0B45" w14:textId="423F78AA" w:rsidR="00276B7F" w:rsidRPr="00276B7F" w:rsidDel="009621A0" w:rsidRDefault="00276B7F">
      <w:pPr>
        <w:pStyle w:val="NoSpacing"/>
        <w:rPr>
          <w:del w:id="17" w:author="Ryan Essex" w:date="2016-03-04T13:19:00Z"/>
        </w:rPr>
        <w:pPrChange w:id="18" w:author="Ryan Essex" w:date="2016-03-04T13:14:00Z">
          <w:pPr>
            <w:jc w:val="both"/>
          </w:pPr>
        </w:pPrChange>
      </w:pPr>
    </w:p>
    <w:p w14:paraId="7C59209E" w14:textId="1BCA0F51" w:rsidR="002B5AB0" w:rsidRDefault="00276B7F">
      <w:pPr>
        <w:pStyle w:val="NoSpacing"/>
        <w:pPrChange w:id="19" w:author="Ryan Essex" w:date="2016-03-04T13:14:00Z">
          <w:pPr>
            <w:jc w:val="both"/>
          </w:pPr>
        </w:pPrChange>
      </w:pPr>
      <w:del w:id="20" w:author="Ryan Essex" w:date="2016-03-04T13:20:00Z">
        <w:r w:rsidRPr="00276B7F" w:rsidDel="0041767D">
          <w:delText>Scientific and programmatic leadership will be provided by Dr. Engel at UCLA</w:delText>
        </w:r>
      </w:del>
      <w:ins w:id="21" w:author="Ryan Essex" w:date="2016-03-04T13:20:00Z">
        <w:r w:rsidR="0041767D" w:rsidRPr="00276B7F">
          <w:t>Dr. Engel at UCLA will provide scientific and programmatic leadership</w:t>
        </w:r>
      </w:ins>
      <w:r w:rsidRPr="00276B7F">
        <w:t>.  UC</w:t>
      </w:r>
      <w:r w:rsidR="0097682E">
        <w:t>LA is also the site of Project 3</w:t>
      </w:r>
      <w:r w:rsidRPr="00276B7F">
        <w:t>, where clinical data will be coordinated, and one of the sites for Project</w:t>
      </w:r>
      <w:r w:rsidR="0097682E">
        <w:t>s 1 and</w:t>
      </w:r>
      <w:r w:rsidRPr="00276B7F">
        <w:t xml:space="preserve"> 2 where animal data will be collected.  </w:t>
      </w:r>
      <w:del w:id="22" w:author="Ryan Essex" w:date="2016-03-04T13:21:00Z">
        <w:r w:rsidRPr="00276B7F" w:rsidDel="0041767D">
          <w:delText xml:space="preserve"> Financial management of the center will be provided by Dr. Toga at US</w:delText>
        </w:r>
        <w:r w:rsidR="00B7232E" w:rsidDel="0041767D">
          <w:delText>C</w:delText>
        </w:r>
      </w:del>
      <w:ins w:id="23" w:author="Ryan Essex" w:date="2016-03-04T13:21:00Z">
        <w:r w:rsidR="0041767D" w:rsidRPr="00276B7F">
          <w:t>Dr. Toga at USC will provide financial management of the center</w:t>
        </w:r>
      </w:ins>
      <w:r w:rsidR="00B7232E">
        <w:t xml:space="preserve">.  USC is also the site of the Informatics and Analytics </w:t>
      </w:r>
      <w:r w:rsidRPr="00276B7F">
        <w:t>Core.  Dr. Toga has the administrative resources to efficiently administer this grant, and thus, USC was selected by the PIs as the prime awardee site. The combined effort</w:t>
      </w:r>
      <w:del w:id="24" w:author="Ryan Essex" w:date="2016-03-04T13:21:00Z">
        <w:r w:rsidRPr="00276B7F" w:rsidDel="0041767D">
          <w:delText>s</w:delText>
        </w:r>
      </w:del>
      <w:r w:rsidRPr="00276B7F">
        <w:t xml:space="preserve"> of the two sites is required to fully administer this center.</w:t>
      </w:r>
    </w:p>
    <w:p w14:paraId="02454357" w14:textId="1804DA11" w:rsidR="00276B7F" w:rsidRPr="009621A0" w:rsidDel="009621A0" w:rsidRDefault="00276B7F">
      <w:pPr>
        <w:pStyle w:val="NoSpacing"/>
        <w:rPr>
          <w:del w:id="25" w:author="Ryan Essex" w:date="2016-03-04T13:19:00Z"/>
          <w:u w:val="single"/>
          <w:rPrChange w:id="26" w:author="Ryan Essex" w:date="2016-03-04T13:20:00Z">
            <w:rPr>
              <w:del w:id="27" w:author="Ryan Essex" w:date="2016-03-04T13:19:00Z"/>
            </w:rPr>
          </w:rPrChange>
        </w:rPr>
        <w:pPrChange w:id="28" w:author="Ryan Essex" w:date="2016-03-04T13:14:00Z">
          <w:pPr>
            <w:jc w:val="both"/>
          </w:pPr>
        </w:pPrChange>
      </w:pPr>
    </w:p>
    <w:p w14:paraId="3635107C" w14:textId="7EC30705" w:rsidR="00DB2291" w:rsidRDefault="002B5AB0">
      <w:pPr>
        <w:pStyle w:val="NoSpacing"/>
        <w:pPrChange w:id="29" w:author="Ryan Essex" w:date="2016-03-04T13:14:00Z">
          <w:pPr>
            <w:widowControl w:val="0"/>
            <w:autoSpaceDE w:val="0"/>
            <w:autoSpaceDN w:val="0"/>
            <w:adjustRightInd w:val="0"/>
            <w:jc w:val="both"/>
          </w:pPr>
        </w:pPrChange>
      </w:pPr>
      <w:r w:rsidRPr="009621A0">
        <w:rPr>
          <w:bCs/>
          <w:u w:val="single"/>
          <w:rPrChange w:id="30" w:author="Ryan Essex" w:date="2016-03-04T13:20:00Z">
            <w:rPr>
              <w:bCs/>
            </w:rPr>
          </w:rPrChange>
        </w:rPr>
        <w:t xml:space="preserve">Arthur W. Toga, Ph.D., </w:t>
      </w:r>
      <w:r w:rsidR="00AE7252" w:rsidRPr="009621A0">
        <w:rPr>
          <w:bCs/>
          <w:u w:val="single"/>
          <w:rPrChange w:id="31" w:author="Ryan Essex" w:date="2016-03-04T13:20:00Z">
            <w:rPr>
              <w:bCs/>
            </w:rPr>
          </w:rPrChange>
        </w:rPr>
        <w:t>Co-Project Lead</w:t>
      </w:r>
      <w:r w:rsidRPr="009621A0">
        <w:rPr>
          <w:bCs/>
          <w:u w:val="single"/>
          <w:rPrChange w:id="32" w:author="Ryan Essex" w:date="2016-03-04T13:20:00Z">
            <w:rPr>
              <w:bCs/>
            </w:rPr>
          </w:rPrChange>
        </w:rPr>
        <w:t xml:space="preserve">, </w:t>
      </w:r>
      <w:r w:rsidR="00404A85" w:rsidRPr="009621A0">
        <w:rPr>
          <w:u w:val="single"/>
          <w:rPrChange w:id="33" w:author="Ryan Essex" w:date="2016-03-04T13:20:00Z">
            <w:rPr/>
          </w:rPrChange>
        </w:rPr>
        <w:t>0.60</w:t>
      </w:r>
      <w:r w:rsidRPr="009621A0">
        <w:rPr>
          <w:u w:val="single"/>
          <w:rPrChange w:id="34" w:author="Ryan Essex" w:date="2016-03-04T13:20:00Z">
            <w:rPr/>
          </w:rPrChange>
        </w:rPr>
        <w:t xml:space="preserve"> Calendar Months</w:t>
      </w:r>
      <w:r w:rsidRPr="00344B2A">
        <w:t>.</w:t>
      </w:r>
      <w:r>
        <w:t xml:space="preserve"> </w:t>
      </w:r>
      <w:r w:rsidRPr="00344B2A">
        <w:t>Dr. Toga is the founder and director of the Laboratory of Neuro Imaging (LONI</w:t>
      </w:r>
      <w:r>
        <w:t>)</w:t>
      </w:r>
      <w:r w:rsidRPr="00344B2A">
        <w:t>.</w:t>
      </w:r>
      <w:r>
        <w:t xml:space="preserve"> He is director of the </w:t>
      </w:r>
      <w:r w:rsidR="00404A85">
        <w:t xml:space="preserve">USC Stevens </w:t>
      </w:r>
      <w:r>
        <w:t>Neuroimaging and Informatics</w:t>
      </w:r>
      <w:r w:rsidR="00404A85">
        <w:t xml:space="preserve"> Institute</w:t>
      </w:r>
      <w:r>
        <w:t xml:space="preserve">.  </w:t>
      </w:r>
      <w:r w:rsidRPr="00344B2A">
        <w:t>His formal training in neuroscience, computer science and informatics makes him well suited to lead this project.</w:t>
      </w:r>
      <w:r>
        <w:t xml:space="preserve"> </w:t>
      </w:r>
      <w:r w:rsidRPr="00344B2A">
        <w:t>Dr. Toga has a career-long funding and publication record in informatics.</w:t>
      </w:r>
      <w:r>
        <w:t xml:space="preserve"> </w:t>
      </w:r>
      <w:r w:rsidRPr="00344B2A">
        <w:t>He directs several national and international collaborative studies that involve multi-site acquisition of data, coordination of analysis, and dissemination of data and results.</w:t>
      </w:r>
      <w:r>
        <w:t xml:space="preserve"> </w:t>
      </w:r>
      <w:r w:rsidRPr="00344B2A">
        <w:t xml:space="preserve">Dr. Toga has experience and expertise in </w:t>
      </w:r>
      <w:r>
        <w:t xml:space="preserve">image analysis, brain </w:t>
      </w:r>
      <w:proofErr w:type="spellStart"/>
      <w:r>
        <w:t>atlasing</w:t>
      </w:r>
      <w:proofErr w:type="spellEnd"/>
      <w:r>
        <w:t>, multimodal integration, large</w:t>
      </w:r>
      <w:ins w:id="35" w:author="Ryan Essex" w:date="2016-03-04T13:22:00Z">
        <w:r w:rsidR="0041767D">
          <w:t>-</w:t>
        </w:r>
      </w:ins>
      <w:del w:id="36" w:author="Ryan Essex" w:date="2016-03-04T13:22:00Z">
        <w:r w:rsidDel="0041767D">
          <w:delText xml:space="preserve"> </w:delText>
        </w:r>
      </w:del>
      <w:r>
        <w:t>scale multi</w:t>
      </w:r>
      <w:del w:id="37" w:author="Ryan Essex" w:date="2016-03-04T13:22:00Z">
        <w:r w:rsidDel="0041767D">
          <w:delText>-</w:delText>
        </w:r>
      </w:del>
      <w:r>
        <w:t xml:space="preserve">site trials, </w:t>
      </w:r>
      <w:proofErr w:type="spellStart"/>
      <w:proofErr w:type="gramStart"/>
      <w:r>
        <w:t>databasing</w:t>
      </w:r>
      <w:proofErr w:type="spellEnd"/>
      <w:proofErr w:type="gramEnd"/>
      <w:r w:rsidRPr="00344B2A">
        <w:t xml:space="preserve"> and scientific visualization.</w:t>
      </w:r>
      <w:r>
        <w:t xml:space="preserve"> </w:t>
      </w:r>
      <w:r w:rsidRPr="00344B2A">
        <w:t>He has developed a comprehensive supercomputing facility for neuroscience incorporating the latest technology in the analysis of structure and function of the brain in health and disease.</w:t>
      </w:r>
      <w:r>
        <w:t xml:space="preserve"> </w:t>
      </w:r>
      <w:r w:rsidRPr="00344B2A">
        <w:t xml:space="preserve">Dr. Toga has the skills, knowledge, and resources necessary to </w:t>
      </w:r>
      <w:r w:rsidR="003F5F40">
        <w:t>serve as the contact PI for EpiBioS</w:t>
      </w:r>
      <w:r w:rsidR="00404A85">
        <w:t>4Rx</w:t>
      </w:r>
      <w:r w:rsidR="003F5F40">
        <w:t>.</w:t>
      </w:r>
      <w:r w:rsidRPr="00344B2A">
        <w:t xml:space="preserve"> </w:t>
      </w:r>
    </w:p>
    <w:p w14:paraId="2CC64183" w14:textId="0D2E7C85" w:rsidR="00DB2291" w:rsidDel="009621A0" w:rsidRDefault="00DB2291">
      <w:pPr>
        <w:pStyle w:val="NoSpacing"/>
        <w:rPr>
          <w:del w:id="38" w:author="Ryan Essex" w:date="2016-03-04T13:19:00Z"/>
        </w:rPr>
        <w:pPrChange w:id="39" w:author="Ryan Essex" w:date="2016-03-04T13:14:00Z">
          <w:pPr>
            <w:widowControl w:val="0"/>
            <w:autoSpaceDE w:val="0"/>
            <w:autoSpaceDN w:val="0"/>
            <w:adjustRightInd w:val="0"/>
            <w:jc w:val="both"/>
          </w:pPr>
        </w:pPrChange>
      </w:pPr>
    </w:p>
    <w:p w14:paraId="4CCC0E9D" w14:textId="36FA6C97" w:rsidR="00DB2291" w:rsidRDefault="00DB2291">
      <w:pPr>
        <w:pStyle w:val="NoSpacing"/>
        <w:pPrChange w:id="40" w:author="Ryan Essex" w:date="2016-03-04T13:14:00Z">
          <w:pPr>
            <w:jc w:val="both"/>
          </w:pPr>
        </w:pPrChange>
      </w:pPr>
      <w:del w:id="41" w:author="Ryan Essex" w:date="2016-03-07T16:46:00Z">
        <w:r w:rsidDel="002A43C2">
          <w:delText xml:space="preserve">At the direction of NIH, </w:delText>
        </w:r>
      </w:del>
      <w:r>
        <w:t>USC is listed as the primary site for all components, including components where USC has no budget.  System limitations in ASSIST do not allow a key person to be listed with 0.00 calendar months.  In order for ASSIST to validate the components where USC has no budget, Dr. Toga is listed with 0.01 calendar months of effort in each project period of the Public Engagement Core and Projects 1-3 as the Contact PI.  Dr. Toga’s effort has been partially moved from the Admin Core to the 4 other components listed above so as to not artificially inflate effort calculations for the overall program. The funds requested in the Admin Core ($</w:t>
      </w:r>
      <w:r w:rsidR="00B7232E">
        <w:t>12,133/</w:t>
      </w:r>
      <w:proofErr w:type="spellStart"/>
      <w:r w:rsidR="00B7232E">
        <w:t>yr</w:t>
      </w:r>
      <w:proofErr w:type="spellEnd"/>
      <w:r w:rsidR="00B7232E">
        <w:t>) represents 0.60</w:t>
      </w:r>
      <w:r>
        <w:t xml:space="preserve"> calendar months of actual effort, including effort in the 4 other components where USC has no budget (see table below). </w:t>
      </w:r>
    </w:p>
    <w:p w14:paraId="4B597693" w14:textId="77777777" w:rsidR="00DB2291" w:rsidRDefault="00DB2291">
      <w:pPr>
        <w:pStyle w:val="NoSpacing"/>
        <w:pPrChange w:id="42" w:author="Ryan Essex" w:date="2016-03-04T13:14:00Z">
          <w:pPr>
            <w:jc w:val="both"/>
          </w:pPr>
        </w:pPrChange>
      </w:pPr>
    </w:p>
    <w:tbl>
      <w:tblPr>
        <w:tblStyle w:val="TableGrid"/>
        <w:tblW w:w="0" w:type="auto"/>
        <w:tblLook w:val="04A0" w:firstRow="1" w:lastRow="0" w:firstColumn="1" w:lastColumn="0" w:noHBand="0" w:noVBand="1"/>
      </w:tblPr>
      <w:tblGrid>
        <w:gridCol w:w="1537"/>
        <w:gridCol w:w="768"/>
        <w:gridCol w:w="1137"/>
        <w:gridCol w:w="700"/>
        <w:gridCol w:w="1137"/>
        <w:gridCol w:w="700"/>
        <w:gridCol w:w="1137"/>
        <w:gridCol w:w="700"/>
        <w:gridCol w:w="1137"/>
        <w:gridCol w:w="700"/>
        <w:gridCol w:w="1137"/>
      </w:tblGrid>
      <w:tr w:rsidR="00DB2291" w14:paraId="47B75A17" w14:textId="77777777" w:rsidTr="00DB2291">
        <w:trPr>
          <w:trHeight w:val="473"/>
          <w:tblHeader/>
        </w:trPr>
        <w:tc>
          <w:tcPr>
            <w:tcW w:w="1537" w:type="dxa"/>
            <w:shd w:val="clear" w:color="auto" w:fill="F2F2F2" w:themeFill="background1" w:themeFillShade="F2"/>
            <w:vAlign w:val="center"/>
          </w:tcPr>
          <w:p w14:paraId="4226C190" w14:textId="77777777" w:rsidR="00DB2291" w:rsidRDefault="00DB2291">
            <w:pPr>
              <w:pStyle w:val="NoSpacing"/>
              <w:rPr>
                <w:sz w:val="18"/>
                <w:szCs w:val="18"/>
              </w:rPr>
              <w:pPrChange w:id="43" w:author="Ryan Essex" w:date="2016-03-04T13:14:00Z">
                <w:pPr>
                  <w:jc w:val="center"/>
                </w:pPr>
              </w:pPrChange>
            </w:pPr>
          </w:p>
        </w:tc>
        <w:tc>
          <w:tcPr>
            <w:tcW w:w="1905" w:type="dxa"/>
            <w:gridSpan w:val="2"/>
            <w:shd w:val="clear" w:color="auto" w:fill="F2F2F2" w:themeFill="background1" w:themeFillShade="F2"/>
            <w:vAlign w:val="center"/>
          </w:tcPr>
          <w:p w14:paraId="63DC9B2F" w14:textId="77777777" w:rsidR="00DB2291" w:rsidRDefault="00DB2291">
            <w:pPr>
              <w:pStyle w:val="NoSpacing"/>
              <w:rPr>
                <w:sz w:val="18"/>
                <w:szCs w:val="18"/>
              </w:rPr>
              <w:pPrChange w:id="44" w:author="Ryan Essex" w:date="2016-03-04T13:14:00Z">
                <w:pPr>
                  <w:jc w:val="center"/>
                </w:pPr>
              </w:pPrChange>
            </w:pPr>
            <w:r>
              <w:rPr>
                <w:sz w:val="18"/>
                <w:szCs w:val="18"/>
              </w:rPr>
              <w:t>Year 1</w:t>
            </w:r>
          </w:p>
        </w:tc>
        <w:tc>
          <w:tcPr>
            <w:tcW w:w="1837" w:type="dxa"/>
            <w:gridSpan w:val="2"/>
            <w:shd w:val="clear" w:color="auto" w:fill="F2F2F2" w:themeFill="background1" w:themeFillShade="F2"/>
            <w:vAlign w:val="center"/>
          </w:tcPr>
          <w:p w14:paraId="213A4D2B" w14:textId="77777777" w:rsidR="00DB2291" w:rsidRDefault="00DB2291">
            <w:pPr>
              <w:pStyle w:val="NoSpacing"/>
              <w:rPr>
                <w:sz w:val="18"/>
                <w:szCs w:val="18"/>
              </w:rPr>
              <w:pPrChange w:id="45" w:author="Ryan Essex" w:date="2016-03-04T13:14:00Z">
                <w:pPr>
                  <w:jc w:val="center"/>
                </w:pPr>
              </w:pPrChange>
            </w:pPr>
            <w:r>
              <w:rPr>
                <w:sz w:val="18"/>
                <w:szCs w:val="18"/>
              </w:rPr>
              <w:t>Year 2</w:t>
            </w:r>
          </w:p>
        </w:tc>
        <w:tc>
          <w:tcPr>
            <w:tcW w:w="1837" w:type="dxa"/>
            <w:gridSpan w:val="2"/>
            <w:shd w:val="clear" w:color="auto" w:fill="F2F2F2" w:themeFill="background1" w:themeFillShade="F2"/>
            <w:vAlign w:val="center"/>
          </w:tcPr>
          <w:p w14:paraId="54AF1E19" w14:textId="77777777" w:rsidR="00DB2291" w:rsidRDefault="00DB2291">
            <w:pPr>
              <w:pStyle w:val="NoSpacing"/>
              <w:rPr>
                <w:sz w:val="18"/>
                <w:szCs w:val="18"/>
              </w:rPr>
              <w:pPrChange w:id="46" w:author="Ryan Essex" w:date="2016-03-04T13:14:00Z">
                <w:pPr>
                  <w:jc w:val="center"/>
                </w:pPr>
              </w:pPrChange>
            </w:pPr>
            <w:r>
              <w:rPr>
                <w:sz w:val="18"/>
                <w:szCs w:val="18"/>
              </w:rPr>
              <w:t>Year 3</w:t>
            </w:r>
          </w:p>
        </w:tc>
        <w:tc>
          <w:tcPr>
            <w:tcW w:w="1837" w:type="dxa"/>
            <w:gridSpan w:val="2"/>
            <w:shd w:val="clear" w:color="auto" w:fill="F2F2F2" w:themeFill="background1" w:themeFillShade="F2"/>
            <w:vAlign w:val="center"/>
          </w:tcPr>
          <w:p w14:paraId="5D2276C1" w14:textId="77777777" w:rsidR="00DB2291" w:rsidRDefault="00DB2291">
            <w:pPr>
              <w:pStyle w:val="NoSpacing"/>
              <w:rPr>
                <w:sz w:val="18"/>
                <w:szCs w:val="18"/>
              </w:rPr>
              <w:pPrChange w:id="47" w:author="Ryan Essex" w:date="2016-03-04T13:14:00Z">
                <w:pPr>
                  <w:jc w:val="center"/>
                </w:pPr>
              </w:pPrChange>
            </w:pPr>
            <w:r>
              <w:rPr>
                <w:sz w:val="18"/>
                <w:szCs w:val="18"/>
              </w:rPr>
              <w:t>Year 4</w:t>
            </w:r>
          </w:p>
        </w:tc>
        <w:tc>
          <w:tcPr>
            <w:tcW w:w="1837" w:type="dxa"/>
            <w:gridSpan w:val="2"/>
            <w:shd w:val="clear" w:color="auto" w:fill="F2F2F2" w:themeFill="background1" w:themeFillShade="F2"/>
            <w:vAlign w:val="center"/>
          </w:tcPr>
          <w:p w14:paraId="0E32A382" w14:textId="77777777" w:rsidR="00DB2291" w:rsidRPr="00A43CFB" w:rsidRDefault="00DB2291">
            <w:pPr>
              <w:pStyle w:val="NoSpacing"/>
              <w:rPr>
                <w:sz w:val="18"/>
                <w:szCs w:val="18"/>
              </w:rPr>
              <w:pPrChange w:id="48" w:author="Ryan Essex" w:date="2016-03-04T13:14:00Z">
                <w:pPr>
                  <w:jc w:val="center"/>
                </w:pPr>
              </w:pPrChange>
            </w:pPr>
            <w:r>
              <w:rPr>
                <w:sz w:val="18"/>
                <w:szCs w:val="18"/>
              </w:rPr>
              <w:t>Year 5</w:t>
            </w:r>
          </w:p>
        </w:tc>
      </w:tr>
      <w:tr w:rsidR="00DB2291" w14:paraId="081AABFD" w14:textId="77777777" w:rsidTr="00DB2291">
        <w:trPr>
          <w:trHeight w:val="473"/>
          <w:tblHeader/>
        </w:trPr>
        <w:tc>
          <w:tcPr>
            <w:tcW w:w="1537" w:type="dxa"/>
            <w:shd w:val="clear" w:color="auto" w:fill="F2F2F2" w:themeFill="background1" w:themeFillShade="F2"/>
            <w:vAlign w:val="center"/>
          </w:tcPr>
          <w:p w14:paraId="6007F01B" w14:textId="77777777" w:rsidR="00DB2291" w:rsidRPr="00A43CFB" w:rsidRDefault="00DB2291">
            <w:pPr>
              <w:pStyle w:val="NoSpacing"/>
              <w:rPr>
                <w:sz w:val="18"/>
                <w:szCs w:val="18"/>
              </w:rPr>
              <w:pPrChange w:id="49" w:author="Ryan Essex" w:date="2016-03-04T13:14:00Z">
                <w:pPr>
                  <w:jc w:val="center"/>
                </w:pPr>
              </w:pPrChange>
            </w:pPr>
            <w:r>
              <w:rPr>
                <w:sz w:val="18"/>
                <w:szCs w:val="18"/>
              </w:rPr>
              <w:t>Project / Core</w:t>
            </w:r>
          </w:p>
        </w:tc>
        <w:tc>
          <w:tcPr>
            <w:tcW w:w="768" w:type="dxa"/>
            <w:shd w:val="clear" w:color="auto" w:fill="F2F2F2" w:themeFill="background1" w:themeFillShade="F2"/>
            <w:vAlign w:val="center"/>
          </w:tcPr>
          <w:p w14:paraId="2B932E27" w14:textId="77777777" w:rsidR="00DB2291" w:rsidRPr="00A43CFB" w:rsidRDefault="00DB2291">
            <w:pPr>
              <w:pStyle w:val="NoSpacing"/>
              <w:rPr>
                <w:sz w:val="18"/>
                <w:szCs w:val="18"/>
              </w:rPr>
              <w:pPrChange w:id="50" w:author="Ryan Essex" w:date="2016-03-04T13:14:00Z">
                <w:pPr>
                  <w:jc w:val="center"/>
                </w:pPr>
              </w:pPrChange>
            </w:pPr>
            <w:r>
              <w:rPr>
                <w:sz w:val="18"/>
                <w:szCs w:val="18"/>
              </w:rPr>
              <w:t>Effort</w:t>
            </w:r>
          </w:p>
        </w:tc>
        <w:tc>
          <w:tcPr>
            <w:tcW w:w="1137" w:type="dxa"/>
            <w:shd w:val="clear" w:color="auto" w:fill="F2F2F2" w:themeFill="background1" w:themeFillShade="F2"/>
            <w:vAlign w:val="center"/>
          </w:tcPr>
          <w:p w14:paraId="485E48B0" w14:textId="77777777" w:rsidR="00DB2291" w:rsidRPr="00A43CFB" w:rsidRDefault="00DB2291">
            <w:pPr>
              <w:pStyle w:val="NoSpacing"/>
              <w:rPr>
                <w:sz w:val="18"/>
                <w:szCs w:val="18"/>
              </w:rPr>
              <w:pPrChange w:id="51" w:author="Ryan Essex" w:date="2016-03-04T13:14:00Z">
                <w:pPr>
                  <w:jc w:val="center"/>
                </w:pPr>
              </w:pPrChange>
            </w:pPr>
            <w:r>
              <w:rPr>
                <w:sz w:val="18"/>
                <w:szCs w:val="18"/>
              </w:rPr>
              <w:t>Funds Requested</w:t>
            </w:r>
          </w:p>
        </w:tc>
        <w:tc>
          <w:tcPr>
            <w:tcW w:w="700" w:type="dxa"/>
            <w:shd w:val="clear" w:color="auto" w:fill="F2F2F2" w:themeFill="background1" w:themeFillShade="F2"/>
            <w:vAlign w:val="center"/>
          </w:tcPr>
          <w:p w14:paraId="64175C74" w14:textId="77777777" w:rsidR="00DB2291" w:rsidRPr="00A43CFB" w:rsidRDefault="00DB2291">
            <w:pPr>
              <w:pStyle w:val="NoSpacing"/>
              <w:rPr>
                <w:sz w:val="18"/>
                <w:szCs w:val="18"/>
              </w:rPr>
              <w:pPrChange w:id="52" w:author="Ryan Essex" w:date="2016-03-04T13:14:00Z">
                <w:pPr>
                  <w:jc w:val="center"/>
                </w:pPr>
              </w:pPrChange>
            </w:pPr>
            <w:r>
              <w:rPr>
                <w:sz w:val="18"/>
                <w:szCs w:val="18"/>
              </w:rPr>
              <w:t>Effort</w:t>
            </w:r>
          </w:p>
        </w:tc>
        <w:tc>
          <w:tcPr>
            <w:tcW w:w="1137" w:type="dxa"/>
            <w:shd w:val="clear" w:color="auto" w:fill="F2F2F2" w:themeFill="background1" w:themeFillShade="F2"/>
            <w:vAlign w:val="center"/>
          </w:tcPr>
          <w:p w14:paraId="6F42CA25" w14:textId="77777777" w:rsidR="00DB2291" w:rsidRPr="00A43CFB" w:rsidRDefault="00DB2291">
            <w:pPr>
              <w:pStyle w:val="NoSpacing"/>
              <w:rPr>
                <w:sz w:val="18"/>
                <w:szCs w:val="18"/>
              </w:rPr>
              <w:pPrChange w:id="53" w:author="Ryan Essex" w:date="2016-03-04T13:14:00Z">
                <w:pPr>
                  <w:jc w:val="center"/>
                </w:pPr>
              </w:pPrChange>
            </w:pPr>
            <w:r>
              <w:rPr>
                <w:sz w:val="18"/>
                <w:szCs w:val="18"/>
              </w:rPr>
              <w:t>Funds Requested</w:t>
            </w:r>
          </w:p>
        </w:tc>
        <w:tc>
          <w:tcPr>
            <w:tcW w:w="700" w:type="dxa"/>
            <w:shd w:val="clear" w:color="auto" w:fill="F2F2F2" w:themeFill="background1" w:themeFillShade="F2"/>
            <w:vAlign w:val="center"/>
          </w:tcPr>
          <w:p w14:paraId="7051DEE1" w14:textId="77777777" w:rsidR="00DB2291" w:rsidRPr="00A43CFB" w:rsidRDefault="00DB2291">
            <w:pPr>
              <w:pStyle w:val="NoSpacing"/>
              <w:rPr>
                <w:sz w:val="18"/>
                <w:szCs w:val="18"/>
              </w:rPr>
              <w:pPrChange w:id="54" w:author="Ryan Essex" w:date="2016-03-04T13:14:00Z">
                <w:pPr>
                  <w:jc w:val="center"/>
                </w:pPr>
              </w:pPrChange>
            </w:pPr>
            <w:r>
              <w:rPr>
                <w:sz w:val="18"/>
                <w:szCs w:val="18"/>
              </w:rPr>
              <w:t>Effort</w:t>
            </w:r>
          </w:p>
        </w:tc>
        <w:tc>
          <w:tcPr>
            <w:tcW w:w="1137" w:type="dxa"/>
            <w:shd w:val="clear" w:color="auto" w:fill="F2F2F2" w:themeFill="background1" w:themeFillShade="F2"/>
            <w:vAlign w:val="center"/>
          </w:tcPr>
          <w:p w14:paraId="0FE05E3E" w14:textId="77777777" w:rsidR="00DB2291" w:rsidRPr="00A43CFB" w:rsidRDefault="00DB2291">
            <w:pPr>
              <w:pStyle w:val="NoSpacing"/>
              <w:rPr>
                <w:sz w:val="18"/>
                <w:szCs w:val="18"/>
              </w:rPr>
              <w:pPrChange w:id="55" w:author="Ryan Essex" w:date="2016-03-04T13:14:00Z">
                <w:pPr>
                  <w:jc w:val="center"/>
                </w:pPr>
              </w:pPrChange>
            </w:pPr>
            <w:r>
              <w:rPr>
                <w:sz w:val="18"/>
                <w:szCs w:val="18"/>
              </w:rPr>
              <w:t>Funds Requested</w:t>
            </w:r>
          </w:p>
        </w:tc>
        <w:tc>
          <w:tcPr>
            <w:tcW w:w="700" w:type="dxa"/>
            <w:shd w:val="clear" w:color="auto" w:fill="F2F2F2" w:themeFill="background1" w:themeFillShade="F2"/>
            <w:vAlign w:val="center"/>
          </w:tcPr>
          <w:p w14:paraId="2D8C37C8" w14:textId="77777777" w:rsidR="00DB2291" w:rsidRPr="00A43CFB" w:rsidRDefault="00DB2291">
            <w:pPr>
              <w:pStyle w:val="NoSpacing"/>
              <w:rPr>
                <w:sz w:val="18"/>
                <w:szCs w:val="18"/>
              </w:rPr>
              <w:pPrChange w:id="56" w:author="Ryan Essex" w:date="2016-03-04T13:14:00Z">
                <w:pPr>
                  <w:jc w:val="center"/>
                </w:pPr>
              </w:pPrChange>
            </w:pPr>
            <w:r>
              <w:rPr>
                <w:sz w:val="18"/>
                <w:szCs w:val="18"/>
              </w:rPr>
              <w:t>Effort</w:t>
            </w:r>
          </w:p>
        </w:tc>
        <w:tc>
          <w:tcPr>
            <w:tcW w:w="1137" w:type="dxa"/>
            <w:shd w:val="clear" w:color="auto" w:fill="F2F2F2" w:themeFill="background1" w:themeFillShade="F2"/>
            <w:vAlign w:val="center"/>
          </w:tcPr>
          <w:p w14:paraId="7744C387" w14:textId="77777777" w:rsidR="00DB2291" w:rsidRPr="00A43CFB" w:rsidRDefault="00DB2291">
            <w:pPr>
              <w:pStyle w:val="NoSpacing"/>
              <w:rPr>
                <w:sz w:val="18"/>
                <w:szCs w:val="18"/>
              </w:rPr>
              <w:pPrChange w:id="57" w:author="Ryan Essex" w:date="2016-03-04T13:14:00Z">
                <w:pPr>
                  <w:jc w:val="center"/>
                </w:pPr>
              </w:pPrChange>
            </w:pPr>
            <w:r>
              <w:rPr>
                <w:sz w:val="18"/>
                <w:szCs w:val="18"/>
              </w:rPr>
              <w:t>Funds Requested</w:t>
            </w:r>
          </w:p>
        </w:tc>
        <w:tc>
          <w:tcPr>
            <w:tcW w:w="700" w:type="dxa"/>
            <w:shd w:val="clear" w:color="auto" w:fill="F2F2F2" w:themeFill="background1" w:themeFillShade="F2"/>
            <w:vAlign w:val="center"/>
          </w:tcPr>
          <w:p w14:paraId="240E0403" w14:textId="77777777" w:rsidR="00DB2291" w:rsidRPr="00A43CFB" w:rsidRDefault="00DB2291">
            <w:pPr>
              <w:pStyle w:val="NoSpacing"/>
              <w:rPr>
                <w:sz w:val="18"/>
                <w:szCs w:val="18"/>
              </w:rPr>
              <w:pPrChange w:id="58" w:author="Ryan Essex" w:date="2016-03-04T13:14:00Z">
                <w:pPr>
                  <w:jc w:val="center"/>
                </w:pPr>
              </w:pPrChange>
            </w:pPr>
            <w:r>
              <w:rPr>
                <w:sz w:val="18"/>
                <w:szCs w:val="18"/>
              </w:rPr>
              <w:t>Effort</w:t>
            </w:r>
          </w:p>
        </w:tc>
        <w:tc>
          <w:tcPr>
            <w:tcW w:w="1137" w:type="dxa"/>
            <w:shd w:val="clear" w:color="auto" w:fill="F2F2F2" w:themeFill="background1" w:themeFillShade="F2"/>
            <w:vAlign w:val="center"/>
          </w:tcPr>
          <w:p w14:paraId="48BCA535" w14:textId="77777777" w:rsidR="00DB2291" w:rsidRPr="00A43CFB" w:rsidRDefault="00DB2291">
            <w:pPr>
              <w:pStyle w:val="NoSpacing"/>
              <w:rPr>
                <w:sz w:val="18"/>
                <w:szCs w:val="18"/>
              </w:rPr>
              <w:pPrChange w:id="59" w:author="Ryan Essex" w:date="2016-03-04T13:14:00Z">
                <w:pPr>
                  <w:jc w:val="center"/>
                </w:pPr>
              </w:pPrChange>
            </w:pPr>
            <w:r>
              <w:rPr>
                <w:sz w:val="18"/>
                <w:szCs w:val="18"/>
              </w:rPr>
              <w:t>Funds Requested</w:t>
            </w:r>
          </w:p>
        </w:tc>
      </w:tr>
      <w:tr w:rsidR="00DB2291" w14:paraId="72279771" w14:textId="77777777" w:rsidTr="009621A0">
        <w:trPr>
          <w:trHeight w:val="245"/>
        </w:trPr>
        <w:tc>
          <w:tcPr>
            <w:tcW w:w="1537" w:type="dxa"/>
            <w:vAlign w:val="center"/>
          </w:tcPr>
          <w:p w14:paraId="0244B233" w14:textId="77777777" w:rsidR="00DB2291" w:rsidRPr="00A43CFB" w:rsidRDefault="00DB2291">
            <w:pPr>
              <w:pStyle w:val="NoSpacing"/>
              <w:rPr>
                <w:sz w:val="18"/>
                <w:szCs w:val="18"/>
              </w:rPr>
              <w:pPrChange w:id="60" w:author="Ryan Essex" w:date="2016-03-04T13:14:00Z">
                <w:pPr/>
              </w:pPrChange>
            </w:pPr>
            <w:r>
              <w:rPr>
                <w:sz w:val="18"/>
                <w:szCs w:val="18"/>
              </w:rPr>
              <w:t>Admin Core</w:t>
            </w:r>
          </w:p>
        </w:tc>
        <w:tc>
          <w:tcPr>
            <w:tcW w:w="768" w:type="dxa"/>
            <w:vAlign w:val="center"/>
          </w:tcPr>
          <w:p w14:paraId="2075053A" w14:textId="77777777" w:rsidR="00DB2291" w:rsidRPr="00A43CFB" w:rsidRDefault="00B7232E">
            <w:pPr>
              <w:pStyle w:val="NoSpacing"/>
              <w:rPr>
                <w:sz w:val="18"/>
                <w:szCs w:val="18"/>
              </w:rPr>
              <w:pPrChange w:id="61" w:author="Ryan Essex" w:date="2016-03-04T13:14:00Z">
                <w:pPr>
                  <w:jc w:val="center"/>
                </w:pPr>
              </w:pPrChange>
            </w:pPr>
            <w:r>
              <w:rPr>
                <w:sz w:val="18"/>
                <w:szCs w:val="18"/>
              </w:rPr>
              <w:t>0.56</w:t>
            </w:r>
          </w:p>
        </w:tc>
        <w:tc>
          <w:tcPr>
            <w:tcW w:w="1137" w:type="dxa"/>
            <w:vAlign w:val="center"/>
          </w:tcPr>
          <w:p w14:paraId="44564C7A" w14:textId="77777777" w:rsidR="00DB2291" w:rsidRDefault="00DB2291">
            <w:pPr>
              <w:pStyle w:val="NoSpacing"/>
              <w:rPr>
                <w:sz w:val="18"/>
                <w:szCs w:val="18"/>
              </w:rPr>
              <w:pPrChange w:id="62" w:author="Ryan Essex" w:date="2016-03-04T13:14:00Z">
                <w:pPr>
                  <w:jc w:val="center"/>
                </w:pPr>
              </w:pPrChange>
            </w:pPr>
            <w:r>
              <w:rPr>
                <w:sz w:val="18"/>
                <w:szCs w:val="18"/>
              </w:rPr>
              <w:t>$</w:t>
            </w:r>
            <w:r w:rsidR="00B7232E">
              <w:rPr>
                <w:sz w:val="18"/>
                <w:szCs w:val="18"/>
              </w:rPr>
              <w:t>12,133</w:t>
            </w:r>
            <w:r>
              <w:rPr>
                <w:sz w:val="18"/>
                <w:szCs w:val="18"/>
              </w:rPr>
              <w:t>*</w:t>
            </w:r>
          </w:p>
        </w:tc>
        <w:tc>
          <w:tcPr>
            <w:tcW w:w="700" w:type="dxa"/>
            <w:vAlign w:val="center"/>
          </w:tcPr>
          <w:p w14:paraId="3DC0BCF6" w14:textId="77777777" w:rsidR="00DB2291" w:rsidRPr="00A43CFB" w:rsidRDefault="00DB2291">
            <w:pPr>
              <w:pStyle w:val="NoSpacing"/>
              <w:rPr>
                <w:sz w:val="18"/>
                <w:szCs w:val="18"/>
              </w:rPr>
              <w:pPrChange w:id="63" w:author="Ryan Essex" w:date="2016-03-04T13:14:00Z">
                <w:pPr>
                  <w:jc w:val="center"/>
                </w:pPr>
              </w:pPrChange>
            </w:pPr>
            <w:r>
              <w:rPr>
                <w:sz w:val="18"/>
                <w:szCs w:val="18"/>
              </w:rPr>
              <w:t>0</w:t>
            </w:r>
            <w:r w:rsidR="00B7232E">
              <w:rPr>
                <w:sz w:val="18"/>
                <w:szCs w:val="18"/>
              </w:rPr>
              <w:t>.56</w:t>
            </w:r>
          </w:p>
        </w:tc>
        <w:tc>
          <w:tcPr>
            <w:tcW w:w="1137" w:type="dxa"/>
            <w:vAlign w:val="center"/>
          </w:tcPr>
          <w:p w14:paraId="261DFEA3" w14:textId="77777777" w:rsidR="00DB2291" w:rsidRDefault="00DB2291">
            <w:pPr>
              <w:pStyle w:val="NoSpacing"/>
              <w:rPr>
                <w:sz w:val="18"/>
                <w:szCs w:val="18"/>
              </w:rPr>
              <w:pPrChange w:id="64" w:author="Ryan Essex" w:date="2016-03-04T13:14:00Z">
                <w:pPr>
                  <w:jc w:val="center"/>
                </w:pPr>
              </w:pPrChange>
            </w:pPr>
            <w:r>
              <w:rPr>
                <w:sz w:val="18"/>
                <w:szCs w:val="18"/>
              </w:rPr>
              <w:t>$</w:t>
            </w:r>
            <w:r w:rsidR="00B7232E">
              <w:rPr>
                <w:sz w:val="18"/>
                <w:szCs w:val="18"/>
              </w:rPr>
              <w:t>12,133</w:t>
            </w:r>
            <w:r>
              <w:rPr>
                <w:sz w:val="18"/>
                <w:szCs w:val="18"/>
              </w:rPr>
              <w:t>*</w:t>
            </w:r>
          </w:p>
        </w:tc>
        <w:tc>
          <w:tcPr>
            <w:tcW w:w="700" w:type="dxa"/>
            <w:vAlign w:val="center"/>
          </w:tcPr>
          <w:p w14:paraId="67BE81D0" w14:textId="77777777" w:rsidR="00DB2291" w:rsidRPr="00A43CFB" w:rsidRDefault="00DB2291">
            <w:pPr>
              <w:pStyle w:val="NoSpacing"/>
              <w:rPr>
                <w:sz w:val="18"/>
                <w:szCs w:val="18"/>
              </w:rPr>
              <w:pPrChange w:id="65" w:author="Ryan Essex" w:date="2016-03-04T13:14:00Z">
                <w:pPr>
                  <w:jc w:val="center"/>
                </w:pPr>
              </w:pPrChange>
            </w:pPr>
            <w:r>
              <w:rPr>
                <w:sz w:val="18"/>
                <w:szCs w:val="18"/>
              </w:rPr>
              <w:t>0.32</w:t>
            </w:r>
          </w:p>
        </w:tc>
        <w:tc>
          <w:tcPr>
            <w:tcW w:w="1137" w:type="dxa"/>
            <w:vAlign w:val="center"/>
          </w:tcPr>
          <w:p w14:paraId="1286F729" w14:textId="77777777" w:rsidR="00DB2291" w:rsidRDefault="00B7232E">
            <w:pPr>
              <w:pStyle w:val="NoSpacing"/>
              <w:rPr>
                <w:sz w:val="18"/>
                <w:szCs w:val="18"/>
              </w:rPr>
              <w:pPrChange w:id="66" w:author="Ryan Essex" w:date="2016-03-04T13:14:00Z">
                <w:pPr>
                  <w:jc w:val="center"/>
                </w:pPr>
              </w:pPrChange>
            </w:pPr>
            <w:r>
              <w:rPr>
                <w:sz w:val="18"/>
                <w:szCs w:val="18"/>
              </w:rPr>
              <w:t>$12,133</w:t>
            </w:r>
            <w:r w:rsidR="00DB2291">
              <w:rPr>
                <w:sz w:val="18"/>
                <w:szCs w:val="18"/>
              </w:rPr>
              <w:t>*</w:t>
            </w:r>
          </w:p>
        </w:tc>
        <w:tc>
          <w:tcPr>
            <w:tcW w:w="700" w:type="dxa"/>
            <w:vAlign w:val="center"/>
          </w:tcPr>
          <w:p w14:paraId="5EC49744" w14:textId="77777777" w:rsidR="00DB2291" w:rsidRPr="00A43CFB" w:rsidRDefault="00DB2291">
            <w:pPr>
              <w:pStyle w:val="NoSpacing"/>
              <w:rPr>
                <w:sz w:val="18"/>
                <w:szCs w:val="18"/>
              </w:rPr>
              <w:pPrChange w:id="67" w:author="Ryan Essex" w:date="2016-03-04T13:14:00Z">
                <w:pPr>
                  <w:jc w:val="center"/>
                </w:pPr>
              </w:pPrChange>
            </w:pPr>
            <w:r>
              <w:rPr>
                <w:sz w:val="18"/>
                <w:szCs w:val="18"/>
              </w:rPr>
              <w:t>0</w:t>
            </w:r>
            <w:r w:rsidR="00B7232E">
              <w:rPr>
                <w:sz w:val="18"/>
                <w:szCs w:val="18"/>
              </w:rPr>
              <w:t>.56</w:t>
            </w:r>
          </w:p>
        </w:tc>
        <w:tc>
          <w:tcPr>
            <w:tcW w:w="1137" w:type="dxa"/>
            <w:vAlign w:val="center"/>
          </w:tcPr>
          <w:p w14:paraId="36EBEE76" w14:textId="77777777" w:rsidR="00DB2291" w:rsidRDefault="00DB2291">
            <w:pPr>
              <w:pStyle w:val="NoSpacing"/>
              <w:rPr>
                <w:sz w:val="18"/>
                <w:szCs w:val="18"/>
              </w:rPr>
              <w:pPrChange w:id="68" w:author="Ryan Essex" w:date="2016-03-04T13:14:00Z">
                <w:pPr>
                  <w:jc w:val="center"/>
                </w:pPr>
              </w:pPrChange>
            </w:pPr>
            <w:r>
              <w:rPr>
                <w:sz w:val="18"/>
                <w:szCs w:val="18"/>
              </w:rPr>
              <w:t>$</w:t>
            </w:r>
            <w:r w:rsidR="00B7232E">
              <w:rPr>
                <w:sz w:val="18"/>
                <w:szCs w:val="18"/>
              </w:rPr>
              <w:t>12,133</w:t>
            </w:r>
            <w:r>
              <w:rPr>
                <w:sz w:val="18"/>
                <w:szCs w:val="18"/>
              </w:rPr>
              <w:t>*</w:t>
            </w:r>
          </w:p>
        </w:tc>
        <w:tc>
          <w:tcPr>
            <w:tcW w:w="700" w:type="dxa"/>
            <w:vAlign w:val="center"/>
          </w:tcPr>
          <w:p w14:paraId="1427E7C8" w14:textId="77777777" w:rsidR="00DB2291" w:rsidRPr="00A43CFB" w:rsidRDefault="00B7232E">
            <w:pPr>
              <w:pStyle w:val="NoSpacing"/>
              <w:rPr>
                <w:sz w:val="18"/>
                <w:szCs w:val="18"/>
              </w:rPr>
              <w:pPrChange w:id="69" w:author="Ryan Essex" w:date="2016-03-04T13:14:00Z">
                <w:pPr>
                  <w:jc w:val="center"/>
                </w:pPr>
              </w:pPrChange>
            </w:pPr>
            <w:r>
              <w:rPr>
                <w:sz w:val="18"/>
                <w:szCs w:val="18"/>
              </w:rPr>
              <w:t>0.56</w:t>
            </w:r>
          </w:p>
        </w:tc>
        <w:tc>
          <w:tcPr>
            <w:tcW w:w="1137" w:type="dxa"/>
            <w:vAlign w:val="center"/>
          </w:tcPr>
          <w:p w14:paraId="59F39F00" w14:textId="77777777" w:rsidR="00DB2291" w:rsidRDefault="00DB2291">
            <w:pPr>
              <w:pStyle w:val="NoSpacing"/>
              <w:rPr>
                <w:sz w:val="18"/>
                <w:szCs w:val="18"/>
              </w:rPr>
              <w:pPrChange w:id="70" w:author="Ryan Essex" w:date="2016-03-04T13:14:00Z">
                <w:pPr>
                  <w:jc w:val="center"/>
                </w:pPr>
              </w:pPrChange>
            </w:pPr>
            <w:r>
              <w:rPr>
                <w:sz w:val="18"/>
                <w:szCs w:val="18"/>
              </w:rPr>
              <w:t>$7,138*</w:t>
            </w:r>
          </w:p>
        </w:tc>
      </w:tr>
      <w:tr w:rsidR="00DB2291" w14:paraId="43BD18DE" w14:textId="77777777" w:rsidTr="009621A0">
        <w:trPr>
          <w:trHeight w:val="228"/>
        </w:trPr>
        <w:tc>
          <w:tcPr>
            <w:tcW w:w="1537" w:type="dxa"/>
            <w:vAlign w:val="center"/>
          </w:tcPr>
          <w:p w14:paraId="73E9BF16" w14:textId="77777777" w:rsidR="00DB2291" w:rsidRPr="00A43CFB" w:rsidRDefault="00DB2291">
            <w:pPr>
              <w:pStyle w:val="NoSpacing"/>
              <w:rPr>
                <w:sz w:val="18"/>
                <w:szCs w:val="18"/>
              </w:rPr>
              <w:pPrChange w:id="71" w:author="Ryan Essex" w:date="2016-03-04T13:14:00Z">
                <w:pPr/>
              </w:pPrChange>
            </w:pPr>
            <w:r>
              <w:rPr>
                <w:sz w:val="18"/>
                <w:szCs w:val="18"/>
              </w:rPr>
              <w:t xml:space="preserve">Public </w:t>
            </w:r>
            <w:proofErr w:type="spellStart"/>
            <w:r>
              <w:rPr>
                <w:sz w:val="18"/>
                <w:szCs w:val="18"/>
              </w:rPr>
              <w:t>Eng</w:t>
            </w:r>
            <w:proofErr w:type="spellEnd"/>
            <w:r>
              <w:rPr>
                <w:sz w:val="18"/>
                <w:szCs w:val="18"/>
              </w:rPr>
              <w:t xml:space="preserve"> Core</w:t>
            </w:r>
          </w:p>
        </w:tc>
        <w:tc>
          <w:tcPr>
            <w:tcW w:w="768" w:type="dxa"/>
            <w:vAlign w:val="center"/>
          </w:tcPr>
          <w:p w14:paraId="6954A4B4" w14:textId="77777777" w:rsidR="00DB2291" w:rsidRPr="00A43CFB" w:rsidRDefault="00DB2291">
            <w:pPr>
              <w:pStyle w:val="NoSpacing"/>
              <w:rPr>
                <w:sz w:val="18"/>
                <w:szCs w:val="18"/>
              </w:rPr>
              <w:pPrChange w:id="72" w:author="Ryan Essex" w:date="2016-03-04T13:14:00Z">
                <w:pPr>
                  <w:jc w:val="center"/>
                </w:pPr>
              </w:pPrChange>
            </w:pPr>
            <w:r>
              <w:rPr>
                <w:sz w:val="18"/>
                <w:szCs w:val="18"/>
              </w:rPr>
              <w:t>0.01</w:t>
            </w:r>
          </w:p>
        </w:tc>
        <w:tc>
          <w:tcPr>
            <w:tcW w:w="1137" w:type="dxa"/>
            <w:vAlign w:val="center"/>
          </w:tcPr>
          <w:p w14:paraId="6F3F7504" w14:textId="77777777" w:rsidR="00DB2291" w:rsidRDefault="00DB2291">
            <w:pPr>
              <w:pStyle w:val="NoSpacing"/>
              <w:rPr>
                <w:sz w:val="18"/>
                <w:szCs w:val="18"/>
              </w:rPr>
              <w:pPrChange w:id="73" w:author="Ryan Essex" w:date="2016-03-04T13:14:00Z">
                <w:pPr>
                  <w:jc w:val="center"/>
                </w:pPr>
              </w:pPrChange>
            </w:pPr>
            <w:r>
              <w:rPr>
                <w:sz w:val="18"/>
                <w:szCs w:val="18"/>
              </w:rPr>
              <w:t>$0</w:t>
            </w:r>
          </w:p>
        </w:tc>
        <w:tc>
          <w:tcPr>
            <w:tcW w:w="700" w:type="dxa"/>
            <w:vAlign w:val="center"/>
          </w:tcPr>
          <w:p w14:paraId="7078FC4F" w14:textId="77777777" w:rsidR="00DB2291" w:rsidRPr="00A43CFB" w:rsidRDefault="00DB2291">
            <w:pPr>
              <w:pStyle w:val="NoSpacing"/>
              <w:rPr>
                <w:sz w:val="18"/>
                <w:szCs w:val="18"/>
              </w:rPr>
              <w:pPrChange w:id="74" w:author="Ryan Essex" w:date="2016-03-04T13:14:00Z">
                <w:pPr>
                  <w:jc w:val="center"/>
                </w:pPr>
              </w:pPrChange>
            </w:pPr>
            <w:r>
              <w:rPr>
                <w:sz w:val="18"/>
                <w:szCs w:val="18"/>
              </w:rPr>
              <w:t>0.01</w:t>
            </w:r>
          </w:p>
        </w:tc>
        <w:tc>
          <w:tcPr>
            <w:tcW w:w="1137" w:type="dxa"/>
            <w:vAlign w:val="center"/>
          </w:tcPr>
          <w:p w14:paraId="6C74453A" w14:textId="77777777" w:rsidR="00DB2291" w:rsidRDefault="00DB2291">
            <w:pPr>
              <w:pStyle w:val="NoSpacing"/>
              <w:rPr>
                <w:sz w:val="18"/>
                <w:szCs w:val="18"/>
              </w:rPr>
              <w:pPrChange w:id="75" w:author="Ryan Essex" w:date="2016-03-04T13:14:00Z">
                <w:pPr>
                  <w:jc w:val="center"/>
                </w:pPr>
              </w:pPrChange>
            </w:pPr>
            <w:r>
              <w:rPr>
                <w:sz w:val="18"/>
                <w:szCs w:val="18"/>
              </w:rPr>
              <w:t>$0</w:t>
            </w:r>
          </w:p>
        </w:tc>
        <w:tc>
          <w:tcPr>
            <w:tcW w:w="700" w:type="dxa"/>
            <w:vAlign w:val="center"/>
          </w:tcPr>
          <w:p w14:paraId="4390BCE1" w14:textId="77777777" w:rsidR="00DB2291" w:rsidRPr="00A43CFB" w:rsidRDefault="00DB2291">
            <w:pPr>
              <w:pStyle w:val="NoSpacing"/>
              <w:rPr>
                <w:sz w:val="18"/>
                <w:szCs w:val="18"/>
              </w:rPr>
              <w:pPrChange w:id="76" w:author="Ryan Essex" w:date="2016-03-04T13:14:00Z">
                <w:pPr>
                  <w:jc w:val="center"/>
                </w:pPr>
              </w:pPrChange>
            </w:pPr>
            <w:r>
              <w:rPr>
                <w:sz w:val="18"/>
                <w:szCs w:val="18"/>
              </w:rPr>
              <w:t>0.01</w:t>
            </w:r>
          </w:p>
        </w:tc>
        <w:tc>
          <w:tcPr>
            <w:tcW w:w="1137" w:type="dxa"/>
            <w:vAlign w:val="center"/>
          </w:tcPr>
          <w:p w14:paraId="22AAD27D" w14:textId="77777777" w:rsidR="00DB2291" w:rsidRDefault="00DB2291">
            <w:pPr>
              <w:pStyle w:val="NoSpacing"/>
              <w:rPr>
                <w:sz w:val="18"/>
                <w:szCs w:val="18"/>
              </w:rPr>
              <w:pPrChange w:id="77" w:author="Ryan Essex" w:date="2016-03-04T13:14:00Z">
                <w:pPr>
                  <w:jc w:val="center"/>
                </w:pPr>
              </w:pPrChange>
            </w:pPr>
            <w:r>
              <w:rPr>
                <w:sz w:val="18"/>
                <w:szCs w:val="18"/>
              </w:rPr>
              <w:t>$0</w:t>
            </w:r>
          </w:p>
        </w:tc>
        <w:tc>
          <w:tcPr>
            <w:tcW w:w="700" w:type="dxa"/>
            <w:vAlign w:val="center"/>
          </w:tcPr>
          <w:p w14:paraId="0E59DB95" w14:textId="77777777" w:rsidR="00DB2291" w:rsidRPr="00A43CFB" w:rsidRDefault="00DB2291">
            <w:pPr>
              <w:pStyle w:val="NoSpacing"/>
              <w:rPr>
                <w:sz w:val="18"/>
                <w:szCs w:val="18"/>
              </w:rPr>
              <w:pPrChange w:id="78" w:author="Ryan Essex" w:date="2016-03-04T13:14:00Z">
                <w:pPr>
                  <w:jc w:val="center"/>
                </w:pPr>
              </w:pPrChange>
            </w:pPr>
            <w:r>
              <w:rPr>
                <w:sz w:val="18"/>
                <w:szCs w:val="18"/>
              </w:rPr>
              <w:t>0.01</w:t>
            </w:r>
          </w:p>
        </w:tc>
        <w:tc>
          <w:tcPr>
            <w:tcW w:w="1137" w:type="dxa"/>
            <w:vAlign w:val="center"/>
          </w:tcPr>
          <w:p w14:paraId="28499243" w14:textId="77777777" w:rsidR="00DB2291" w:rsidRDefault="00DB2291">
            <w:pPr>
              <w:pStyle w:val="NoSpacing"/>
              <w:rPr>
                <w:sz w:val="18"/>
                <w:szCs w:val="18"/>
              </w:rPr>
              <w:pPrChange w:id="79" w:author="Ryan Essex" w:date="2016-03-04T13:14:00Z">
                <w:pPr>
                  <w:jc w:val="center"/>
                </w:pPr>
              </w:pPrChange>
            </w:pPr>
            <w:r>
              <w:rPr>
                <w:sz w:val="18"/>
                <w:szCs w:val="18"/>
              </w:rPr>
              <w:t>$0</w:t>
            </w:r>
          </w:p>
        </w:tc>
        <w:tc>
          <w:tcPr>
            <w:tcW w:w="700" w:type="dxa"/>
            <w:vAlign w:val="center"/>
          </w:tcPr>
          <w:p w14:paraId="297CD17C" w14:textId="77777777" w:rsidR="00DB2291" w:rsidRPr="00A43CFB" w:rsidRDefault="00DB2291">
            <w:pPr>
              <w:pStyle w:val="NoSpacing"/>
              <w:rPr>
                <w:sz w:val="18"/>
                <w:szCs w:val="18"/>
              </w:rPr>
              <w:pPrChange w:id="80" w:author="Ryan Essex" w:date="2016-03-04T13:14:00Z">
                <w:pPr>
                  <w:jc w:val="center"/>
                </w:pPr>
              </w:pPrChange>
            </w:pPr>
            <w:r>
              <w:rPr>
                <w:sz w:val="18"/>
                <w:szCs w:val="18"/>
              </w:rPr>
              <w:t>0.01</w:t>
            </w:r>
          </w:p>
        </w:tc>
        <w:tc>
          <w:tcPr>
            <w:tcW w:w="1137" w:type="dxa"/>
            <w:vAlign w:val="center"/>
          </w:tcPr>
          <w:p w14:paraId="347D3DEA" w14:textId="77777777" w:rsidR="00DB2291" w:rsidRDefault="00DB2291">
            <w:pPr>
              <w:pStyle w:val="NoSpacing"/>
              <w:rPr>
                <w:sz w:val="18"/>
                <w:szCs w:val="18"/>
              </w:rPr>
              <w:pPrChange w:id="81" w:author="Ryan Essex" w:date="2016-03-04T13:14:00Z">
                <w:pPr>
                  <w:jc w:val="center"/>
                </w:pPr>
              </w:pPrChange>
            </w:pPr>
            <w:r>
              <w:rPr>
                <w:sz w:val="18"/>
                <w:szCs w:val="18"/>
              </w:rPr>
              <w:t>$0</w:t>
            </w:r>
          </w:p>
        </w:tc>
      </w:tr>
      <w:tr w:rsidR="00DB2291" w14:paraId="0082D081" w14:textId="77777777" w:rsidTr="009621A0">
        <w:trPr>
          <w:trHeight w:val="245"/>
        </w:trPr>
        <w:tc>
          <w:tcPr>
            <w:tcW w:w="1537" w:type="dxa"/>
            <w:vAlign w:val="center"/>
          </w:tcPr>
          <w:p w14:paraId="486FD4D7" w14:textId="77777777" w:rsidR="00DB2291" w:rsidRPr="00A43CFB" w:rsidRDefault="00DB2291">
            <w:pPr>
              <w:pStyle w:val="NoSpacing"/>
              <w:rPr>
                <w:sz w:val="18"/>
                <w:szCs w:val="18"/>
              </w:rPr>
              <w:pPrChange w:id="82" w:author="Ryan Essex" w:date="2016-03-04T13:14:00Z">
                <w:pPr/>
              </w:pPrChange>
            </w:pPr>
            <w:r>
              <w:rPr>
                <w:sz w:val="18"/>
                <w:szCs w:val="18"/>
              </w:rPr>
              <w:t>Project 1</w:t>
            </w:r>
          </w:p>
        </w:tc>
        <w:tc>
          <w:tcPr>
            <w:tcW w:w="768" w:type="dxa"/>
            <w:vAlign w:val="center"/>
          </w:tcPr>
          <w:p w14:paraId="05450DEE" w14:textId="77777777" w:rsidR="00DB2291" w:rsidRPr="00A43CFB" w:rsidRDefault="00DB2291">
            <w:pPr>
              <w:pStyle w:val="NoSpacing"/>
              <w:rPr>
                <w:sz w:val="18"/>
                <w:szCs w:val="18"/>
              </w:rPr>
              <w:pPrChange w:id="83" w:author="Ryan Essex" w:date="2016-03-04T13:14:00Z">
                <w:pPr>
                  <w:jc w:val="center"/>
                </w:pPr>
              </w:pPrChange>
            </w:pPr>
            <w:r>
              <w:rPr>
                <w:sz w:val="18"/>
                <w:szCs w:val="18"/>
              </w:rPr>
              <w:t>0.01</w:t>
            </w:r>
          </w:p>
        </w:tc>
        <w:tc>
          <w:tcPr>
            <w:tcW w:w="1137" w:type="dxa"/>
            <w:vAlign w:val="center"/>
          </w:tcPr>
          <w:p w14:paraId="4534246C" w14:textId="77777777" w:rsidR="00DB2291" w:rsidRDefault="00DB2291">
            <w:pPr>
              <w:pStyle w:val="NoSpacing"/>
              <w:rPr>
                <w:sz w:val="18"/>
                <w:szCs w:val="18"/>
              </w:rPr>
              <w:pPrChange w:id="84" w:author="Ryan Essex" w:date="2016-03-04T13:14:00Z">
                <w:pPr>
                  <w:jc w:val="center"/>
                </w:pPr>
              </w:pPrChange>
            </w:pPr>
            <w:r>
              <w:rPr>
                <w:sz w:val="18"/>
                <w:szCs w:val="18"/>
              </w:rPr>
              <w:t>$0</w:t>
            </w:r>
          </w:p>
        </w:tc>
        <w:tc>
          <w:tcPr>
            <w:tcW w:w="700" w:type="dxa"/>
            <w:vAlign w:val="center"/>
          </w:tcPr>
          <w:p w14:paraId="7C662F94" w14:textId="77777777" w:rsidR="00DB2291" w:rsidRPr="00A43CFB" w:rsidRDefault="00DB2291">
            <w:pPr>
              <w:pStyle w:val="NoSpacing"/>
              <w:rPr>
                <w:sz w:val="18"/>
                <w:szCs w:val="18"/>
              </w:rPr>
              <w:pPrChange w:id="85" w:author="Ryan Essex" w:date="2016-03-04T13:14:00Z">
                <w:pPr>
                  <w:jc w:val="center"/>
                </w:pPr>
              </w:pPrChange>
            </w:pPr>
            <w:r>
              <w:rPr>
                <w:sz w:val="18"/>
                <w:szCs w:val="18"/>
              </w:rPr>
              <w:t>0.01</w:t>
            </w:r>
          </w:p>
        </w:tc>
        <w:tc>
          <w:tcPr>
            <w:tcW w:w="1137" w:type="dxa"/>
            <w:vAlign w:val="center"/>
          </w:tcPr>
          <w:p w14:paraId="773C33A1" w14:textId="77777777" w:rsidR="00DB2291" w:rsidRDefault="00DB2291">
            <w:pPr>
              <w:pStyle w:val="NoSpacing"/>
              <w:rPr>
                <w:sz w:val="18"/>
                <w:szCs w:val="18"/>
              </w:rPr>
              <w:pPrChange w:id="86" w:author="Ryan Essex" w:date="2016-03-04T13:14:00Z">
                <w:pPr>
                  <w:jc w:val="center"/>
                </w:pPr>
              </w:pPrChange>
            </w:pPr>
            <w:r>
              <w:rPr>
                <w:sz w:val="18"/>
                <w:szCs w:val="18"/>
              </w:rPr>
              <w:t>$0</w:t>
            </w:r>
          </w:p>
        </w:tc>
        <w:tc>
          <w:tcPr>
            <w:tcW w:w="700" w:type="dxa"/>
            <w:vAlign w:val="center"/>
          </w:tcPr>
          <w:p w14:paraId="5B9592DC" w14:textId="77777777" w:rsidR="00DB2291" w:rsidRPr="00A43CFB" w:rsidRDefault="00DB2291">
            <w:pPr>
              <w:pStyle w:val="NoSpacing"/>
              <w:rPr>
                <w:sz w:val="18"/>
                <w:szCs w:val="18"/>
              </w:rPr>
              <w:pPrChange w:id="87" w:author="Ryan Essex" w:date="2016-03-04T13:14:00Z">
                <w:pPr>
                  <w:jc w:val="center"/>
                </w:pPr>
              </w:pPrChange>
            </w:pPr>
            <w:r>
              <w:rPr>
                <w:sz w:val="18"/>
                <w:szCs w:val="18"/>
              </w:rPr>
              <w:t>0.01</w:t>
            </w:r>
          </w:p>
        </w:tc>
        <w:tc>
          <w:tcPr>
            <w:tcW w:w="1137" w:type="dxa"/>
            <w:vAlign w:val="center"/>
          </w:tcPr>
          <w:p w14:paraId="142FE701" w14:textId="77777777" w:rsidR="00DB2291" w:rsidRDefault="00DB2291">
            <w:pPr>
              <w:pStyle w:val="NoSpacing"/>
              <w:rPr>
                <w:sz w:val="18"/>
                <w:szCs w:val="18"/>
              </w:rPr>
              <w:pPrChange w:id="88" w:author="Ryan Essex" w:date="2016-03-04T13:14:00Z">
                <w:pPr>
                  <w:jc w:val="center"/>
                </w:pPr>
              </w:pPrChange>
            </w:pPr>
            <w:r>
              <w:rPr>
                <w:sz w:val="18"/>
                <w:szCs w:val="18"/>
              </w:rPr>
              <w:t>$0</w:t>
            </w:r>
          </w:p>
        </w:tc>
        <w:tc>
          <w:tcPr>
            <w:tcW w:w="700" w:type="dxa"/>
            <w:vAlign w:val="center"/>
          </w:tcPr>
          <w:p w14:paraId="0CBDC61E" w14:textId="77777777" w:rsidR="00DB2291" w:rsidRPr="00A43CFB" w:rsidRDefault="00DB2291">
            <w:pPr>
              <w:pStyle w:val="NoSpacing"/>
              <w:rPr>
                <w:sz w:val="18"/>
                <w:szCs w:val="18"/>
              </w:rPr>
              <w:pPrChange w:id="89" w:author="Ryan Essex" w:date="2016-03-04T13:14:00Z">
                <w:pPr>
                  <w:jc w:val="center"/>
                </w:pPr>
              </w:pPrChange>
            </w:pPr>
            <w:r>
              <w:rPr>
                <w:sz w:val="18"/>
                <w:szCs w:val="18"/>
              </w:rPr>
              <w:t>0.01</w:t>
            </w:r>
          </w:p>
        </w:tc>
        <w:tc>
          <w:tcPr>
            <w:tcW w:w="1137" w:type="dxa"/>
            <w:vAlign w:val="center"/>
          </w:tcPr>
          <w:p w14:paraId="67661B94" w14:textId="77777777" w:rsidR="00DB2291" w:rsidRDefault="00DB2291">
            <w:pPr>
              <w:pStyle w:val="NoSpacing"/>
              <w:rPr>
                <w:sz w:val="18"/>
                <w:szCs w:val="18"/>
              </w:rPr>
              <w:pPrChange w:id="90" w:author="Ryan Essex" w:date="2016-03-04T13:14:00Z">
                <w:pPr>
                  <w:jc w:val="center"/>
                </w:pPr>
              </w:pPrChange>
            </w:pPr>
            <w:r>
              <w:rPr>
                <w:sz w:val="18"/>
                <w:szCs w:val="18"/>
              </w:rPr>
              <w:t>$0</w:t>
            </w:r>
          </w:p>
        </w:tc>
        <w:tc>
          <w:tcPr>
            <w:tcW w:w="700" w:type="dxa"/>
            <w:vAlign w:val="center"/>
          </w:tcPr>
          <w:p w14:paraId="533CDCD3" w14:textId="77777777" w:rsidR="00DB2291" w:rsidRPr="00A43CFB" w:rsidRDefault="00DB2291">
            <w:pPr>
              <w:pStyle w:val="NoSpacing"/>
              <w:rPr>
                <w:sz w:val="18"/>
                <w:szCs w:val="18"/>
              </w:rPr>
              <w:pPrChange w:id="91" w:author="Ryan Essex" w:date="2016-03-04T13:14:00Z">
                <w:pPr>
                  <w:jc w:val="center"/>
                </w:pPr>
              </w:pPrChange>
            </w:pPr>
            <w:r>
              <w:rPr>
                <w:sz w:val="18"/>
                <w:szCs w:val="18"/>
              </w:rPr>
              <w:t>0.01</w:t>
            </w:r>
          </w:p>
        </w:tc>
        <w:tc>
          <w:tcPr>
            <w:tcW w:w="1137" w:type="dxa"/>
            <w:vAlign w:val="center"/>
          </w:tcPr>
          <w:p w14:paraId="60F05F3F" w14:textId="77777777" w:rsidR="00DB2291" w:rsidRDefault="00DB2291">
            <w:pPr>
              <w:pStyle w:val="NoSpacing"/>
              <w:rPr>
                <w:sz w:val="18"/>
                <w:szCs w:val="18"/>
              </w:rPr>
              <w:pPrChange w:id="92" w:author="Ryan Essex" w:date="2016-03-04T13:14:00Z">
                <w:pPr>
                  <w:jc w:val="center"/>
                </w:pPr>
              </w:pPrChange>
            </w:pPr>
            <w:r>
              <w:rPr>
                <w:sz w:val="18"/>
                <w:szCs w:val="18"/>
              </w:rPr>
              <w:t>$0</w:t>
            </w:r>
          </w:p>
        </w:tc>
      </w:tr>
      <w:tr w:rsidR="00DB2291" w14:paraId="675305B6" w14:textId="77777777" w:rsidTr="009621A0">
        <w:trPr>
          <w:trHeight w:val="228"/>
        </w:trPr>
        <w:tc>
          <w:tcPr>
            <w:tcW w:w="1537" w:type="dxa"/>
            <w:vAlign w:val="center"/>
          </w:tcPr>
          <w:p w14:paraId="35858575" w14:textId="77777777" w:rsidR="00DB2291" w:rsidRPr="00A43CFB" w:rsidRDefault="00DB2291">
            <w:pPr>
              <w:pStyle w:val="NoSpacing"/>
              <w:rPr>
                <w:sz w:val="18"/>
                <w:szCs w:val="18"/>
              </w:rPr>
              <w:pPrChange w:id="93" w:author="Ryan Essex" w:date="2016-03-04T13:14:00Z">
                <w:pPr/>
              </w:pPrChange>
            </w:pPr>
            <w:r>
              <w:rPr>
                <w:sz w:val="18"/>
                <w:szCs w:val="18"/>
              </w:rPr>
              <w:t>Project 2</w:t>
            </w:r>
          </w:p>
        </w:tc>
        <w:tc>
          <w:tcPr>
            <w:tcW w:w="768" w:type="dxa"/>
            <w:vAlign w:val="center"/>
          </w:tcPr>
          <w:p w14:paraId="5E5DB3DE" w14:textId="77777777" w:rsidR="00DB2291" w:rsidRPr="00A43CFB" w:rsidRDefault="00DB2291">
            <w:pPr>
              <w:pStyle w:val="NoSpacing"/>
              <w:rPr>
                <w:sz w:val="18"/>
                <w:szCs w:val="18"/>
              </w:rPr>
              <w:pPrChange w:id="94" w:author="Ryan Essex" w:date="2016-03-04T13:14:00Z">
                <w:pPr>
                  <w:jc w:val="center"/>
                </w:pPr>
              </w:pPrChange>
            </w:pPr>
            <w:r>
              <w:rPr>
                <w:sz w:val="18"/>
                <w:szCs w:val="18"/>
              </w:rPr>
              <w:t>0.01</w:t>
            </w:r>
          </w:p>
        </w:tc>
        <w:tc>
          <w:tcPr>
            <w:tcW w:w="1137" w:type="dxa"/>
            <w:vAlign w:val="center"/>
          </w:tcPr>
          <w:p w14:paraId="4BCA3333" w14:textId="77777777" w:rsidR="00DB2291" w:rsidRDefault="00DB2291">
            <w:pPr>
              <w:pStyle w:val="NoSpacing"/>
              <w:rPr>
                <w:sz w:val="18"/>
                <w:szCs w:val="18"/>
              </w:rPr>
              <w:pPrChange w:id="95" w:author="Ryan Essex" w:date="2016-03-04T13:14:00Z">
                <w:pPr>
                  <w:jc w:val="center"/>
                </w:pPr>
              </w:pPrChange>
            </w:pPr>
            <w:r>
              <w:rPr>
                <w:sz w:val="18"/>
                <w:szCs w:val="18"/>
              </w:rPr>
              <w:t>$0</w:t>
            </w:r>
          </w:p>
        </w:tc>
        <w:tc>
          <w:tcPr>
            <w:tcW w:w="700" w:type="dxa"/>
            <w:vAlign w:val="center"/>
          </w:tcPr>
          <w:p w14:paraId="271B066B" w14:textId="77777777" w:rsidR="00DB2291" w:rsidRPr="00A43CFB" w:rsidRDefault="00DB2291">
            <w:pPr>
              <w:pStyle w:val="NoSpacing"/>
              <w:rPr>
                <w:sz w:val="18"/>
                <w:szCs w:val="18"/>
              </w:rPr>
              <w:pPrChange w:id="96" w:author="Ryan Essex" w:date="2016-03-04T13:14:00Z">
                <w:pPr>
                  <w:jc w:val="center"/>
                </w:pPr>
              </w:pPrChange>
            </w:pPr>
            <w:r>
              <w:rPr>
                <w:sz w:val="18"/>
                <w:szCs w:val="18"/>
              </w:rPr>
              <w:t>0.01</w:t>
            </w:r>
          </w:p>
        </w:tc>
        <w:tc>
          <w:tcPr>
            <w:tcW w:w="1137" w:type="dxa"/>
            <w:vAlign w:val="center"/>
          </w:tcPr>
          <w:p w14:paraId="52D1F702" w14:textId="77777777" w:rsidR="00DB2291" w:rsidRDefault="00DB2291">
            <w:pPr>
              <w:pStyle w:val="NoSpacing"/>
              <w:rPr>
                <w:sz w:val="18"/>
                <w:szCs w:val="18"/>
              </w:rPr>
              <w:pPrChange w:id="97" w:author="Ryan Essex" w:date="2016-03-04T13:14:00Z">
                <w:pPr>
                  <w:jc w:val="center"/>
                </w:pPr>
              </w:pPrChange>
            </w:pPr>
            <w:r>
              <w:rPr>
                <w:sz w:val="18"/>
                <w:szCs w:val="18"/>
              </w:rPr>
              <w:t>$0</w:t>
            </w:r>
          </w:p>
        </w:tc>
        <w:tc>
          <w:tcPr>
            <w:tcW w:w="700" w:type="dxa"/>
            <w:vAlign w:val="center"/>
          </w:tcPr>
          <w:p w14:paraId="5BFDF425" w14:textId="77777777" w:rsidR="00DB2291" w:rsidRPr="00A43CFB" w:rsidRDefault="00DB2291">
            <w:pPr>
              <w:pStyle w:val="NoSpacing"/>
              <w:rPr>
                <w:sz w:val="18"/>
                <w:szCs w:val="18"/>
              </w:rPr>
              <w:pPrChange w:id="98" w:author="Ryan Essex" w:date="2016-03-04T13:14:00Z">
                <w:pPr>
                  <w:jc w:val="center"/>
                </w:pPr>
              </w:pPrChange>
            </w:pPr>
            <w:r>
              <w:rPr>
                <w:sz w:val="18"/>
                <w:szCs w:val="18"/>
              </w:rPr>
              <w:t>0.01</w:t>
            </w:r>
          </w:p>
        </w:tc>
        <w:tc>
          <w:tcPr>
            <w:tcW w:w="1137" w:type="dxa"/>
            <w:vAlign w:val="center"/>
          </w:tcPr>
          <w:p w14:paraId="388C2947" w14:textId="77777777" w:rsidR="00DB2291" w:rsidRDefault="00DB2291">
            <w:pPr>
              <w:pStyle w:val="NoSpacing"/>
              <w:rPr>
                <w:sz w:val="18"/>
                <w:szCs w:val="18"/>
              </w:rPr>
              <w:pPrChange w:id="99" w:author="Ryan Essex" w:date="2016-03-04T13:14:00Z">
                <w:pPr>
                  <w:jc w:val="center"/>
                </w:pPr>
              </w:pPrChange>
            </w:pPr>
            <w:r>
              <w:rPr>
                <w:sz w:val="18"/>
                <w:szCs w:val="18"/>
              </w:rPr>
              <w:t>$0</w:t>
            </w:r>
          </w:p>
        </w:tc>
        <w:tc>
          <w:tcPr>
            <w:tcW w:w="700" w:type="dxa"/>
            <w:vAlign w:val="center"/>
          </w:tcPr>
          <w:p w14:paraId="7418499A" w14:textId="77777777" w:rsidR="00DB2291" w:rsidRPr="00A43CFB" w:rsidRDefault="00DB2291">
            <w:pPr>
              <w:pStyle w:val="NoSpacing"/>
              <w:rPr>
                <w:sz w:val="18"/>
                <w:szCs w:val="18"/>
              </w:rPr>
              <w:pPrChange w:id="100" w:author="Ryan Essex" w:date="2016-03-04T13:14:00Z">
                <w:pPr>
                  <w:jc w:val="center"/>
                </w:pPr>
              </w:pPrChange>
            </w:pPr>
            <w:r>
              <w:rPr>
                <w:sz w:val="18"/>
                <w:szCs w:val="18"/>
              </w:rPr>
              <w:t>0.01</w:t>
            </w:r>
          </w:p>
        </w:tc>
        <w:tc>
          <w:tcPr>
            <w:tcW w:w="1137" w:type="dxa"/>
            <w:vAlign w:val="center"/>
          </w:tcPr>
          <w:p w14:paraId="62CC9DB7" w14:textId="77777777" w:rsidR="00DB2291" w:rsidRDefault="00DB2291">
            <w:pPr>
              <w:pStyle w:val="NoSpacing"/>
              <w:rPr>
                <w:sz w:val="18"/>
                <w:szCs w:val="18"/>
              </w:rPr>
              <w:pPrChange w:id="101" w:author="Ryan Essex" w:date="2016-03-04T13:14:00Z">
                <w:pPr>
                  <w:jc w:val="center"/>
                </w:pPr>
              </w:pPrChange>
            </w:pPr>
            <w:r>
              <w:rPr>
                <w:sz w:val="18"/>
                <w:szCs w:val="18"/>
              </w:rPr>
              <w:t>$0</w:t>
            </w:r>
          </w:p>
        </w:tc>
        <w:tc>
          <w:tcPr>
            <w:tcW w:w="700" w:type="dxa"/>
            <w:vAlign w:val="center"/>
          </w:tcPr>
          <w:p w14:paraId="5ECB7096" w14:textId="77777777" w:rsidR="00DB2291" w:rsidRPr="00A43CFB" w:rsidRDefault="00DB2291">
            <w:pPr>
              <w:pStyle w:val="NoSpacing"/>
              <w:rPr>
                <w:sz w:val="18"/>
                <w:szCs w:val="18"/>
              </w:rPr>
              <w:pPrChange w:id="102" w:author="Ryan Essex" w:date="2016-03-04T13:14:00Z">
                <w:pPr>
                  <w:jc w:val="center"/>
                </w:pPr>
              </w:pPrChange>
            </w:pPr>
            <w:r>
              <w:rPr>
                <w:sz w:val="18"/>
                <w:szCs w:val="18"/>
              </w:rPr>
              <w:t>0.01</w:t>
            </w:r>
          </w:p>
        </w:tc>
        <w:tc>
          <w:tcPr>
            <w:tcW w:w="1137" w:type="dxa"/>
            <w:vAlign w:val="center"/>
          </w:tcPr>
          <w:p w14:paraId="3DAB150A" w14:textId="77777777" w:rsidR="00DB2291" w:rsidRDefault="00DB2291">
            <w:pPr>
              <w:pStyle w:val="NoSpacing"/>
              <w:rPr>
                <w:sz w:val="18"/>
                <w:szCs w:val="18"/>
              </w:rPr>
              <w:pPrChange w:id="103" w:author="Ryan Essex" w:date="2016-03-04T13:14:00Z">
                <w:pPr>
                  <w:jc w:val="center"/>
                </w:pPr>
              </w:pPrChange>
            </w:pPr>
            <w:r>
              <w:rPr>
                <w:sz w:val="18"/>
                <w:szCs w:val="18"/>
              </w:rPr>
              <w:t>$0</w:t>
            </w:r>
          </w:p>
        </w:tc>
      </w:tr>
      <w:tr w:rsidR="00DB2291" w14:paraId="5862F8B4" w14:textId="77777777" w:rsidTr="009621A0">
        <w:trPr>
          <w:trHeight w:val="228"/>
        </w:trPr>
        <w:tc>
          <w:tcPr>
            <w:tcW w:w="1537" w:type="dxa"/>
            <w:vAlign w:val="center"/>
          </w:tcPr>
          <w:p w14:paraId="770EF23A" w14:textId="77777777" w:rsidR="00DB2291" w:rsidRPr="00A43CFB" w:rsidRDefault="00DB2291">
            <w:pPr>
              <w:pStyle w:val="NoSpacing"/>
              <w:rPr>
                <w:sz w:val="18"/>
                <w:szCs w:val="18"/>
              </w:rPr>
              <w:pPrChange w:id="104" w:author="Ryan Essex" w:date="2016-03-04T13:14:00Z">
                <w:pPr/>
              </w:pPrChange>
            </w:pPr>
            <w:r>
              <w:rPr>
                <w:sz w:val="18"/>
                <w:szCs w:val="18"/>
              </w:rPr>
              <w:t>Project 3</w:t>
            </w:r>
          </w:p>
        </w:tc>
        <w:tc>
          <w:tcPr>
            <w:tcW w:w="768" w:type="dxa"/>
            <w:vAlign w:val="center"/>
          </w:tcPr>
          <w:p w14:paraId="136F967B" w14:textId="77777777" w:rsidR="00DB2291" w:rsidRPr="00A43CFB" w:rsidRDefault="00DB2291">
            <w:pPr>
              <w:pStyle w:val="NoSpacing"/>
              <w:rPr>
                <w:sz w:val="18"/>
                <w:szCs w:val="18"/>
              </w:rPr>
              <w:pPrChange w:id="105" w:author="Ryan Essex" w:date="2016-03-04T13:14:00Z">
                <w:pPr>
                  <w:jc w:val="center"/>
                </w:pPr>
              </w:pPrChange>
            </w:pPr>
            <w:r>
              <w:rPr>
                <w:sz w:val="18"/>
                <w:szCs w:val="18"/>
              </w:rPr>
              <w:t>0.01</w:t>
            </w:r>
          </w:p>
        </w:tc>
        <w:tc>
          <w:tcPr>
            <w:tcW w:w="1137" w:type="dxa"/>
            <w:vAlign w:val="center"/>
          </w:tcPr>
          <w:p w14:paraId="3AECA674" w14:textId="77777777" w:rsidR="00DB2291" w:rsidRDefault="00DB2291">
            <w:pPr>
              <w:pStyle w:val="NoSpacing"/>
              <w:rPr>
                <w:sz w:val="18"/>
                <w:szCs w:val="18"/>
              </w:rPr>
              <w:pPrChange w:id="106" w:author="Ryan Essex" w:date="2016-03-04T13:14:00Z">
                <w:pPr>
                  <w:jc w:val="center"/>
                </w:pPr>
              </w:pPrChange>
            </w:pPr>
            <w:r>
              <w:rPr>
                <w:sz w:val="18"/>
                <w:szCs w:val="18"/>
              </w:rPr>
              <w:t>$0</w:t>
            </w:r>
          </w:p>
        </w:tc>
        <w:tc>
          <w:tcPr>
            <w:tcW w:w="700" w:type="dxa"/>
            <w:vAlign w:val="center"/>
          </w:tcPr>
          <w:p w14:paraId="23BA8BB4" w14:textId="77777777" w:rsidR="00DB2291" w:rsidRPr="00A43CFB" w:rsidRDefault="00DB2291">
            <w:pPr>
              <w:pStyle w:val="NoSpacing"/>
              <w:rPr>
                <w:sz w:val="18"/>
                <w:szCs w:val="18"/>
              </w:rPr>
              <w:pPrChange w:id="107" w:author="Ryan Essex" w:date="2016-03-04T13:14:00Z">
                <w:pPr>
                  <w:jc w:val="center"/>
                </w:pPr>
              </w:pPrChange>
            </w:pPr>
            <w:r>
              <w:rPr>
                <w:sz w:val="18"/>
                <w:szCs w:val="18"/>
              </w:rPr>
              <w:t>0.01</w:t>
            </w:r>
          </w:p>
        </w:tc>
        <w:tc>
          <w:tcPr>
            <w:tcW w:w="1137" w:type="dxa"/>
            <w:vAlign w:val="center"/>
          </w:tcPr>
          <w:p w14:paraId="468E50E2" w14:textId="77777777" w:rsidR="00DB2291" w:rsidRDefault="00DB2291">
            <w:pPr>
              <w:pStyle w:val="NoSpacing"/>
              <w:rPr>
                <w:sz w:val="18"/>
                <w:szCs w:val="18"/>
              </w:rPr>
              <w:pPrChange w:id="108" w:author="Ryan Essex" w:date="2016-03-04T13:14:00Z">
                <w:pPr>
                  <w:jc w:val="center"/>
                </w:pPr>
              </w:pPrChange>
            </w:pPr>
            <w:r>
              <w:rPr>
                <w:sz w:val="18"/>
                <w:szCs w:val="18"/>
              </w:rPr>
              <w:t>$0</w:t>
            </w:r>
          </w:p>
        </w:tc>
        <w:tc>
          <w:tcPr>
            <w:tcW w:w="700" w:type="dxa"/>
            <w:vAlign w:val="center"/>
          </w:tcPr>
          <w:p w14:paraId="5CC1B56F" w14:textId="77777777" w:rsidR="00DB2291" w:rsidRPr="00A43CFB" w:rsidRDefault="00DB2291">
            <w:pPr>
              <w:pStyle w:val="NoSpacing"/>
              <w:rPr>
                <w:sz w:val="18"/>
                <w:szCs w:val="18"/>
              </w:rPr>
              <w:pPrChange w:id="109" w:author="Ryan Essex" w:date="2016-03-04T13:14:00Z">
                <w:pPr>
                  <w:jc w:val="center"/>
                </w:pPr>
              </w:pPrChange>
            </w:pPr>
            <w:r>
              <w:rPr>
                <w:sz w:val="18"/>
                <w:szCs w:val="18"/>
              </w:rPr>
              <w:t>0.01</w:t>
            </w:r>
          </w:p>
        </w:tc>
        <w:tc>
          <w:tcPr>
            <w:tcW w:w="1137" w:type="dxa"/>
            <w:vAlign w:val="center"/>
          </w:tcPr>
          <w:p w14:paraId="0E5A3A2B" w14:textId="77777777" w:rsidR="00DB2291" w:rsidRDefault="00DB2291">
            <w:pPr>
              <w:pStyle w:val="NoSpacing"/>
              <w:rPr>
                <w:sz w:val="18"/>
                <w:szCs w:val="18"/>
              </w:rPr>
              <w:pPrChange w:id="110" w:author="Ryan Essex" w:date="2016-03-04T13:14:00Z">
                <w:pPr>
                  <w:jc w:val="center"/>
                </w:pPr>
              </w:pPrChange>
            </w:pPr>
            <w:r>
              <w:rPr>
                <w:sz w:val="18"/>
                <w:szCs w:val="18"/>
              </w:rPr>
              <w:t>$0</w:t>
            </w:r>
          </w:p>
        </w:tc>
        <w:tc>
          <w:tcPr>
            <w:tcW w:w="700" w:type="dxa"/>
            <w:vAlign w:val="center"/>
          </w:tcPr>
          <w:p w14:paraId="36764B1B" w14:textId="77777777" w:rsidR="00DB2291" w:rsidRPr="00A43CFB" w:rsidRDefault="00DB2291">
            <w:pPr>
              <w:pStyle w:val="NoSpacing"/>
              <w:rPr>
                <w:sz w:val="18"/>
                <w:szCs w:val="18"/>
              </w:rPr>
              <w:pPrChange w:id="111" w:author="Ryan Essex" w:date="2016-03-04T13:14:00Z">
                <w:pPr>
                  <w:jc w:val="center"/>
                </w:pPr>
              </w:pPrChange>
            </w:pPr>
            <w:r>
              <w:rPr>
                <w:sz w:val="18"/>
                <w:szCs w:val="18"/>
              </w:rPr>
              <w:t>0.01</w:t>
            </w:r>
          </w:p>
        </w:tc>
        <w:tc>
          <w:tcPr>
            <w:tcW w:w="1137" w:type="dxa"/>
            <w:vAlign w:val="center"/>
          </w:tcPr>
          <w:p w14:paraId="732C0939" w14:textId="77777777" w:rsidR="00DB2291" w:rsidRDefault="00DB2291">
            <w:pPr>
              <w:pStyle w:val="NoSpacing"/>
              <w:rPr>
                <w:sz w:val="18"/>
                <w:szCs w:val="18"/>
              </w:rPr>
              <w:pPrChange w:id="112" w:author="Ryan Essex" w:date="2016-03-04T13:14:00Z">
                <w:pPr>
                  <w:jc w:val="center"/>
                </w:pPr>
              </w:pPrChange>
            </w:pPr>
            <w:r>
              <w:rPr>
                <w:sz w:val="18"/>
                <w:szCs w:val="18"/>
              </w:rPr>
              <w:t>$0</w:t>
            </w:r>
          </w:p>
        </w:tc>
        <w:tc>
          <w:tcPr>
            <w:tcW w:w="700" w:type="dxa"/>
            <w:vAlign w:val="center"/>
          </w:tcPr>
          <w:p w14:paraId="7B6AB54E" w14:textId="77777777" w:rsidR="00DB2291" w:rsidRPr="00A43CFB" w:rsidRDefault="00DB2291">
            <w:pPr>
              <w:pStyle w:val="NoSpacing"/>
              <w:rPr>
                <w:sz w:val="18"/>
                <w:szCs w:val="18"/>
              </w:rPr>
              <w:pPrChange w:id="113" w:author="Ryan Essex" w:date="2016-03-04T13:14:00Z">
                <w:pPr>
                  <w:jc w:val="center"/>
                </w:pPr>
              </w:pPrChange>
            </w:pPr>
            <w:r>
              <w:rPr>
                <w:sz w:val="18"/>
                <w:szCs w:val="18"/>
              </w:rPr>
              <w:t>0.01</w:t>
            </w:r>
          </w:p>
        </w:tc>
        <w:tc>
          <w:tcPr>
            <w:tcW w:w="1137" w:type="dxa"/>
            <w:vAlign w:val="center"/>
          </w:tcPr>
          <w:p w14:paraId="47BA7D3A" w14:textId="77777777" w:rsidR="00DB2291" w:rsidRDefault="00DB2291">
            <w:pPr>
              <w:pStyle w:val="NoSpacing"/>
              <w:rPr>
                <w:sz w:val="18"/>
                <w:szCs w:val="18"/>
              </w:rPr>
              <w:pPrChange w:id="114" w:author="Ryan Essex" w:date="2016-03-04T13:14:00Z">
                <w:pPr>
                  <w:jc w:val="center"/>
                </w:pPr>
              </w:pPrChange>
            </w:pPr>
            <w:r>
              <w:rPr>
                <w:sz w:val="18"/>
                <w:szCs w:val="18"/>
              </w:rPr>
              <w:t>$0</w:t>
            </w:r>
          </w:p>
        </w:tc>
      </w:tr>
      <w:tr w:rsidR="00DB2291" w14:paraId="63FA49D2" w14:textId="77777777" w:rsidTr="009621A0">
        <w:trPr>
          <w:trHeight w:val="228"/>
        </w:trPr>
        <w:tc>
          <w:tcPr>
            <w:tcW w:w="1537" w:type="dxa"/>
            <w:tcBorders>
              <w:bottom w:val="single" w:sz="4" w:space="0" w:color="auto"/>
            </w:tcBorders>
            <w:shd w:val="clear" w:color="auto" w:fill="F2F2F2" w:themeFill="background1" w:themeFillShade="F2"/>
            <w:vAlign w:val="center"/>
          </w:tcPr>
          <w:p w14:paraId="67EBFB0A" w14:textId="77777777" w:rsidR="00DB2291" w:rsidRPr="00023E37" w:rsidRDefault="00DB2291">
            <w:pPr>
              <w:pStyle w:val="NoSpacing"/>
              <w:rPr>
                <w:sz w:val="18"/>
                <w:szCs w:val="18"/>
              </w:rPr>
              <w:pPrChange w:id="115" w:author="Ryan Essex" w:date="2016-03-04T13:14:00Z">
                <w:pPr/>
              </w:pPrChange>
            </w:pPr>
            <w:r w:rsidRPr="00023E37">
              <w:rPr>
                <w:sz w:val="18"/>
                <w:szCs w:val="18"/>
              </w:rPr>
              <w:lastRenderedPageBreak/>
              <w:t>Total Effort</w:t>
            </w:r>
            <w:r>
              <w:rPr>
                <w:sz w:val="18"/>
                <w:szCs w:val="18"/>
              </w:rPr>
              <w:t xml:space="preserve"> </w:t>
            </w:r>
            <w:r w:rsidRPr="00023E37">
              <w:rPr>
                <w:sz w:val="18"/>
                <w:szCs w:val="18"/>
              </w:rPr>
              <w:t>/</w:t>
            </w:r>
            <w:r>
              <w:rPr>
                <w:sz w:val="18"/>
                <w:szCs w:val="18"/>
              </w:rPr>
              <w:t xml:space="preserve"> </w:t>
            </w:r>
            <w:r w:rsidRPr="00023E37">
              <w:rPr>
                <w:sz w:val="18"/>
                <w:szCs w:val="18"/>
              </w:rPr>
              <w:t>Funds Requested</w:t>
            </w:r>
          </w:p>
        </w:tc>
        <w:tc>
          <w:tcPr>
            <w:tcW w:w="768" w:type="dxa"/>
            <w:tcBorders>
              <w:bottom w:val="single" w:sz="4" w:space="0" w:color="auto"/>
            </w:tcBorders>
            <w:shd w:val="clear" w:color="auto" w:fill="F2F2F2" w:themeFill="background1" w:themeFillShade="F2"/>
            <w:vAlign w:val="center"/>
          </w:tcPr>
          <w:p w14:paraId="630A8CD1" w14:textId="77777777" w:rsidR="00DB2291" w:rsidRPr="00023E37" w:rsidRDefault="00B7232E">
            <w:pPr>
              <w:pStyle w:val="NoSpacing"/>
              <w:rPr>
                <w:sz w:val="18"/>
                <w:szCs w:val="18"/>
              </w:rPr>
              <w:pPrChange w:id="116" w:author="Ryan Essex" w:date="2016-03-04T13:14:00Z">
                <w:pPr>
                  <w:jc w:val="center"/>
                </w:pPr>
              </w:pPrChange>
            </w:pPr>
            <w:r>
              <w:rPr>
                <w:sz w:val="18"/>
                <w:szCs w:val="18"/>
              </w:rPr>
              <w:t>0.60</w:t>
            </w:r>
          </w:p>
        </w:tc>
        <w:tc>
          <w:tcPr>
            <w:tcW w:w="1137" w:type="dxa"/>
            <w:tcBorders>
              <w:bottom w:val="single" w:sz="4" w:space="0" w:color="auto"/>
            </w:tcBorders>
            <w:shd w:val="clear" w:color="auto" w:fill="F2F2F2" w:themeFill="background1" w:themeFillShade="F2"/>
            <w:vAlign w:val="center"/>
          </w:tcPr>
          <w:p w14:paraId="26C91421" w14:textId="77777777" w:rsidR="00DB2291" w:rsidRPr="00023E37" w:rsidRDefault="00DB2291">
            <w:pPr>
              <w:pStyle w:val="NoSpacing"/>
              <w:rPr>
                <w:sz w:val="18"/>
                <w:szCs w:val="18"/>
              </w:rPr>
              <w:pPrChange w:id="117" w:author="Ryan Essex" w:date="2016-03-04T13:14:00Z">
                <w:pPr>
                  <w:jc w:val="center"/>
                </w:pPr>
              </w:pPrChange>
            </w:pPr>
            <w:r w:rsidRPr="00023E37">
              <w:rPr>
                <w:sz w:val="18"/>
                <w:szCs w:val="18"/>
              </w:rPr>
              <w:t>$</w:t>
            </w:r>
            <w:r w:rsidR="00B7232E">
              <w:rPr>
                <w:sz w:val="18"/>
                <w:szCs w:val="18"/>
              </w:rPr>
              <w:t>12,133</w:t>
            </w:r>
          </w:p>
        </w:tc>
        <w:tc>
          <w:tcPr>
            <w:tcW w:w="700" w:type="dxa"/>
            <w:tcBorders>
              <w:bottom w:val="single" w:sz="4" w:space="0" w:color="auto"/>
            </w:tcBorders>
            <w:shd w:val="clear" w:color="auto" w:fill="F2F2F2" w:themeFill="background1" w:themeFillShade="F2"/>
            <w:vAlign w:val="center"/>
          </w:tcPr>
          <w:p w14:paraId="0B16068A" w14:textId="77777777" w:rsidR="00DB2291" w:rsidRPr="00023E37" w:rsidRDefault="00DB2291">
            <w:pPr>
              <w:pStyle w:val="NoSpacing"/>
              <w:rPr>
                <w:sz w:val="18"/>
                <w:szCs w:val="18"/>
              </w:rPr>
              <w:pPrChange w:id="118" w:author="Ryan Essex" w:date="2016-03-04T13:14:00Z">
                <w:pPr>
                  <w:jc w:val="center"/>
                </w:pPr>
              </w:pPrChange>
            </w:pPr>
            <w:r w:rsidRPr="00023E37">
              <w:rPr>
                <w:sz w:val="18"/>
                <w:szCs w:val="18"/>
              </w:rPr>
              <w:t>0</w:t>
            </w:r>
            <w:r w:rsidR="00B7232E">
              <w:rPr>
                <w:sz w:val="18"/>
                <w:szCs w:val="18"/>
              </w:rPr>
              <w:t>.60</w:t>
            </w:r>
          </w:p>
        </w:tc>
        <w:tc>
          <w:tcPr>
            <w:tcW w:w="1137" w:type="dxa"/>
            <w:tcBorders>
              <w:bottom w:val="single" w:sz="4" w:space="0" w:color="auto"/>
            </w:tcBorders>
            <w:shd w:val="clear" w:color="auto" w:fill="F2F2F2" w:themeFill="background1" w:themeFillShade="F2"/>
            <w:vAlign w:val="center"/>
          </w:tcPr>
          <w:p w14:paraId="670599B9" w14:textId="77777777" w:rsidR="00DB2291" w:rsidRPr="00023E37" w:rsidRDefault="00DB2291">
            <w:pPr>
              <w:pStyle w:val="NoSpacing"/>
              <w:rPr>
                <w:sz w:val="18"/>
                <w:szCs w:val="18"/>
              </w:rPr>
              <w:pPrChange w:id="119" w:author="Ryan Essex" w:date="2016-03-04T13:14:00Z">
                <w:pPr>
                  <w:jc w:val="center"/>
                </w:pPr>
              </w:pPrChange>
            </w:pPr>
            <w:r w:rsidRPr="00023E37">
              <w:rPr>
                <w:sz w:val="18"/>
                <w:szCs w:val="18"/>
              </w:rPr>
              <w:t>$</w:t>
            </w:r>
            <w:r w:rsidR="00B7232E">
              <w:rPr>
                <w:sz w:val="18"/>
                <w:szCs w:val="18"/>
              </w:rPr>
              <w:t>12,133</w:t>
            </w:r>
          </w:p>
        </w:tc>
        <w:tc>
          <w:tcPr>
            <w:tcW w:w="700" w:type="dxa"/>
            <w:tcBorders>
              <w:bottom w:val="single" w:sz="4" w:space="0" w:color="auto"/>
            </w:tcBorders>
            <w:shd w:val="clear" w:color="auto" w:fill="F2F2F2" w:themeFill="background1" w:themeFillShade="F2"/>
            <w:vAlign w:val="center"/>
          </w:tcPr>
          <w:p w14:paraId="5CE733E2" w14:textId="77777777" w:rsidR="00DB2291" w:rsidRPr="00023E37" w:rsidRDefault="00B7232E">
            <w:pPr>
              <w:pStyle w:val="NoSpacing"/>
              <w:rPr>
                <w:sz w:val="18"/>
                <w:szCs w:val="18"/>
              </w:rPr>
              <w:pPrChange w:id="120" w:author="Ryan Essex" w:date="2016-03-04T13:14:00Z">
                <w:pPr>
                  <w:jc w:val="center"/>
                </w:pPr>
              </w:pPrChange>
            </w:pPr>
            <w:r>
              <w:rPr>
                <w:sz w:val="18"/>
                <w:szCs w:val="18"/>
              </w:rPr>
              <w:t>0.60</w:t>
            </w:r>
          </w:p>
        </w:tc>
        <w:tc>
          <w:tcPr>
            <w:tcW w:w="1137" w:type="dxa"/>
            <w:tcBorders>
              <w:bottom w:val="single" w:sz="4" w:space="0" w:color="auto"/>
            </w:tcBorders>
            <w:shd w:val="clear" w:color="auto" w:fill="F2F2F2" w:themeFill="background1" w:themeFillShade="F2"/>
            <w:vAlign w:val="center"/>
          </w:tcPr>
          <w:p w14:paraId="2CBE5199" w14:textId="77777777" w:rsidR="00DB2291" w:rsidRPr="00023E37" w:rsidRDefault="00DB2291">
            <w:pPr>
              <w:pStyle w:val="NoSpacing"/>
              <w:rPr>
                <w:sz w:val="18"/>
                <w:szCs w:val="18"/>
              </w:rPr>
              <w:pPrChange w:id="121" w:author="Ryan Essex" w:date="2016-03-04T13:14:00Z">
                <w:pPr>
                  <w:jc w:val="center"/>
                </w:pPr>
              </w:pPrChange>
            </w:pPr>
            <w:r w:rsidRPr="00023E37">
              <w:rPr>
                <w:sz w:val="18"/>
                <w:szCs w:val="18"/>
              </w:rPr>
              <w:t>$</w:t>
            </w:r>
            <w:r w:rsidR="00B7232E">
              <w:rPr>
                <w:sz w:val="18"/>
                <w:szCs w:val="18"/>
              </w:rPr>
              <w:t>12,133</w:t>
            </w:r>
          </w:p>
        </w:tc>
        <w:tc>
          <w:tcPr>
            <w:tcW w:w="700" w:type="dxa"/>
            <w:tcBorders>
              <w:bottom w:val="single" w:sz="4" w:space="0" w:color="auto"/>
            </w:tcBorders>
            <w:shd w:val="clear" w:color="auto" w:fill="F2F2F2" w:themeFill="background1" w:themeFillShade="F2"/>
            <w:vAlign w:val="center"/>
          </w:tcPr>
          <w:p w14:paraId="1C4D3506" w14:textId="77777777" w:rsidR="00DB2291" w:rsidRPr="00023E37" w:rsidRDefault="00B7232E">
            <w:pPr>
              <w:pStyle w:val="NoSpacing"/>
              <w:rPr>
                <w:sz w:val="18"/>
                <w:szCs w:val="18"/>
              </w:rPr>
              <w:pPrChange w:id="122" w:author="Ryan Essex" w:date="2016-03-04T13:14:00Z">
                <w:pPr>
                  <w:jc w:val="center"/>
                </w:pPr>
              </w:pPrChange>
            </w:pPr>
            <w:r>
              <w:rPr>
                <w:sz w:val="18"/>
                <w:szCs w:val="18"/>
              </w:rPr>
              <w:t>0.60</w:t>
            </w:r>
          </w:p>
        </w:tc>
        <w:tc>
          <w:tcPr>
            <w:tcW w:w="1137" w:type="dxa"/>
            <w:tcBorders>
              <w:bottom w:val="single" w:sz="4" w:space="0" w:color="auto"/>
            </w:tcBorders>
            <w:shd w:val="clear" w:color="auto" w:fill="F2F2F2" w:themeFill="background1" w:themeFillShade="F2"/>
            <w:vAlign w:val="center"/>
          </w:tcPr>
          <w:p w14:paraId="58F7E3DF" w14:textId="77777777" w:rsidR="00DB2291" w:rsidRPr="00023E37" w:rsidRDefault="00DB2291">
            <w:pPr>
              <w:pStyle w:val="NoSpacing"/>
              <w:rPr>
                <w:sz w:val="18"/>
                <w:szCs w:val="18"/>
              </w:rPr>
              <w:pPrChange w:id="123" w:author="Ryan Essex" w:date="2016-03-04T13:14:00Z">
                <w:pPr>
                  <w:jc w:val="center"/>
                </w:pPr>
              </w:pPrChange>
            </w:pPr>
            <w:r w:rsidRPr="00023E37">
              <w:rPr>
                <w:sz w:val="18"/>
                <w:szCs w:val="18"/>
              </w:rPr>
              <w:t>$</w:t>
            </w:r>
            <w:r w:rsidR="00B7232E">
              <w:rPr>
                <w:sz w:val="18"/>
                <w:szCs w:val="18"/>
              </w:rPr>
              <w:t>12,133</w:t>
            </w:r>
          </w:p>
        </w:tc>
        <w:tc>
          <w:tcPr>
            <w:tcW w:w="700" w:type="dxa"/>
            <w:tcBorders>
              <w:bottom w:val="single" w:sz="4" w:space="0" w:color="auto"/>
            </w:tcBorders>
            <w:shd w:val="clear" w:color="auto" w:fill="F2F2F2" w:themeFill="background1" w:themeFillShade="F2"/>
            <w:vAlign w:val="center"/>
          </w:tcPr>
          <w:p w14:paraId="38EDC0CC" w14:textId="77777777" w:rsidR="00DB2291" w:rsidRPr="00023E37" w:rsidRDefault="00B7232E">
            <w:pPr>
              <w:pStyle w:val="NoSpacing"/>
              <w:rPr>
                <w:sz w:val="18"/>
                <w:szCs w:val="18"/>
              </w:rPr>
              <w:pPrChange w:id="124" w:author="Ryan Essex" w:date="2016-03-04T13:14:00Z">
                <w:pPr>
                  <w:jc w:val="center"/>
                </w:pPr>
              </w:pPrChange>
            </w:pPr>
            <w:r>
              <w:rPr>
                <w:sz w:val="18"/>
                <w:szCs w:val="18"/>
              </w:rPr>
              <w:t>0.60</w:t>
            </w:r>
          </w:p>
        </w:tc>
        <w:tc>
          <w:tcPr>
            <w:tcW w:w="1137" w:type="dxa"/>
            <w:tcBorders>
              <w:bottom w:val="single" w:sz="4" w:space="0" w:color="auto"/>
            </w:tcBorders>
            <w:shd w:val="clear" w:color="auto" w:fill="F2F2F2" w:themeFill="background1" w:themeFillShade="F2"/>
            <w:vAlign w:val="center"/>
          </w:tcPr>
          <w:p w14:paraId="140A2356" w14:textId="77777777" w:rsidR="00DB2291" w:rsidRPr="00023E37" w:rsidRDefault="00DB2291">
            <w:pPr>
              <w:pStyle w:val="NoSpacing"/>
              <w:rPr>
                <w:sz w:val="18"/>
                <w:szCs w:val="18"/>
              </w:rPr>
              <w:pPrChange w:id="125" w:author="Ryan Essex" w:date="2016-03-04T13:14:00Z">
                <w:pPr>
                  <w:jc w:val="center"/>
                </w:pPr>
              </w:pPrChange>
            </w:pPr>
            <w:r w:rsidRPr="00023E37">
              <w:rPr>
                <w:sz w:val="18"/>
                <w:szCs w:val="18"/>
              </w:rPr>
              <w:t>$</w:t>
            </w:r>
            <w:r w:rsidR="00B7232E">
              <w:rPr>
                <w:sz w:val="18"/>
                <w:szCs w:val="18"/>
              </w:rPr>
              <w:t>12,133</w:t>
            </w:r>
          </w:p>
        </w:tc>
      </w:tr>
      <w:tr w:rsidR="00DB2291" w14:paraId="4EB6E807" w14:textId="77777777" w:rsidTr="009621A0">
        <w:trPr>
          <w:trHeight w:val="228"/>
        </w:trPr>
        <w:tc>
          <w:tcPr>
            <w:tcW w:w="10790" w:type="dxa"/>
            <w:gridSpan w:val="11"/>
            <w:shd w:val="clear" w:color="auto" w:fill="auto"/>
            <w:vAlign w:val="center"/>
          </w:tcPr>
          <w:p w14:paraId="13EEE43E" w14:textId="77777777" w:rsidR="00DB2291" w:rsidRPr="00A81E74" w:rsidRDefault="00DB2291">
            <w:pPr>
              <w:pStyle w:val="NoSpacing"/>
              <w:rPr>
                <w:sz w:val="18"/>
                <w:szCs w:val="18"/>
              </w:rPr>
              <w:pPrChange w:id="126" w:author="Ryan Essex" w:date="2016-03-04T13:14:00Z">
                <w:pPr/>
              </w:pPrChange>
            </w:pPr>
            <w:r>
              <w:rPr>
                <w:sz w:val="18"/>
                <w:szCs w:val="18"/>
              </w:rPr>
              <w:t xml:space="preserve">* </w:t>
            </w:r>
            <w:r w:rsidRPr="00A81E74">
              <w:rPr>
                <w:sz w:val="18"/>
                <w:szCs w:val="18"/>
              </w:rPr>
              <w:t>$</w:t>
            </w:r>
            <w:r w:rsidR="00B7232E">
              <w:rPr>
                <w:sz w:val="18"/>
                <w:szCs w:val="18"/>
              </w:rPr>
              <w:t>12,133 = 0.60</w:t>
            </w:r>
            <w:r w:rsidRPr="00A81E74">
              <w:rPr>
                <w:sz w:val="18"/>
                <w:szCs w:val="18"/>
              </w:rPr>
              <w:t xml:space="preserve"> calendar months. Funds requests in Admin Core.</w:t>
            </w:r>
          </w:p>
        </w:tc>
      </w:tr>
    </w:tbl>
    <w:p w14:paraId="59F035A6" w14:textId="22BF5159" w:rsidR="00DB2291" w:rsidDel="0041767D" w:rsidRDefault="00DB2291">
      <w:pPr>
        <w:pStyle w:val="NoSpacing"/>
        <w:rPr>
          <w:del w:id="127" w:author="Ryan Essex" w:date="2016-03-04T13:24:00Z"/>
        </w:rPr>
        <w:pPrChange w:id="128" w:author="Ryan Essex" w:date="2016-03-04T13:14:00Z">
          <w:pPr>
            <w:widowControl w:val="0"/>
            <w:autoSpaceDE w:val="0"/>
            <w:autoSpaceDN w:val="0"/>
            <w:adjustRightInd w:val="0"/>
            <w:jc w:val="both"/>
          </w:pPr>
        </w:pPrChange>
      </w:pPr>
    </w:p>
    <w:p w14:paraId="6F470ABA" w14:textId="1AF13A3D" w:rsidR="003F5F40" w:rsidDel="0041767D" w:rsidRDefault="003F5F40">
      <w:pPr>
        <w:pStyle w:val="NoSpacing"/>
        <w:rPr>
          <w:del w:id="129" w:author="Ryan Essex" w:date="2016-03-04T13:23:00Z"/>
          <w:bCs/>
        </w:rPr>
        <w:pPrChange w:id="130" w:author="Ryan Essex" w:date="2016-03-04T13:14:00Z">
          <w:pPr>
            <w:jc w:val="both"/>
          </w:pPr>
        </w:pPrChange>
      </w:pPr>
      <w:r w:rsidRPr="0041767D">
        <w:rPr>
          <w:bCs/>
          <w:u w:val="single"/>
          <w:rPrChange w:id="131" w:author="Ryan Essex" w:date="2016-03-04T13:23:00Z">
            <w:rPr>
              <w:bCs/>
            </w:rPr>
          </w:rPrChange>
        </w:rPr>
        <w:t>Grace Liang-Franco</w:t>
      </w:r>
      <w:r w:rsidR="00B7232E" w:rsidRPr="0041767D">
        <w:rPr>
          <w:bCs/>
          <w:u w:val="single"/>
          <w:rPrChange w:id="132" w:author="Ryan Essex" w:date="2016-03-04T13:23:00Z">
            <w:rPr>
              <w:bCs/>
            </w:rPr>
          </w:rPrChange>
        </w:rPr>
        <w:t>, M.B.A, Project Coordinator, 1.20</w:t>
      </w:r>
      <w:r w:rsidRPr="0041767D">
        <w:rPr>
          <w:bCs/>
          <w:u w:val="single"/>
          <w:rPrChange w:id="133" w:author="Ryan Essex" w:date="2016-03-04T13:23:00Z">
            <w:rPr>
              <w:bCs/>
            </w:rPr>
          </w:rPrChange>
        </w:rPr>
        <w:t xml:space="preserve"> Calendar Months</w:t>
      </w:r>
      <w:r>
        <w:rPr>
          <w:bCs/>
        </w:rPr>
        <w:t>.</w:t>
      </w:r>
      <w:r w:rsidR="0040478D" w:rsidRPr="0040478D">
        <w:rPr>
          <w:bCs/>
        </w:rPr>
        <w:t xml:space="preserve"> </w:t>
      </w:r>
      <w:r w:rsidR="0040478D">
        <w:t>Ms. Liang</w:t>
      </w:r>
      <w:r w:rsidR="0097682E">
        <w:t>-Franco</w:t>
      </w:r>
      <w:r w:rsidR="0040478D">
        <w:t xml:space="preserve"> has extensive experience in </w:t>
      </w:r>
      <w:r w:rsidR="0040478D" w:rsidRPr="0040478D">
        <w:t>managing large-scale knowledge base projects</w:t>
      </w:r>
      <w:r w:rsidR="0040478D">
        <w:t xml:space="preserve"> and executive-level administration.  She will participate in implementing research and programmatic activities of EpiBioS</w:t>
      </w:r>
      <w:r w:rsidR="00B7232E">
        <w:t>4Rx</w:t>
      </w:r>
      <w:r w:rsidR="0040478D">
        <w:t>, including planning and organizing the annual Scientific Advisory Board meeting, producing a comprehensive meeting handbook, and organizing workshops and courses.  She will also oversee collaborator service scheduling, logistics, and coordinate publications that are produced through the CWOW. </w:t>
      </w:r>
      <w:r w:rsidR="0040478D" w:rsidRPr="0040478D">
        <w:t xml:space="preserve">In addition, </w:t>
      </w:r>
      <w:r w:rsidR="0040478D">
        <w:t>she</w:t>
      </w:r>
      <w:r w:rsidR="0040478D" w:rsidRPr="0040478D">
        <w:t xml:space="preserve"> will </w:t>
      </w:r>
      <w:r w:rsidR="0040478D">
        <w:t>work with each site to</w:t>
      </w:r>
      <w:r w:rsidR="0040478D" w:rsidRPr="0040478D">
        <w:t xml:space="preserve"> ensure that the various facets of the project are compatible and interoperable. She </w:t>
      </w:r>
      <w:r w:rsidR="0040478D">
        <w:t>is</w:t>
      </w:r>
      <w:r w:rsidR="0040478D" w:rsidRPr="0040478D">
        <w:t xml:space="preserve"> proficient in software</w:t>
      </w:r>
      <w:r w:rsidR="009E4AD4">
        <w:t xml:space="preserve"> development life cycle and </w:t>
      </w:r>
      <w:r w:rsidR="0040478D" w:rsidRPr="0040478D">
        <w:t xml:space="preserve">able to effectively communicate the project goals, needs and milestones with all </w:t>
      </w:r>
      <w:r w:rsidR="009E4AD4">
        <w:t xml:space="preserve">lay and academic </w:t>
      </w:r>
      <w:r w:rsidR="0040478D" w:rsidRPr="0040478D">
        <w:t>participants.</w:t>
      </w:r>
    </w:p>
    <w:p w14:paraId="13737137" w14:textId="77777777" w:rsidR="003F5F40" w:rsidRDefault="003F5F40">
      <w:pPr>
        <w:pStyle w:val="NoSpacing"/>
        <w:rPr>
          <w:bCs/>
        </w:rPr>
        <w:pPrChange w:id="134" w:author="Ryan Essex" w:date="2016-03-04T13:14:00Z">
          <w:pPr>
            <w:jc w:val="both"/>
          </w:pPr>
        </w:pPrChange>
      </w:pPr>
    </w:p>
    <w:p w14:paraId="4ECB1755" w14:textId="3353ED89" w:rsidR="003F5F40" w:rsidDel="0041767D" w:rsidRDefault="00B7232E">
      <w:pPr>
        <w:pStyle w:val="NoSpacing"/>
        <w:rPr>
          <w:del w:id="135" w:author="Ryan Essex" w:date="2016-03-04T13:23:00Z"/>
          <w:bCs/>
        </w:rPr>
        <w:pPrChange w:id="136" w:author="Ryan Essex" w:date="2016-03-04T13:14:00Z">
          <w:pPr>
            <w:jc w:val="both"/>
          </w:pPr>
        </w:pPrChange>
      </w:pPr>
      <w:proofErr w:type="gramStart"/>
      <w:r w:rsidRPr="0041767D">
        <w:rPr>
          <w:bCs/>
          <w:u w:val="single"/>
          <w:rPrChange w:id="137" w:author="Ryan Essex" w:date="2016-03-04T13:23:00Z">
            <w:rPr>
              <w:bCs/>
            </w:rPr>
          </w:rPrChange>
        </w:rPr>
        <w:t>Randy Lovin</w:t>
      </w:r>
      <w:r w:rsidR="000524F7" w:rsidRPr="0041767D">
        <w:rPr>
          <w:iCs/>
          <w:u w:val="single"/>
          <w:rPrChange w:id="138" w:author="Ryan Essex" w:date="2016-03-04T13:23:00Z">
            <w:rPr>
              <w:iCs/>
            </w:rPr>
          </w:rPrChange>
        </w:rPr>
        <w:t xml:space="preserve"> Systems Administrator, </w:t>
      </w:r>
      <w:r w:rsidR="000524F7" w:rsidRPr="0041767D">
        <w:rPr>
          <w:u w:val="single"/>
          <w:rPrChange w:id="139" w:author="Ryan Essex" w:date="2016-03-04T13:23:00Z">
            <w:rPr/>
          </w:rPrChange>
        </w:rPr>
        <w:t>1.20 Calendar Months.</w:t>
      </w:r>
      <w:proofErr w:type="gramEnd"/>
      <w:r w:rsidR="000524F7" w:rsidRPr="008275DB">
        <w:t xml:space="preserve">  Mr. </w:t>
      </w:r>
      <w:r w:rsidR="000524F7">
        <w:t>Lovin</w:t>
      </w:r>
      <w:r w:rsidR="000524F7" w:rsidRPr="008275DB">
        <w:t xml:space="preserve"> has experience with SMP and cluster computing architectures, designing and implementing fault-tolerant storage as well as high-bandwidth networking.  He is familiar with the research user community.  His responsibilities will include design, implementation, configuration, tuning and maintenance of data networks and storage systems</w:t>
      </w:r>
      <w:proofErr w:type="gramStart"/>
      <w:r w:rsidR="000524F7" w:rsidRPr="008275DB">
        <w:t>;</w:t>
      </w:r>
      <w:proofErr w:type="gramEnd"/>
      <w:r w:rsidR="000524F7" w:rsidRPr="008275DB">
        <w:t xml:space="preserve"> providing excellence in networking performance.  He will implement and manage network infrastructure </w:t>
      </w:r>
      <w:r w:rsidR="000524F7" w:rsidRPr="008275DB">
        <w:rPr>
          <w:color w:val="000000"/>
        </w:rPr>
        <w:t>to ensure reliable, redundant and secure information systems.</w:t>
      </w:r>
    </w:p>
    <w:p w14:paraId="604AF53D" w14:textId="77777777" w:rsidR="003F5F40" w:rsidRDefault="003F5F40">
      <w:pPr>
        <w:pStyle w:val="NoSpacing"/>
        <w:rPr>
          <w:bCs/>
        </w:rPr>
        <w:pPrChange w:id="140" w:author="Ryan Essex" w:date="2016-03-04T13:14:00Z">
          <w:pPr>
            <w:jc w:val="both"/>
          </w:pPr>
        </w:pPrChange>
      </w:pPr>
    </w:p>
    <w:p w14:paraId="36AF0B70" w14:textId="77777777" w:rsidR="003F5F40" w:rsidRDefault="00B7232E">
      <w:pPr>
        <w:pStyle w:val="NoSpacing"/>
        <w:rPr>
          <w:bCs/>
        </w:rPr>
        <w:pPrChange w:id="141" w:author="Ryan Essex" w:date="2016-03-04T13:14:00Z">
          <w:pPr>
            <w:jc w:val="both"/>
          </w:pPr>
        </w:pPrChange>
      </w:pPr>
      <w:r w:rsidRPr="0041767D">
        <w:rPr>
          <w:bCs/>
          <w:u w:val="single"/>
          <w:rPrChange w:id="142" w:author="Ryan Essex" w:date="2016-03-04T13:23:00Z">
            <w:rPr>
              <w:bCs/>
            </w:rPr>
          </w:rPrChange>
        </w:rPr>
        <w:t>Ping Chen,</w:t>
      </w:r>
      <w:r w:rsidR="003F5F40" w:rsidRPr="0041767D">
        <w:rPr>
          <w:bCs/>
          <w:u w:val="single"/>
          <w:rPrChange w:id="143" w:author="Ryan Essex" w:date="2016-03-04T13:23:00Z">
            <w:rPr>
              <w:bCs/>
            </w:rPr>
          </w:rPrChange>
        </w:rPr>
        <w:t xml:space="preserve"> Web Designer, </w:t>
      </w:r>
      <w:r w:rsidRPr="0041767D">
        <w:rPr>
          <w:bCs/>
          <w:u w:val="single"/>
          <w:rPrChange w:id="144" w:author="Ryan Essex" w:date="2016-03-04T13:23:00Z">
            <w:rPr>
              <w:bCs/>
            </w:rPr>
          </w:rPrChange>
        </w:rPr>
        <w:t>5.40</w:t>
      </w:r>
      <w:r w:rsidR="003F5F40" w:rsidRPr="0041767D">
        <w:rPr>
          <w:bCs/>
          <w:u w:val="single"/>
          <w:rPrChange w:id="145" w:author="Ryan Essex" w:date="2016-03-04T13:23:00Z">
            <w:rPr>
              <w:bCs/>
            </w:rPr>
          </w:rPrChange>
        </w:rPr>
        <w:t xml:space="preserve"> Calendar Months</w:t>
      </w:r>
      <w:r w:rsidR="003F5F40">
        <w:rPr>
          <w:bCs/>
        </w:rPr>
        <w:t>.</w:t>
      </w:r>
      <w:r>
        <w:rPr>
          <w:bCs/>
        </w:rPr>
        <w:t xml:space="preserve"> Mr</w:t>
      </w:r>
      <w:r w:rsidR="003F5F40">
        <w:rPr>
          <w:bCs/>
        </w:rPr>
        <w:t xml:space="preserve">. </w:t>
      </w:r>
      <w:r>
        <w:rPr>
          <w:bCs/>
        </w:rPr>
        <w:t xml:space="preserve">Chen </w:t>
      </w:r>
      <w:r w:rsidR="003F5F40">
        <w:rPr>
          <w:bCs/>
        </w:rPr>
        <w:t xml:space="preserve">is </w:t>
      </w:r>
      <w:r>
        <w:rPr>
          <w:bCs/>
        </w:rPr>
        <w:t xml:space="preserve">a </w:t>
      </w:r>
      <w:r w:rsidR="003F5F40">
        <w:rPr>
          <w:bCs/>
        </w:rPr>
        <w:t xml:space="preserve">producer of complex, highly technical medical and scientific visualizations that inform and captivate diverse audiences. </w:t>
      </w:r>
      <w:r>
        <w:rPr>
          <w:bCs/>
        </w:rPr>
        <w:t>He</w:t>
      </w:r>
      <w:r w:rsidR="003F5F40">
        <w:rPr>
          <w:bCs/>
        </w:rPr>
        <w:t xml:space="preserve"> has a background in human anatomy and experience with illustrating towards subsequent repurposing and animation, animation for instrumentation, mechanisms of action, and patient education. </w:t>
      </w:r>
      <w:r>
        <w:rPr>
          <w:bCs/>
        </w:rPr>
        <w:t>He</w:t>
      </w:r>
      <w:r w:rsidR="003F5F40">
        <w:rPr>
          <w:bCs/>
        </w:rPr>
        <w:t xml:space="preserve"> will oversee the overall website design for EpiBioS</w:t>
      </w:r>
      <w:r>
        <w:rPr>
          <w:bCs/>
        </w:rPr>
        <w:t>4Rx</w:t>
      </w:r>
      <w:r w:rsidR="003F5F40">
        <w:rPr>
          <w:bCs/>
        </w:rPr>
        <w:t xml:space="preserve">, including disseminating information for the Public Engagement Core. </w:t>
      </w:r>
    </w:p>
    <w:p w14:paraId="74569F33" w14:textId="7C1ED72A" w:rsidR="006370BC" w:rsidDel="0041767D" w:rsidRDefault="006370BC">
      <w:pPr>
        <w:pStyle w:val="NoSpacing"/>
        <w:rPr>
          <w:del w:id="146" w:author="Ryan Essex" w:date="2016-03-04T13:24:00Z"/>
          <w:bCs/>
        </w:rPr>
        <w:pPrChange w:id="147" w:author="Ryan Essex" w:date="2016-03-04T13:14:00Z">
          <w:pPr>
            <w:jc w:val="both"/>
          </w:pPr>
        </w:pPrChange>
      </w:pPr>
    </w:p>
    <w:p w14:paraId="3A266DB9" w14:textId="77777777" w:rsidR="006370BC" w:rsidRPr="0097682E" w:rsidRDefault="006370BC">
      <w:pPr>
        <w:pStyle w:val="NoSpacing"/>
        <w:pPrChange w:id="148" w:author="Ryan Essex" w:date="2016-03-04T13:14:00Z">
          <w:pPr>
            <w:jc w:val="both"/>
          </w:pPr>
        </w:pPrChange>
      </w:pPr>
      <w:r w:rsidRPr="0041767D">
        <w:rPr>
          <w:bCs/>
          <w:u w:val="single"/>
          <w:rPrChange w:id="149" w:author="Ryan Essex" w:date="2016-03-04T13:23:00Z">
            <w:rPr>
              <w:bCs/>
            </w:rPr>
          </w:rPrChange>
        </w:rPr>
        <w:t>Travel.</w:t>
      </w:r>
      <w:r>
        <w:rPr>
          <w:bCs/>
        </w:rPr>
        <w:t xml:space="preserve"> </w:t>
      </w:r>
      <w:r w:rsidR="0097682E">
        <w:rPr>
          <w:bCs/>
        </w:rPr>
        <w:t xml:space="preserve">We request a total of $14,400/year for project related travel. </w:t>
      </w:r>
      <w:r w:rsidR="0097682E" w:rsidRPr="0097682E">
        <w:rPr>
          <w:bCs/>
        </w:rPr>
        <w:t xml:space="preserve">We request $2,400 per year for travel for members of the Science Advisory Board (SAB) to attend one annual meeting to assess progress and provide feedback to the PIs.  There </w:t>
      </w:r>
      <w:proofErr w:type="gramStart"/>
      <w:r w:rsidR="0097682E" w:rsidRPr="0097682E">
        <w:rPr>
          <w:bCs/>
        </w:rPr>
        <w:t>is</w:t>
      </w:r>
      <w:proofErr w:type="gramEnd"/>
      <w:r w:rsidR="0097682E" w:rsidRPr="0097682E">
        <w:rPr>
          <w:bCs/>
        </w:rPr>
        <w:t xml:space="preserve"> a total of four SAB members.  Travel costs are budget at $1,200/SAB member.  Half of the travel costs are budgeted in the USC Admin Core budget and half of the travel costs are budgeted in the UCLA Admin Core budget. </w:t>
      </w:r>
      <w:r w:rsidR="0097682E">
        <w:rPr>
          <w:bCs/>
        </w:rPr>
        <w:t>We also request $12,000/year for</w:t>
      </w:r>
      <w:r w:rsidR="0097682E" w:rsidRPr="0097682E">
        <w:rPr>
          <w:bCs/>
        </w:rPr>
        <w:t xml:space="preserve"> </w:t>
      </w:r>
      <w:r w:rsidR="000110C5">
        <w:rPr>
          <w:bCs/>
        </w:rPr>
        <w:t xml:space="preserve">travel for members of the Data Safety Monitoring Board (DSMB). </w:t>
      </w:r>
      <w:r w:rsidR="000110C5">
        <w:t>This</w:t>
      </w:r>
      <w:r w:rsidR="000110C5" w:rsidRPr="000110C5">
        <w:t xml:space="preserve"> includes travel to the annual meeting ($1</w:t>
      </w:r>
      <w:r w:rsidR="0080465A">
        <w:t>,</w:t>
      </w:r>
      <w:r w:rsidR="000110C5" w:rsidRPr="000110C5">
        <w:t>500 per US person</w:t>
      </w:r>
      <w:r w:rsidR="00644DA2">
        <w:t xml:space="preserve">: French and </w:t>
      </w:r>
      <w:proofErr w:type="spellStart"/>
      <w:r w:rsidR="00644DA2">
        <w:t>Twyman</w:t>
      </w:r>
      <w:proofErr w:type="spellEnd"/>
      <w:r w:rsidR="000110C5" w:rsidRPr="000110C5">
        <w:t>, $2</w:t>
      </w:r>
      <w:r w:rsidR="0080465A">
        <w:t>,</w:t>
      </w:r>
      <w:r w:rsidR="000110C5" w:rsidRPr="000110C5">
        <w:t xml:space="preserve">500 per foreigner: </w:t>
      </w:r>
      <w:proofErr w:type="spellStart"/>
      <w:r w:rsidR="000110C5" w:rsidRPr="000110C5">
        <w:t>Perucca</w:t>
      </w:r>
      <w:proofErr w:type="spellEnd"/>
      <w:r w:rsidR="000110C5" w:rsidRPr="000110C5">
        <w:t xml:space="preserve"> and Kwan) and $1</w:t>
      </w:r>
      <w:r w:rsidR="0080465A">
        <w:t>,</w:t>
      </w:r>
      <w:r w:rsidR="000110C5" w:rsidRPr="000110C5">
        <w:t>000 co</w:t>
      </w:r>
      <w:r w:rsidR="0080465A">
        <w:t xml:space="preserve">nsultancy </w:t>
      </w:r>
      <w:r w:rsidR="00644DA2">
        <w:t>stipend</w:t>
      </w:r>
      <w:r w:rsidR="0080465A">
        <w:t xml:space="preserve"> per person. </w:t>
      </w:r>
      <w:r w:rsidR="00644DA2">
        <w:t xml:space="preserve">Travel for </w:t>
      </w:r>
      <w:proofErr w:type="spellStart"/>
      <w:r w:rsidR="00644DA2">
        <w:t>Jette</w:t>
      </w:r>
      <w:proofErr w:type="spellEnd"/>
      <w:r w:rsidR="00644DA2">
        <w:t xml:space="preserve"> is not being budgeted because she is serving as PI of the Public Engagement Core. DSMB members</w:t>
      </w:r>
      <w:r w:rsidR="000110C5" w:rsidRPr="000110C5">
        <w:t xml:space="preserve"> will participate at the annual meetings of the consortium to review and monitor progress,</w:t>
      </w:r>
      <w:r w:rsidR="0080465A">
        <w:t xml:space="preserve"> advise on strategies and path </w:t>
      </w:r>
      <w:r w:rsidR="0080465A" w:rsidRPr="000110C5">
        <w:t>forward for</w:t>
      </w:r>
      <w:r w:rsidR="000110C5" w:rsidRPr="000110C5">
        <w:t xml:space="preserve"> Project 2, and advise Project 3 for preparation of their clinica</w:t>
      </w:r>
      <w:r w:rsidR="0080465A">
        <w:t xml:space="preserve">l cohort for a future clinical </w:t>
      </w:r>
      <w:r w:rsidR="000110C5" w:rsidRPr="000110C5">
        <w:t>trial.</w:t>
      </w:r>
    </w:p>
    <w:p w14:paraId="6F4C3855" w14:textId="46316E54" w:rsidR="00AE7252" w:rsidDel="0041767D" w:rsidRDefault="00AE7252">
      <w:pPr>
        <w:pStyle w:val="NoSpacing"/>
        <w:rPr>
          <w:del w:id="150" w:author="Ryan Essex" w:date="2016-03-04T13:24:00Z"/>
        </w:rPr>
        <w:pPrChange w:id="151" w:author="Ryan Essex" w:date="2016-03-04T13:14:00Z">
          <w:pPr>
            <w:jc w:val="both"/>
          </w:pPr>
        </w:pPrChange>
      </w:pPr>
    </w:p>
    <w:p w14:paraId="5A1A04D2" w14:textId="77777777" w:rsidR="00742150" w:rsidRDefault="009F0FB8">
      <w:pPr>
        <w:pStyle w:val="NoSpacing"/>
        <w:rPr>
          <w:rFonts w:eastAsia="ヒラギノ角ゴ Pro W3"/>
          <w:color w:val="000000"/>
        </w:rPr>
        <w:pPrChange w:id="152" w:author="Ryan Essex" w:date="2016-03-04T13:14:00Z">
          <w:pPr>
            <w:pStyle w:val="BodyText"/>
            <w:spacing w:after="0"/>
            <w:jc w:val="both"/>
          </w:pPr>
        </w:pPrChange>
      </w:pPr>
      <w:r w:rsidRPr="0041767D">
        <w:rPr>
          <w:u w:val="single"/>
          <w:rPrChange w:id="153" w:author="Ryan Essex" w:date="2016-03-04T13:24:00Z">
            <w:rPr/>
          </w:rPrChange>
        </w:rPr>
        <w:t>Project Related Costs (Meeting Costs, Mailing Costs).</w:t>
      </w:r>
      <w:r>
        <w:t xml:space="preserve"> </w:t>
      </w:r>
      <w:r w:rsidRPr="009F0FB8">
        <w:t>We request $</w:t>
      </w:r>
      <w:r w:rsidR="00B7232E">
        <w:t>4,235</w:t>
      </w:r>
      <w:r w:rsidRPr="009F0FB8">
        <w:t xml:space="preserve">/year </w:t>
      </w:r>
      <w:r w:rsidR="00B7232E">
        <w:t xml:space="preserve">in years 1-4 and $10,872 in year 5 </w:t>
      </w:r>
      <w:r w:rsidRPr="009F0FB8">
        <w:t>to run project related meetings, workshops, and collaborative/training visits.  The budgeted funds will be used to coordinate the workshop activities, such as training handbooks, workshop materials, brochures, and event associated fees including meals, space rental, housing, travel costs for the workshop participants, and transportation costs, etc.</w:t>
      </w:r>
      <w:r w:rsidR="00AE7252" w:rsidRPr="00AE7252">
        <w:rPr>
          <w:rFonts w:eastAsia="ヒラギノ角ゴ Pro W3"/>
          <w:color w:val="000000"/>
        </w:rPr>
        <w:t xml:space="preserve"> </w:t>
      </w:r>
      <w:r w:rsidR="00AE7252" w:rsidRPr="0015560A">
        <w:rPr>
          <w:rFonts w:eastAsia="ヒラギノ角ゴ Pro W3"/>
          <w:color w:val="000000"/>
        </w:rPr>
        <w:t xml:space="preserve">Funds are requested for </w:t>
      </w:r>
      <w:r w:rsidR="00AE7252" w:rsidRPr="0015560A">
        <w:t>photocopying</w:t>
      </w:r>
      <w:r w:rsidR="00AE7252" w:rsidRPr="0015560A">
        <w:rPr>
          <w:rFonts w:eastAsia="ヒラギノ角ゴ Pro W3"/>
          <w:color w:val="000000"/>
        </w:rPr>
        <w:t>, mailings and postage of documents and materials to the various collaborative sites.</w:t>
      </w:r>
    </w:p>
    <w:p w14:paraId="3337D484" w14:textId="716260F5" w:rsidR="00C1391B" w:rsidDel="0041767D" w:rsidRDefault="00C1391B">
      <w:pPr>
        <w:pStyle w:val="NoSpacing"/>
        <w:rPr>
          <w:del w:id="154" w:author="Ryan Essex" w:date="2016-03-04T13:24:00Z"/>
          <w:rFonts w:eastAsia="ヒラギノ角ゴ Pro W3"/>
          <w:color w:val="000000"/>
        </w:rPr>
        <w:pPrChange w:id="155" w:author="Ryan Essex" w:date="2016-03-04T13:14:00Z">
          <w:pPr>
            <w:pStyle w:val="BodyText"/>
            <w:spacing w:after="0"/>
            <w:jc w:val="both"/>
          </w:pPr>
        </w:pPrChange>
      </w:pPr>
    </w:p>
    <w:p w14:paraId="7FE098D3" w14:textId="20A08486" w:rsidR="00C1391B" w:rsidDel="0041767D" w:rsidRDefault="00C1391B">
      <w:pPr>
        <w:pStyle w:val="NoSpacing"/>
        <w:rPr>
          <w:del w:id="156" w:author="Ryan Essex" w:date="2016-03-04T13:25:00Z"/>
        </w:rPr>
        <w:pPrChange w:id="157" w:author="Ryan Essex" w:date="2016-03-04T13:14:00Z">
          <w:pPr>
            <w:widowControl w:val="0"/>
            <w:tabs>
              <w:tab w:val="left" w:pos="7920"/>
              <w:tab w:val="left" w:pos="10710"/>
              <w:tab w:val="left" w:pos="10800"/>
            </w:tabs>
            <w:adjustRightInd w:val="0"/>
            <w:jc w:val="both"/>
          </w:pPr>
        </w:pPrChange>
      </w:pPr>
      <w:r w:rsidRPr="0041767D">
        <w:rPr>
          <w:u w:val="single"/>
          <w:rPrChange w:id="158" w:author="Ryan Essex" w:date="2016-03-04T13:24:00Z">
            <w:rPr/>
          </w:rPrChange>
        </w:rPr>
        <w:t>Consortium/Contractual Costs</w:t>
      </w:r>
      <w:r w:rsidRPr="00454F97">
        <w:t>.  This proposal includes participation from the following subcontract site.  The subcontract’s budget and budget justification is prepared individually.</w:t>
      </w:r>
    </w:p>
    <w:p w14:paraId="6653E4CA" w14:textId="662E8C0A" w:rsidR="00C1391B" w:rsidRPr="00454F97" w:rsidDel="0041767D" w:rsidRDefault="00C1391B">
      <w:pPr>
        <w:pStyle w:val="NoSpacing"/>
        <w:rPr>
          <w:del w:id="159" w:author="Ryan Essex" w:date="2016-03-04T13:24:00Z"/>
        </w:rPr>
        <w:pPrChange w:id="160" w:author="Ryan Essex" w:date="2016-03-04T13:14:00Z">
          <w:pPr>
            <w:widowControl w:val="0"/>
            <w:tabs>
              <w:tab w:val="left" w:pos="7920"/>
              <w:tab w:val="left" w:pos="10710"/>
              <w:tab w:val="left" w:pos="10800"/>
            </w:tabs>
            <w:adjustRightInd w:val="0"/>
            <w:jc w:val="both"/>
          </w:pPr>
        </w:pPrChange>
      </w:pPr>
    </w:p>
    <w:p w14:paraId="3B7D0940" w14:textId="77777777" w:rsidR="00C1391B" w:rsidRPr="00454F97" w:rsidRDefault="00C1391B">
      <w:pPr>
        <w:pStyle w:val="NoSpacing"/>
        <w:pPrChange w:id="161" w:author="Ryan Essex" w:date="2016-03-04T13:14:00Z">
          <w:pPr>
            <w:widowControl w:val="0"/>
            <w:tabs>
              <w:tab w:val="left" w:pos="7920"/>
              <w:tab w:val="left" w:pos="10710"/>
              <w:tab w:val="left" w:pos="10800"/>
            </w:tabs>
            <w:adjustRightInd w:val="0"/>
            <w:jc w:val="both"/>
          </w:pPr>
        </w:pPrChange>
      </w:pPr>
    </w:p>
    <w:tbl>
      <w:tblPr>
        <w:tblW w:w="10522" w:type="dxa"/>
        <w:tblInd w:w="93" w:type="dxa"/>
        <w:tblLook w:val="04A0" w:firstRow="1" w:lastRow="0" w:firstColumn="1" w:lastColumn="0" w:noHBand="0" w:noVBand="1"/>
      </w:tblPr>
      <w:tblGrid>
        <w:gridCol w:w="2512"/>
        <w:gridCol w:w="1710"/>
        <w:gridCol w:w="1260"/>
        <w:gridCol w:w="1080"/>
        <w:gridCol w:w="900"/>
        <w:gridCol w:w="1080"/>
        <w:gridCol w:w="900"/>
        <w:gridCol w:w="1080"/>
      </w:tblGrid>
      <w:tr w:rsidR="00C1391B" w:rsidRPr="00454F97" w14:paraId="21D5D345" w14:textId="77777777" w:rsidTr="009621A0">
        <w:trPr>
          <w:trHeight w:val="345"/>
        </w:trPr>
        <w:tc>
          <w:tcPr>
            <w:tcW w:w="2512" w:type="dxa"/>
            <w:vMerge w:val="restart"/>
            <w:tcBorders>
              <w:top w:val="single" w:sz="4" w:space="0" w:color="auto"/>
              <w:left w:val="single" w:sz="4" w:space="0" w:color="auto"/>
              <w:bottom w:val="single" w:sz="4" w:space="0" w:color="auto"/>
              <w:right w:val="nil"/>
            </w:tcBorders>
            <w:shd w:val="clear" w:color="auto" w:fill="F2F2F2"/>
            <w:noWrap/>
            <w:vAlign w:val="center"/>
            <w:hideMark/>
          </w:tcPr>
          <w:p w14:paraId="46D8BD5B" w14:textId="77777777" w:rsidR="00C1391B" w:rsidRPr="00454F97" w:rsidRDefault="00C1391B">
            <w:pPr>
              <w:pStyle w:val="NoSpacing"/>
              <w:rPr>
                <w:bCs/>
                <w:color w:val="000000"/>
                <w:sz w:val="18"/>
                <w:szCs w:val="18"/>
              </w:rPr>
              <w:pPrChange w:id="162" w:author="Ryan Essex" w:date="2016-03-04T13:14:00Z">
                <w:pPr/>
              </w:pPrChange>
            </w:pPr>
            <w:r w:rsidRPr="00454F97">
              <w:rPr>
                <w:bCs/>
                <w:color w:val="000000"/>
                <w:sz w:val="18"/>
                <w:szCs w:val="18"/>
              </w:rPr>
              <w:t>Institution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03E5357D" w14:textId="77777777" w:rsidR="00C1391B" w:rsidRPr="00454F97" w:rsidRDefault="00C1391B">
            <w:pPr>
              <w:pStyle w:val="NoSpacing"/>
              <w:rPr>
                <w:bCs/>
                <w:color w:val="000000"/>
                <w:sz w:val="18"/>
                <w:szCs w:val="18"/>
              </w:rPr>
              <w:pPrChange w:id="163" w:author="Ryan Essex" w:date="2016-03-04T13:14:00Z">
                <w:pPr/>
              </w:pPrChange>
            </w:pPr>
            <w:r w:rsidRPr="00454F97">
              <w:rPr>
                <w:bCs/>
                <w:color w:val="000000"/>
                <w:sz w:val="18"/>
                <w:szCs w:val="18"/>
              </w:rPr>
              <w:t>Subaward PIs</w:t>
            </w:r>
          </w:p>
        </w:tc>
        <w:tc>
          <w:tcPr>
            <w:tcW w:w="3240" w:type="dxa"/>
            <w:gridSpan w:val="3"/>
            <w:tcBorders>
              <w:top w:val="single" w:sz="4" w:space="0" w:color="auto"/>
              <w:left w:val="nil"/>
              <w:bottom w:val="single" w:sz="4" w:space="0" w:color="auto"/>
              <w:right w:val="single" w:sz="4" w:space="0" w:color="000000"/>
            </w:tcBorders>
            <w:shd w:val="clear" w:color="auto" w:fill="F2F2F2"/>
            <w:vAlign w:val="bottom"/>
            <w:hideMark/>
          </w:tcPr>
          <w:p w14:paraId="0B419F55" w14:textId="77777777" w:rsidR="00C1391B" w:rsidRPr="00454F97" w:rsidRDefault="00C1391B">
            <w:pPr>
              <w:pStyle w:val="NoSpacing"/>
              <w:rPr>
                <w:bCs/>
                <w:color w:val="000000"/>
                <w:sz w:val="18"/>
                <w:szCs w:val="18"/>
              </w:rPr>
              <w:pPrChange w:id="164" w:author="Ryan Essex" w:date="2016-03-04T13:14:00Z">
                <w:pPr>
                  <w:jc w:val="center"/>
                </w:pPr>
              </w:pPrChange>
            </w:pPr>
            <w:r w:rsidRPr="00454F97">
              <w:rPr>
                <w:bCs/>
                <w:color w:val="000000"/>
                <w:sz w:val="18"/>
                <w:szCs w:val="18"/>
              </w:rPr>
              <w:t>Initial Budget Period</w:t>
            </w:r>
          </w:p>
        </w:tc>
        <w:tc>
          <w:tcPr>
            <w:tcW w:w="3060" w:type="dxa"/>
            <w:gridSpan w:val="3"/>
            <w:tcBorders>
              <w:top w:val="single" w:sz="4" w:space="0" w:color="auto"/>
              <w:left w:val="nil"/>
              <w:bottom w:val="nil"/>
              <w:right w:val="single" w:sz="4" w:space="0" w:color="000000"/>
            </w:tcBorders>
            <w:shd w:val="clear" w:color="auto" w:fill="F2F2F2"/>
            <w:vAlign w:val="bottom"/>
            <w:hideMark/>
          </w:tcPr>
          <w:p w14:paraId="6F8A25B7" w14:textId="77777777" w:rsidR="00C1391B" w:rsidRPr="00454F97" w:rsidRDefault="00C1391B">
            <w:pPr>
              <w:pStyle w:val="NoSpacing"/>
              <w:rPr>
                <w:bCs/>
                <w:color w:val="000000"/>
                <w:sz w:val="18"/>
                <w:szCs w:val="18"/>
              </w:rPr>
              <w:pPrChange w:id="165" w:author="Ryan Essex" w:date="2016-03-04T13:14:00Z">
                <w:pPr>
                  <w:jc w:val="center"/>
                </w:pPr>
              </w:pPrChange>
            </w:pPr>
            <w:r w:rsidRPr="00454F97">
              <w:rPr>
                <w:bCs/>
                <w:color w:val="000000"/>
                <w:sz w:val="18"/>
                <w:szCs w:val="18"/>
              </w:rPr>
              <w:t>Entire Budget Period (5 Years)</w:t>
            </w:r>
          </w:p>
        </w:tc>
      </w:tr>
      <w:tr w:rsidR="00C1391B" w:rsidRPr="00454F97" w14:paraId="7798750A" w14:textId="77777777" w:rsidTr="009621A0">
        <w:trPr>
          <w:trHeight w:val="540"/>
        </w:trPr>
        <w:tc>
          <w:tcPr>
            <w:tcW w:w="2512" w:type="dxa"/>
            <w:vMerge/>
            <w:tcBorders>
              <w:top w:val="single" w:sz="4" w:space="0" w:color="auto"/>
              <w:left w:val="single" w:sz="4" w:space="0" w:color="auto"/>
              <w:bottom w:val="single" w:sz="4" w:space="0" w:color="auto"/>
              <w:right w:val="nil"/>
            </w:tcBorders>
            <w:vAlign w:val="center"/>
            <w:hideMark/>
          </w:tcPr>
          <w:p w14:paraId="2316C639" w14:textId="77777777" w:rsidR="00C1391B" w:rsidRPr="00454F97" w:rsidRDefault="00C1391B">
            <w:pPr>
              <w:pStyle w:val="NoSpacing"/>
              <w:rPr>
                <w:bCs/>
                <w:color w:val="000000"/>
                <w:sz w:val="18"/>
                <w:szCs w:val="18"/>
              </w:rPr>
              <w:pPrChange w:id="166" w:author="Ryan Essex" w:date="2016-03-04T13:14:00Z">
                <w:pPr/>
              </w:pPrChange>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3BBF4F79" w14:textId="77777777" w:rsidR="00C1391B" w:rsidRPr="00454F97" w:rsidRDefault="00C1391B">
            <w:pPr>
              <w:pStyle w:val="NoSpacing"/>
              <w:rPr>
                <w:bCs/>
                <w:color w:val="000000"/>
                <w:sz w:val="18"/>
                <w:szCs w:val="18"/>
              </w:rPr>
              <w:pPrChange w:id="167" w:author="Ryan Essex" w:date="2016-03-04T13:14:00Z">
                <w:pPr/>
              </w:pPrChange>
            </w:pPr>
          </w:p>
        </w:tc>
        <w:tc>
          <w:tcPr>
            <w:tcW w:w="1260" w:type="dxa"/>
            <w:tcBorders>
              <w:top w:val="nil"/>
              <w:left w:val="nil"/>
              <w:bottom w:val="single" w:sz="4" w:space="0" w:color="auto"/>
              <w:right w:val="single" w:sz="4" w:space="0" w:color="auto"/>
            </w:tcBorders>
            <w:shd w:val="clear" w:color="auto" w:fill="F2F2F2"/>
            <w:vAlign w:val="bottom"/>
            <w:hideMark/>
          </w:tcPr>
          <w:p w14:paraId="3558BBD6" w14:textId="77777777" w:rsidR="00C1391B" w:rsidRPr="00454F97" w:rsidRDefault="00C1391B">
            <w:pPr>
              <w:pStyle w:val="NoSpacing"/>
              <w:rPr>
                <w:bCs/>
                <w:color w:val="000000"/>
                <w:sz w:val="18"/>
                <w:szCs w:val="18"/>
              </w:rPr>
              <w:pPrChange w:id="168" w:author="Ryan Essex" w:date="2016-03-04T13:14:00Z">
                <w:pPr>
                  <w:jc w:val="center"/>
                </w:pPr>
              </w:pPrChange>
            </w:pPr>
            <w:r w:rsidRPr="00454F97">
              <w:rPr>
                <w:bCs/>
                <w:color w:val="000000"/>
                <w:sz w:val="18"/>
                <w:szCs w:val="18"/>
              </w:rPr>
              <w:t>Direct Costs</w:t>
            </w:r>
          </w:p>
        </w:tc>
        <w:tc>
          <w:tcPr>
            <w:tcW w:w="1080" w:type="dxa"/>
            <w:tcBorders>
              <w:top w:val="nil"/>
              <w:left w:val="nil"/>
              <w:bottom w:val="single" w:sz="4" w:space="0" w:color="auto"/>
              <w:right w:val="single" w:sz="4" w:space="0" w:color="auto"/>
            </w:tcBorders>
            <w:shd w:val="clear" w:color="auto" w:fill="F2F2F2"/>
            <w:vAlign w:val="bottom"/>
            <w:hideMark/>
          </w:tcPr>
          <w:p w14:paraId="282AC348" w14:textId="77777777" w:rsidR="00C1391B" w:rsidRPr="00454F97" w:rsidRDefault="00C1391B">
            <w:pPr>
              <w:pStyle w:val="NoSpacing"/>
              <w:rPr>
                <w:bCs/>
                <w:color w:val="000000"/>
                <w:sz w:val="18"/>
                <w:szCs w:val="18"/>
              </w:rPr>
              <w:pPrChange w:id="169" w:author="Ryan Essex" w:date="2016-03-04T13:14:00Z">
                <w:pPr>
                  <w:jc w:val="center"/>
                </w:pPr>
              </w:pPrChange>
            </w:pPr>
            <w:r w:rsidRPr="00454F97">
              <w:rPr>
                <w:bCs/>
                <w:color w:val="000000"/>
                <w:sz w:val="18"/>
                <w:szCs w:val="18"/>
              </w:rPr>
              <w:t>Indirect Costs</w:t>
            </w:r>
          </w:p>
        </w:tc>
        <w:tc>
          <w:tcPr>
            <w:tcW w:w="900" w:type="dxa"/>
            <w:tcBorders>
              <w:top w:val="nil"/>
              <w:left w:val="nil"/>
              <w:bottom w:val="single" w:sz="4" w:space="0" w:color="auto"/>
              <w:right w:val="single" w:sz="4" w:space="0" w:color="auto"/>
            </w:tcBorders>
            <w:shd w:val="clear" w:color="auto" w:fill="F2F2F2"/>
            <w:vAlign w:val="bottom"/>
            <w:hideMark/>
          </w:tcPr>
          <w:p w14:paraId="0B926006" w14:textId="77777777" w:rsidR="00C1391B" w:rsidRPr="00454F97" w:rsidRDefault="00C1391B">
            <w:pPr>
              <w:pStyle w:val="NoSpacing"/>
              <w:rPr>
                <w:bCs/>
                <w:color w:val="000000"/>
                <w:sz w:val="18"/>
                <w:szCs w:val="18"/>
              </w:rPr>
              <w:pPrChange w:id="170" w:author="Ryan Essex" w:date="2016-03-04T13:14:00Z">
                <w:pPr>
                  <w:jc w:val="center"/>
                </w:pPr>
              </w:pPrChange>
            </w:pPr>
            <w:r w:rsidRPr="00454F97">
              <w:rPr>
                <w:bCs/>
                <w:color w:val="000000"/>
                <w:sz w:val="18"/>
                <w:szCs w:val="18"/>
              </w:rPr>
              <w:t>Total Costs</w:t>
            </w:r>
          </w:p>
        </w:tc>
        <w:tc>
          <w:tcPr>
            <w:tcW w:w="1080" w:type="dxa"/>
            <w:tcBorders>
              <w:top w:val="single" w:sz="4" w:space="0" w:color="auto"/>
              <w:left w:val="nil"/>
              <w:bottom w:val="single" w:sz="4" w:space="0" w:color="auto"/>
              <w:right w:val="single" w:sz="4" w:space="0" w:color="auto"/>
            </w:tcBorders>
            <w:shd w:val="clear" w:color="auto" w:fill="F2F2F2"/>
            <w:vAlign w:val="bottom"/>
            <w:hideMark/>
          </w:tcPr>
          <w:p w14:paraId="097A88DF" w14:textId="77777777" w:rsidR="00C1391B" w:rsidRPr="00454F97" w:rsidRDefault="00C1391B">
            <w:pPr>
              <w:pStyle w:val="NoSpacing"/>
              <w:rPr>
                <w:bCs/>
                <w:color w:val="000000"/>
                <w:sz w:val="18"/>
                <w:szCs w:val="18"/>
              </w:rPr>
              <w:pPrChange w:id="171" w:author="Ryan Essex" w:date="2016-03-04T13:14:00Z">
                <w:pPr>
                  <w:jc w:val="center"/>
                </w:pPr>
              </w:pPrChange>
            </w:pPr>
            <w:r w:rsidRPr="00454F97">
              <w:rPr>
                <w:bCs/>
                <w:color w:val="000000"/>
                <w:sz w:val="18"/>
                <w:szCs w:val="18"/>
              </w:rPr>
              <w:t>Direct Costs</w:t>
            </w:r>
          </w:p>
        </w:tc>
        <w:tc>
          <w:tcPr>
            <w:tcW w:w="900" w:type="dxa"/>
            <w:tcBorders>
              <w:top w:val="single" w:sz="4" w:space="0" w:color="auto"/>
              <w:left w:val="nil"/>
              <w:bottom w:val="single" w:sz="4" w:space="0" w:color="auto"/>
              <w:right w:val="single" w:sz="4" w:space="0" w:color="auto"/>
            </w:tcBorders>
            <w:shd w:val="clear" w:color="auto" w:fill="F2F2F2"/>
            <w:vAlign w:val="bottom"/>
            <w:hideMark/>
          </w:tcPr>
          <w:p w14:paraId="3CE17973" w14:textId="77777777" w:rsidR="00C1391B" w:rsidRPr="00454F97" w:rsidRDefault="00C1391B">
            <w:pPr>
              <w:pStyle w:val="NoSpacing"/>
              <w:rPr>
                <w:bCs/>
                <w:color w:val="000000"/>
                <w:sz w:val="18"/>
                <w:szCs w:val="18"/>
              </w:rPr>
              <w:pPrChange w:id="172" w:author="Ryan Essex" w:date="2016-03-04T13:14:00Z">
                <w:pPr>
                  <w:jc w:val="center"/>
                </w:pPr>
              </w:pPrChange>
            </w:pPr>
            <w:r w:rsidRPr="00454F97">
              <w:rPr>
                <w:bCs/>
                <w:color w:val="000000"/>
                <w:sz w:val="18"/>
                <w:szCs w:val="18"/>
              </w:rPr>
              <w:t>Indirect Costs</w:t>
            </w:r>
          </w:p>
        </w:tc>
        <w:tc>
          <w:tcPr>
            <w:tcW w:w="1080" w:type="dxa"/>
            <w:tcBorders>
              <w:top w:val="single" w:sz="4" w:space="0" w:color="auto"/>
              <w:left w:val="nil"/>
              <w:bottom w:val="single" w:sz="4" w:space="0" w:color="auto"/>
              <w:right w:val="single" w:sz="4" w:space="0" w:color="auto"/>
            </w:tcBorders>
            <w:shd w:val="clear" w:color="auto" w:fill="F2F2F2"/>
            <w:vAlign w:val="bottom"/>
            <w:hideMark/>
          </w:tcPr>
          <w:p w14:paraId="30FD1196" w14:textId="77777777" w:rsidR="00C1391B" w:rsidRPr="00454F97" w:rsidRDefault="00C1391B">
            <w:pPr>
              <w:pStyle w:val="NoSpacing"/>
              <w:rPr>
                <w:bCs/>
                <w:color w:val="000000"/>
                <w:sz w:val="18"/>
                <w:szCs w:val="18"/>
              </w:rPr>
              <w:pPrChange w:id="173" w:author="Ryan Essex" w:date="2016-03-04T13:14:00Z">
                <w:pPr>
                  <w:jc w:val="center"/>
                </w:pPr>
              </w:pPrChange>
            </w:pPr>
            <w:r w:rsidRPr="00454F97">
              <w:rPr>
                <w:bCs/>
                <w:color w:val="000000"/>
                <w:sz w:val="18"/>
                <w:szCs w:val="18"/>
              </w:rPr>
              <w:t>Total Costs</w:t>
            </w:r>
          </w:p>
        </w:tc>
      </w:tr>
      <w:tr w:rsidR="00C1391B" w:rsidRPr="00454F97" w14:paraId="39174F22" w14:textId="77777777" w:rsidTr="009621A0">
        <w:trPr>
          <w:trHeight w:val="255"/>
        </w:trPr>
        <w:tc>
          <w:tcPr>
            <w:tcW w:w="2512" w:type="dxa"/>
            <w:tcBorders>
              <w:top w:val="single" w:sz="4" w:space="0" w:color="auto"/>
              <w:left w:val="single" w:sz="4" w:space="0" w:color="auto"/>
              <w:bottom w:val="single" w:sz="4" w:space="0" w:color="auto"/>
              <w:right w:val="single" w:sz="4" w:space="0" w:color="auto"/>
            </w:tcBorders>
            <w:noWrap/>
            <w:vAlign w:val="center"/>
            <w:hideMark/>
          </w:tcPr>
          <w:p w14:paraId="2ECF00C3" w14:textId="77777777" w:rsidR="00C1391B" w:rsidRPr="00454F97" w:rsidRDefault="00C1391B">
            <w:pPr>
              <w:pStyle w:val="NoSpacing"/>
              <w:rPr>
                <w:sz w:val="18"/>
                <w:szCs w:val="18"/>
              </w:rPr>
              <w:pPrChange w:id="174" w:author="Ryan Essex" w:date="2016-03-04T13:14:00Z">
                <w:pPr/>
              </w:pPrChange>
            </w:pPr>
            <w:r w:rsidRPr="00454F97">
              <w:rPr>
                <w:sz w:val="18"/>
                <w:szCs w:val="18"/>
              </w:rPr>
              <w:t>University of California, Los Angeles</w:t>
            </w:r>
          </w:p>
        </w:tc>
        <w:tc>
          <w:tcPr>
            <w:tcW w:w="1710" w:type="dxa"/>
            <w:tcBorders>
              <w:top w:val="nil"/>
              <w:left w:val="nil"/>
              <w:bottom w:val="single" w:sz="4" w:space="0" w:color="auto"/>
              <w:right w:val="single" w:sz="4" w:space="0" w:color="auto"/>
            </w:tcBorders>
            <w:noWrap/>
            <w:vAlign w:val="center"/>
            <w:hideMark/>
          </w:tcPr>
          <w:p w14:paraId="565D03B1" w14:textId="77777777" w:rsidR="00C1391B" w:rsidRPr="00454F97" w:rsidRDefault="00C1391B">
            <w:pPr>
              <w:pStyle w:val="NoSpacing"/>
              <w:rPr>
                <w:sz w:val="18"/>
                <w:szCs w:val="18"/>
              </w:rPr>
              <w:pPrChange w:id="175" w:author="Ryan Essex" w:date="2016-03-04T13:14:00Z">
                <w:pPr/>
              </w:pPrChange>
            </w:pPr>
            <w:r w:rsidRPr="00454F97">
              <w:rPr>
                <w:sz w:val="18"/>
                <w:szCs w:val="18"/>
              </w:rPr>
              <w:t>Vespa, Paul</w:t>
            </w:r>
          </w:p>
        </w:tc>
        <w:tc>
          <w:tcPr>
            <w:tcW w:w="1260" w:type="dxa"/>
            <w:tcBorders>
              <w:top w:val="nil"/>
              <w:left w:val="nil"/>
              <w:bottom w:val="single" w:sz="4" w:space="0" w:color="auto"/>
              <w:right w:val="single" w:sz="4" w:space="0" w:color="auto"/>
            </w:tcBorders>
            <w:noWrap/>
            <w:vAlign w:val="center"/>
            <w:hideMark/>
          </w:tcPr>
          <w:p w14:paraId="496388BF" w14:textId="77777777" w:rsidR="00C1391B" w:rsidRPr="00454F97" w:rsidRDefault="00C1391B">
            <w:pPr>
              <w:pStyle w:val="NoSpacing"/>
              <w:rPr>
                <w:sz w:val="18"/>
                <w:szCs w:val="18"/>
              </w:rPr>
              <w:pPrChange w:id="176" w:author="Ryan Essex" w:date="2016-03-04T13:14:00Z">
                <w:pPr>
                  <w:jc w:val="right"/>
                </w:pPr>
              </w:pPrChange>
            </w:pPr>
            <w:r>
              <w:rPr>
                <w:sz w:val="18"/>
                <w:szCs w:val="18"/>
              </w:rPr>
              <w:t>100,000</w:t>
            </w:r>
          </w:p>
        </w:tc>
        <w:tc>
          <w:tcPr>
            <w:tcW w:w="1080" w:type="dxa"/>
            <w:tcBorders>
              <w:top w:val="nil"/>
              <w:left w:val="nil"/>
              <w:bottom w:val="single" w:sz="4" w:space="0" w:color="auto"/>
              <w:right w:val="single" w:sz="4" w:space="0" w:color="auto"/>
            </w:tcBorders>
            <w:noWrap/>
            <w:vAlign w:val="center"/>
            <w:hideMark/>
          </w:tcPr>
          <w:p w14:paraId="0A81F35D" w14:textId="77777777" w:rsidR="00C1391B" w:rsidRPr="00454F97" w:rsidRDefault="00C1391B">
            <w:pPr>
              <w:pStyle w:val="NoSpacing"/>
              <w:rPr>
                <w:sz w:val="18"/>
                <w:szCs w:val="18"/>
              </w:rPr>
              <w:pPrChange w:id="177" w:author="Ryan Essex" w:date="2016-03-04T13:14:00Z">
                <w:pPr>
                  <w:jc w:val="right"/>
                </w:pPr>
              </w:pPrChange>
            </w:pPr>
            <w:r>
              <w:rPr>
                <w:sz w:val="18"/>
                <w:szCs w:val="18"/>
              </w:rPr>
              <w:t>54,000</w:t>
            </w:r>
          </w:p>
        </w:tc>
        <w:tc>
          <w:tcPr>
            <w:tcW w:w="900" w:type="dxa"/>
            <w:tcBorders>
              <w:top w:val="nil"/>
              <w:left w:val="nil"/>
              <w:bottom w:val="single" w:sz="4" w:space="0" w:color="auto"/>
              <w:right w:val="single" w:sz="4" w:space="0" w:color="auto"/>
            </w:tcBorders>
            <w:noWrap/>
            <w:vAlign w:val="center"/>
            <w:hideMark/>
          </w:tcPr>
          <w:p w14:paraId="3661E072" w14:textId="77777777" w:rsidR="00C1391B" w:rsidRPr="00454F97" w:rsidRDefault="00C1391B">
            <w:pPr>
              <w:pStyle w:val="NoSpacing"/>
              <w:rPr>
                <w:sz w:val="18"/>
                <w:szCs w:val="18"/>
              </w:rPr>
              <w:pPrChange w:id="178" w:author="Ryan Essex" w:date="2016-03-04T13:14:00Z">
                <w:pPr>
                  <w:jc w:val="right"/>
                </w:pPr>
              </w:pPrChange>
            </w:pPr>
            <w:r>
              <w:rPr>
                <w:sz w:val="18"/>
                <w:szCs w:val="18"/>
              </w:rPr>
              <w:t>154,000</w:t>
            </w:r>
          </w:p>
        </w:tc>
        <w:tc>
          <w:tcPr>
            <w:tcW w:w="1080" w:type="dxa"/>
            <w:tcBorders>
              <w:top w:val="nil"/>
              <w:left w:val="nil"/>
              <w:bottom w:val="single" w:sz="4" w:space="0" w:color="auto"/>
              <w:right w:val="single" w:sz="4" w:space="0" w:color="auto"/>
            </w:tcBorders>
            <w:noWrap/>
            <w:vAlign w:val="center"/>
            <w:hideMark/>
          </w:tcPr>
          <w:p w14:paraId="63EC4EF4" w14:textId="77777777" w:rsidR="00C1391B" w:rsidRPr="00454F97" w:rsidRDefault="00C1391B">
            <w:pPr>
              <w:pStyle w:val="NoSpacing"/>
              <w:rPr>
                <w:sz w:val="18"/>
                <w:szCs w:val="18"/>
              </w:rPr>
              <w:pPrChange w:id="179" w:author="Ryan Essex" w:date="2016-03-04T13:14:00Z">
                <w:pPr>
                  <w:jc w:val="right"/>
                </w:pPr>
              </w:pPrChange>
            </w:pPr>
            <w:r>
              <w:rPr>
                <w:sz w:val="18"/>
                <w:szCs w:val="18"/>
              </w:rPr>
              <w:t>500,000</w:t>
            </w:r>
          </w:p>
        </w:tc>
        <w:tc>
          <w:tcPr>
            <w:tcW w:w="900" w:type="dxa"/>
            <w:tcBorders>
              <w:top w:val="nil"/>
              <w:left w:val="nil"/>
              <w:bottom w:val="single" w:sz="4" w:space="0" w:color="auto"/>
              <w:right w:val="single" w:sz="4" w:space="0" w:color="auto"/>
            </w:tcBorders>
            <w:noWrap/>
            <w:vAlign w:val="center"/>
            <w:hideMark/>
          </w:tcPr>
          <w:p w14:paraId="7B9DC2CD" w14:textId="77777777" w:rsidR="00C1391B" w:rsidRPr="00454F97" w:rsidRDefault="00C1391B">
            <w:pPr>
              <w:pStyle w:val="NoSpacing"/>
              <w:rPr>
                <w:sz w:val="18"/>
                <w:szCs w:val="18"/>
              </w:rPr>
              <w:pPrChange w:id="180" w:author="Ryan Essex" w:date="2016-03-04T13:14:00Z">
                <w:pPr>
                  <w:jc w:val="right"/>
                </w:pPr>
              </w:pPrChange>
            </w:pPr>
            <w:r>
              <w:rPr>
                <w:sz w:val="18"/>
                <w:szCs w:val="18"/>
              </w:rPr>
              <w:t>270,000</w:t>
            </w:r>
          </w:p>
        </w:tc>
        <w:tc>
          <w:tcPr>
            <w:tcW w:w="1080" w:type="dxa"/>
            <w:tcBorders>
              <w:top w:val="nil"/>
              <w:left w:val="nil"/>
              <w:bottom w:val="single" w:sz="4" w:space="0" w:color="auto"/>
              <w:right w:val="single" w:sz="4" w:space="0" w:color="auto"/>
            </w:tcBorders>
            <w:noWrap/>
            <w:vAlign w:val="center"/>
            <w:hideMark/>
          </w:tcPr>
          <w:p w14:paraId="6E471C58" w14:textId="77777777" w:rsidR="00C1391B" w:rsidRPr="00454F97" w:rsidRDefault="00C1391B">
            <w:pPr>
              <w:pStyle w:val="NoSpacing"/>
              <w:rPr>
                <w:sz w:val="18"/>
                <w:szCs w:val="18"/>
              </w:rPr>
              <w:pPrChange w:id="181" w:author="Ryan Essex" w:date="2016-03-04T13:14:00Z">
                <w:pPr>
                  <w:jc w:val="right"/>
                </w:pPr>
              </w:pPrChange>
            </w:pPr>
            <w:r>
              <w:rPr>
                <w:sz w:val="18"/>
                <w:szCs w:val="18"/>
              </w:rPr>
              <w:t>770,000</w:t>
            </w:r>
          </w:p>
        </w:tc>
      </w:tr>
      <w:tr w:rsidR="00C1391B" w:rsidRPr="00C1391B" w14:paraId="2D510F9B" w14:textId="77777777" w:rsidTr="009621A0">
        <w:trPr>
          <w:trHeight w:val="255"/>
        </w:trPr>
        <w:tc>
          <w:tcPr>
            <w:tcW w:w="4222" w:type="dxa"/>
            <w:gridSpan w:val="2"/>
            <w:tcBorders>
              <w:top w:val="nil"/>
              <w:left w:val="single" w:sz="4" w:space="0" w:color="auto"/>
              <w:bottom w:val="single" w:sz="4" w:space="0" w:color="auto"/>
              <w:right w:val="single" w:sz="4" w:space="0" w:color="auto"/>
            </w:tcBorders>
            <w:shd w:val="clear" w:color="auto" w:fill="F2F2F2"/>
            <w:noWrap/>
            <w:vAlign w:val="center"/>
          </w:tcPr>
          <w:p w14:paraId="4E43AC3C" w14:textId="77777777" w:rsidR="00C1391B" w:rsidRPr="00454F97" w:rsidRDefault="00C1391B">
            <w:pPr>
              <w:pStyle w:val="NoSpacing"/>
              <w:rPr>
                <w:bCs/>
                <w:sz w:val="18"/>
                <w:szCs w:val="18"/>
              </w:rPr>
              <w:pPrChange w:id="182" w:author="Ryan Essex" w:date="2016-03-04T13:14:00Z">
                <w:pPr/>
              </w:pPrChange>
            </w:pPr>
            <w:r w:rsidRPr="00454F97">
              <w:rPr>
                <w:bCs/>
                <w:sz w:val="18"/>
                <w:szCs w:val="18"/>
              </w:rPr>
              <w:t>Total Subaward Budget</w:t>
            </w:r>
          </w:p>
        </w:tc>
        <w:tc>
          <w:tcPr>
            <w:tcW w:w="1260" w:type="dxa"/>
            <w:tcBorders>
              <w:top w:val="nil"/>
              <w:left w:val="nil"/>
              <w:bottom w:val="single" w:sz="4" w:space="0" w:color="auto"/>
              <w:right w:val="single" w:sz="4" w:space="0" w:color="auto"/>
            </w:tcBorders>
            <w:shd w:val="clear" w:color="auto" w:fill="F2F2F2"/>
            <w:noWrap/>
            <w:vAlign w:val="center"/>
            <w:hideMark/>
          </w:tcPr>
          <w:p w14:paraId="15334E52" w14:textId="77777777" w:rsidR="00C1391B" w:rsidRPr="00C1391B" w:rsidRDefault="00C1391B">
            <w:pPr>
              <w:pStyle w:val="NoSpacing"/>
              <w:rPr>
                <w:sz w:val="18"/>
                <w:szCs w:val="18"/>
              </w:rPr>
              <w:pPrChange w:id="183" w:author="Ryan Essex" w:date="2016-03-04T13:14:00Z">
                <w:pPr>
                  <w:jc w:val="right"/>
                </w:pPr>
              </w:pPrChange>
            </w:pPr>
            <w:r w:rsidRPr="00C1391B">
              <w:rPr>
                <w:sz w:val="18"/>
                <w:szCs w:val="18"/>
              </w:rPr>
              <w:t>100,000</w:t>
            </w:r>
          </w:p>
        </w:tc>
        <w:tc>
          <w:tcPr>
            <w:tcW w:w="1080" w:type="dxa"/>
            <w:tcBorders>
              <w:top w:val="nil"/>
              <w:left w:val="nil"/>
              <w:bottom w:val="single" w:sz="4" w:space="0" w:color="auto"/>
              <w:right w:val="single" w:sz="4" w:space="0" w:color="auto"/>
            </w:tcBorders>
            <w:shd w:val="clear" w:color="auto" w:fill="F2F2F2"/>
            <w:noWrap/>
            <w:vAlign w:val="center"/>
            <w:hideMark/>
          </w:tcPr>
          <w:p w14:paraId="6C504F11" w14:textId="77777777" w:rsidR="00C1391B" w:rsidRPr="00C1391B" w:rsidRDefault="00C1391B">
            <w:pPr>
              <w:pStyle w:val="NoSpacing"/>
              <w:rPr>
                <w:sz w:val="18"/>
                <w:szCs w:val="18"/>
              </w:rPr>
              <w:pPrChange w:id="184" w:author="Ryan Essex" w:date="2016-03-04T13:14:00Z">
                <w:pPr>
                  <w:jc w:val="right"/>
                </w:pPr>
              </w:pPrChange>
            </w:pPr>
            <w:r w:rsidRPr="00C1391B">
              <w:rPr>
                <w:sz w:val="18"/>
                <w:szCs w:val="18"/>
              </w:rPr>
              <w:t>54,000</w:t>
            </w:r>
          </w:p>
        </w:tc>
        <w:tc>
          <w:tcPr>
            <w:tcW w:w="900" w:type="dxa"/>
            <w:tcBorders>
              <w:top w:val="nil"/>
              <w:left w:val="nil"/>
              <w:bottom w:val="single" w:sz="4" w:space="0" w:color="auto"/>
              <w:right w:val="single" w:sz="4" w:space="0" w:color="auto"/>
            </w:tcBorders>
            <w:shd w:val="clear" w:color="auto" w:fill="F2F2F2"/>
            <w:noWrap/>
            <w:vAlign w:val="center"/>
            <w:hideMark/>
          </w:tcPr>
          <w:p w14:paraId="5FF6309E" w14:textId="77777777" w:rsidR="00C1391B" w:rsidRPr="00C1391B" w:rsidRDefault="00C1391B">
            <w:pPr>
              <w:pStyle w:val="NoSpacing"/>
              <w:rPr>
                <w:sz w:val="18"/>
                <w:szCs w:val="18"/>
              </w:rPr>
              <w:pPrChange w:id="185" w:author="Ryan Essex" w:date="2016-03-04T13:14:00Z">
                <w:pPr>
                  <w:jc w:val="right"/>
                </w:pPr>
              </w:pPrChange>
            </w:pPr>
            <w:r w:rsidRPr="00C1391B">
              <w:rPr>
                <w:sz w:val="18"/>
                <w:szCs w:val="18"/>
              </w:rPr>
              <w:t>154,000</w:t>
            </w:r>
          </w:p>
        </w:tc>
        <w:tc>
          <w:tcPr>
            <w:tcW w:w="1080" w:type="dxa"/>
            <w:tcBorders>
              <w:top w:val="nil"/>
              <w:left w:val="nil"/>
              <w:bottom w:val="single" w:sz="4" w:space="0" w:color="auto"/>
              <w:right w:val="single" w:sz="4" w:space="0" w:color="auto"/>
            </w:tcBorders>
            <w:shd w:val="clear" w:color="auto" w:fill="F2F2F2"/>
            <w:noWrap/>
            <w:vAlign w:val="center"/>
            <w:hideMark/>
          </w:tcPr>
          <w:p w14:paraId="02B3F78B" w14:textId="77777777" w:rsidR="00C1391B" w:rsidRPr="00C1391B" w:rsidRDefault="00C1391B">
            <w:pPr>
              <w:pStyle w:val="NoSpacing"/>
              <w:rPr>
                <w:sz w:val="18"/>
                <w:szCs w:val="18"/>
              </w:rPr>
              <w:pPrChange w:id="186" w:author="Ryan Essex" w:date="2016-03-04T13:14:00Z">
                <w:pPr>
                  <w:jc w:val="right"/>
                </w:pPr>
              </w:pPrChange>
            </w:pPr>
            <w:r w:rsidRPr="00C1391B">
              <w:rPr>
                <w:sz w:val="18"/>
                <w:szCs w:val="18"/>
              </w:rPr>
              <w:t>500,000</w:t>
            </w:r>
          </w:p>
        </w:tc>
        <w:tc>
          <w:tcPr>
            <w:tcW w:w="900" w:type="dxa"/>
            <w:tcBorders>
              <w:top w:val="nil"/>
              <w:left w:val="nil"/>
              <w:bottom w:val="single" w:sz="4" w:space="0" w:color="auto"/>
              <w:right w:val="single" w:sz="4" w:space="0" w:color="auto"/>
            </w:tcBorders>
            <w:shd w:val="clear" w:color="auto" w:fill="F2F2F2"/>
            <w:noWrap/>
            <w:vAlign w:val="center"/>
            <w:hideMark/>
          </w:tcPr>
          <w:p w14:paraId="4D2C3050" w14:textId="77777777" w:rsidR="00C1391B" w:rsidRPr="00C1391B" w:rsidRDefault="00C1391B">
            <w:pPr>
              <w:pStyle w:val="NoSpacing"/>
              <w:rPr>
                <w:sz w:val="18"/>
                <w:szCs w:val="18"/>
              </w:rPr>
              <w:pPrChange w:id="187" w:author="Ryan Essex" w:date="2016-03-04T13:14:00Z">
                <w:pPr>
                  <w:jc w:val="right"/>
                </w:pPr>
              </w:pPrChange>
            </w:pPr>
            <w:r w:rsidRPr="00C1391B">
              <w:rPr>
                <w:sz w:val="18"/>
                <w:szCs w:val="18"/>
              </w:rPr>
              <w:t>270,000</w:t>
            </w:r>
          </w:p>
        </w:tc>
        <w:tc>
          <w:tcPr>
            <w:tcW w:w="1080" w:type="dxa"/>
            <w:tcBorders>
              <w:top w:val="nil"/>
              <w:left w:val="nil"/>
              <w:bottom w:val="single" w:sz="4" w:space="0" w:color="auto"/>
              <w:right w:val="single" w:sz="4" w:space="0" w:color="auto"/>
            </w:tcBorders>
            <w:shd w:val="clear" w:color="auto" w:fill="F2F2F2"/>
            <w:noWrap/>
            <w:vAlign w:val="center"/>
            <w:hideMark/>
          </w:tcPr>
          <w:p w14:paraId="33465C56" w14:textId="77777777" w:rsidR="00C1391B" w:rsidRPr="00C1391B" w:rsidRDefault="00C1391B">
            <w:pPr>
              <w:pStyle w:val="NoSpacing"/>
              <w:rPr>
                <w:sz w:val="18"/>
                <w:szCs w:val="18"/>
              </w:rPr>
              <w:pPrChange w:id="188" w:author="Ryan Essex" w:date="2016-03-04T13:14:00Z">
                <w:pPr>
                  <w:jc w:val="right"/>
                </w:pPr>
              </w:pPrChange>
            </w:pPr>
            <w:r w:rsidRPr="00C1391B">
              <w:rPr>
                <w:sz w:val="18"/>
                <w:szCs w:val="18"/>
              </w:rPr>
              <w:t>770,000</w:t>
            </w:r>
          </w:p>
        </w:tc>
      </w:tr>
    </w:tbl>
    <w:p w14:paraId="19D08846" w14:textId="77777777" w:rsidR="00C1391B" w:rsidRDefault="00C1391B">
      <w:pPr>
        <w:pStyle w:val="NoSpacing"/>
        <w:pPrChange w:id="189" w:author="Ryan Essex" w:date="2016-03-04T13:14:00Z">
          <w:pPr>
            <w:pStyle w:val="BodyText"/>
            <w:spacing w:after="0"/>
            <w:jc w:val="both"/>
          </w:pPr>
        </w:pPrChange>
      </w:pPr>
    </w:p>
    <w:p w14:paraId="7008AC89" w14:textId="79F8AA63" w:rsidR="00742150" w:rsidRPr="00B649AA" w:rsidDel="004A397C" w:rsidRDefault="00742150">
      <w:pPr>
        <w:pStyle w:val="NoSpacing"/>
        <w:rPr>
          <w:del w:id="190" w:author="Ryan Essex" w:date="2016-03-04T13:25:00Z"/>
        </w:rPr>
        <w:pPrChange w:id="191" w:author="Ryan Essex" w:date="2016-03-04T13:14:00Z">
          <w:pPr>
            <w:jc w:val="both"/>
          </w:pPr>
        </w:pPrChange>
      </w:pPr>
    </w:p>
    <w:p w14:paraId="17CFEC13" w14:textId="35CC5D2A" w:rsidR="00DB2291" w:rsidRPr="002E306E" w:rsidDel="0041767D" w:rsidRDefault="00DB2291">
      <w:pPr>
        <w:pStyle w:val="NoSpacing"/>
        <w:rPr>
          <w:del w:id="192" w:author="Ryan Essex" w:date="2016-03-04T13:24:00Z"/>
        </w:rPr>
        <w:pPrChange w:id="193" w:author="Ryan Essex" w:date="2016-03-04T13:14:00Z">
          <w:pPr/>
        </w:pPrChange>
      </w:pPr>
      <w:r>
        <w:t>The justification above is for this institution only. Please see Tables 1-3 in the following budget summary for budget distribution across the entire program.</w:t>
      </w:r>
      <w:bookmarkStart w:id="194" w:name="_GoBack"/>
      <w:bookmarkEnd w:id="194"/>
    </w:p>
    <w:p w14:paraId="1EA04263" w14:textId="77777777" w:rsidR="00742150" w:rsidRPr="002B5AB0" w:rsidRDefault="00742150">
      <w:pPr>
        <w:pStyle w:val="NoSpacing"/>
        <w:pPrChange w:id="195" w:author="Ryan Essex" w:date="2016-03-04T13:24:00Z">
          <w:pPr>
            <w:jc w:val="both"/>
          </w:pPr>
        </w:pPrChange>
      </w:pPr>
    </w:p>
    <w:sectPr w:rsidR="00742150" w:rsidRPr="002B5AB0" w:rsidSect="006370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FEE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C9"/>
    <w:rsid w:val="000110C5"/>
    <w:rsid w:val="000524F7"/>
    <w:rsid w:val="001700C9"/>
    <w:rsid w:val="00276B7F"/>
    <w:rsid w:val="002A43C2"/>
    <w:rsid w:val="002B5AB0"/>
    <w:rsid w:val="003F5F40"/>
    <w:rsid w:val="0040478D"/>
    <w:rsid w:val="00404A85"/>
    <w:rsid w:val="0041767D"/>
    <w:rsid w:val="004A397C"/>
    <w:rsid w:val="00522921"/>
    <w:rsid w:val="005578AA"/>
    <w:rsid w:val="006370BC"/>
    <w:rsid w:val="00644DA2"/>
    <w:rsid w:val="00742150"/>
    <w:rsid w:val="0080465A"/>
    <w:rsid w:val="00810686"/>
    <w:rsid w:val="00866594"/>
    <w:rsid w:val="0087593F"/>
    <w:rsid w:val="00894A14"/>
    <w:rsid w:val="009621A0"/>
    <w:rsid w:val="0097682E"/>
    <w:rsid w:val="009E4AD4"/>
    <w:rsid w:val="009F0FB8"/>
    <w:rsid w:val="00A15C12"/>
    <w:rsid w:val="00AE7252"/>
    <w:rsid w:val="00B7232E"/>
    <w:rsid w:val="00C1391B"/>
    <w:rsid w:val="00DB2291"/>
    <w:rsid w:val="00DF5431"/>
    <w:rsid w:val="00EE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A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43C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2A43C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2A43C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A43C2"/>
    <w:pPr>
      <w:outlineLvl w:val="2"/>
    </w:pPr>
  </w:style>
  <w:style w:type="character" w:default="1" w:styleId="DefaultParagraphFont">
    <w:name w:val="Default Paragraph Font"/>
    <w:uiPriority w:val="1"/>
    <w:semiHidden/>
    <w:unhideWhenUsed/>
    <w:rsid w:val="002A4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3C2"/>
  </w:style>
  <w:style w:type="paragraph" w:styleId="BodyText">
    <w:name w:val="Body Text"/>
    <w:basedOn w:val="Normal"/>
    <w:link w:val="BodyTextChar"/>
    <w:semiHidden/>
    <w:unhideWhenUsed/>
    <w:rsid w:val="00742150"/>
    <w:pPr>
      <w:autoSpaceDE w:val="0"/>
      <w:autoSpaceDN w:val="0"/>
      <w:spacing w:after="120"/>
    </w:pPr>
    <w:rPr>
      <w:rFonts w:ascii="Times" w:eastAsia="Times New Roman" w:hAnsi="Times" w:cs="Times"/>
    </w:rPr>
  </w:style>
  <w:style w:type="character" w:customStyle="1" w:styleId="BodyTextChar">
    <w:name w:val="Body Text Char"/>
    <w:basedOn w:val="DefaultParagraphFont"/>
    <w:link w:val="BodyText"/>
    <w:semiHidden/>
    <w:rsid w:val="00742150"/>
    <w:rPr>
      <w:rFonts w:ascii="Times" w:eastAsia="Times New Roman" w:hAnsi="Times" w:cs="Times"/>
      <w:sz w:val="24"/>
      <w:szCs w:val="24"/>
    </w:rPr>
  </w:style>
  <w:style w:type="table" w:styleId="TableGrid">
    <w:name w:val="Table Grid"/>
    <w:basedOn w:val="TableNormal"/>
    <w:uiPriority w:val="39"/>
    <w:rsid w:val="00DB2291"/>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4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3C2"/>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2A43C2"/>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2A43C2"/>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2A43C2"/>
    <w:rPr>
      <w:rFonts w:ascii="Arial" w:eastAsia="Arial Unicode MS" w:hAnsi="Arial" w:cs="Times New Roman"/>
      <w:b/>
      <w:bCs/>
      <w:bdr w:val="nil"/>
    </w:rPr>
  </w:style>
  <w:style w:type="paragraph" w:styleId="NoSpacing">
    <w:name w:val="No Spacing"/>
    <w:aliases w:val="EP Normal Text"/>
    <w:basedOn w:val="Normal"/>
    <w:uiPriority w:val="1"/>
    <w:qFormat/>
    <w:rsid w:val="002A43C2"/>
    <w:rPr>
      <w:rFonts w:ascii="Arial" w:hAnsi="Arial"/>
      <w:sz w:val="22"/>
      <w:szCs w:val="22"/>
    </w:rPr>
  </w:style>
  <w:style w:type="paragraph" w:styleId="PlainText">
    <w:name w:val="Plain Text"/>
    <w:link w:val="PlainTextChar"/>
    <w:rsid w:val="002A43C2"/>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2A43C2"/>
    <w:rPr>
      <w:rFonts w:ascii="Calibri" w:eastAsia="Calibri" w:hAnsi="Calibri" w:cs="Calibri"/>
      <w:color w:val="000000"/>
      <w:u w:color="000000"/>
      <w:bdr w:val="nil"/>
      <w:lang w:val="es-ES_tradnl"/>
    </w:rPr>
  </w:style>
  <w:style w:type="paragraph" w:customStyle="1" w:styleId="HeaderFooter">
    <w:name w:val="Header &amp; Footer"/>
    <w:rsid w:val="002A43C2"/>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2A43C2"/>
    <w:rPr>
      <w:u w:val="single"/>
    </w:rPr>
  </w:style>
  <w:style w:type="paragraph" w:customStyle="1" w:styleId="Body">
    <w:name w:val="Body"/>
    <w:rsid w:val="002A43C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2A43C2"/>
    <w:rPr>
      <w:sz w:val="18"/>
      <w:szCs w:val="18"/>
    </w:rPr>
  </w:style>
  <w:style w:type="paragraph" w:styleId="CommentText">
    <w:name w:val="annotation text"/>
    <w:basedOn w:val="Normal"/>
    <w:link w:val="CommentTextChar"/>
    <w:uiPriority w:val="99"/>
    <w:semiHidden/>
    <w:unhideWhenUsed/>
    <w:rsid w:val="002A43C2"/>
  </w:style>
  <w:style w:type="character" w:customStyle="1" w:styleId="CommentTextChar">
    <w:name w:val="Comment Text Char"/>
    <w:basedOn w:val="DefaultParagraphFont"/>
    <w:link w:val="CommentText"/>
    <w:uiPriority w:val="99"/>
    <w:semiHidden/>
    <w:rsid w:val="002A43C2"/>
    <w:rPr>
      <w:rFonts w:ascii="Times New Roman" w:eastAsia="Arial Unicode MS" w:hAnsi="Times New Roman" w:cs="Times New Roman"/>
      <w:sz w:val="24"/>
      <w:szCs w:val="24"/>
      <w:bdr w:val="nil"/>
    </w:rPr>
  </w:style>
  <w:style w:type="paragraph" w:customStyle="1" w:styleId="Default">
    <w:name w:val="Default"/>
    <w:rsid w:val="002A43C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2A43C2"/>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43C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2A43C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2A43C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A43C2"/>
    <w:pPr>
      <w:outlineLvl w:val="2"/>
    </w:pPr>
  </w:style>
  <w:style w:type="character" w:default="1" w:styleId="DefaultParagraphFont">
    <w:name w:val="Default Paragraph Font"/>
    <w:uiPriority w:val="1"/>
    <w:semiHidden/>
    <w:unhideWhenUsed/>
    <w:rsid w:val="002A4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3C2"/>
  </w:style>
  <w:style w:type="paragraph" w:styleId="BodyText">
    <w:name w:val="Body Text"/>
    <w:basedOn w:val="Normal"/>
    <w:link w:val="BodyTextChar"/>
    <w:semiHidden/>
    <w:unhideWhenUsed/>
    <w:rsid w:val="00742150"/>
    <w:pPr>
      <w:autoSpaceDE w:val="0"/>
      <w:autoSpaceDN w:val="0"/>
      <w:spacing w:after="120"/>
    </w:pPr>
    <w:rPr>
      <w:rFonts w:ascii="Times" w:eastAsia="Times New Roman" w:hAnsi="Times" w:cs="Times"/>
    </w:rPr>
  </w:style>
  <w:style w:type="character" w:customStyle="1" w:styleId="BodyTextChar">
    <w:name w:val="Body Text Char"/>
    <w:basedOn w:val="DefaultParagraphFont"/>
    <w:link w:val="BodyText"/>
    <w:semiHidden/>
    <w:rsid w:val="00742150"/>
    <w:rPr>
      <w:rFonts w:ascii="Times" w:eastAsia="Times New Roman" w:hAnsi="Times" w:cs="Times"/>
      <w:sz w:val="24"/>
      <w:szCs w:val="24"/>
    </w:rPr>
  </w:style>
  <w:style w:type="table" w:styleId="TableGrid">
    <w:name w:val="Table Grid"/>
    <w:basedOn w:val="TableNormal"/>
    <w:uiPriority w:val="39"/>
    <w:rsid w:val="00DB2291"/>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4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3C2"/>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2A43C2"/>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2A43C2"/>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2A43C2"/>
    <w:rPr>
      <w:rFonts w:ascii="Arial" w:eastAsia="Arial Unicode MS" w:hAnsi="Arial" w:cs="Times New Roman"/>
      <w:b/>
      <w:bCs/>
      <w:bdr w:val="nil"/>
    </w:rPr>
  </w:style>
  <w:style w:type="paragraph" w:styleId="NoSpacing">
    <w:name w:val="No Spacing"/>
    <w:aliases w:val="EP Normal Text"/>
    <w:basedOn w:val="Normal"/>
    <w:uiPriority w:val="1"/>
    <w:qFormat/>
    <w:rsid w:val="002A43C2"/>
    <w:rPr>
      <w:rFonts w:ascii="Arial" w:hAnsi="Arial"/>
      <w:sz w:val="22"/>
      <w:szCs w:val="22"/>
    </w:rPr>
  </w:style>
  <w:style w:type="paragraph" w:styleId="PlainText">
    <w:name w:val="Plain Text"/>
    <w:link w:val="PlainTextChar"/>
    <w:rsid w:val="002A43C2"/>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2A43C2"/>
    <w:rPr>
      <w:rFonts w:ascii="Calibri" w:eastAsia="Calibri" w:hAnsi="Calibri" w:cs="Calibri"/>
      <w:color w:val="000000"/>
      <w:u w:color="000000"/>
      <w:bdr w:val="nil"/>
      <w:lang w:val="es-ES_tradnl"/>
    </w:rPr>
  </w:style>
  <w:style w:type="paragraph" w:customStyle="1" w:styleId="HeaderFooter">
    <w:name w:val="Header &amp; Footer"/>
    <w:rsid w:val="002A43C2"/>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2A43C2"/>
    <w:rPr>
      <w:u w:val="single"/>
    </w:rPr>
  </w:style>
  <w:style w:type="paragraph" w:customStyle="1" w:styleId="Body">
    <w:name w:val="Body"/>
    <w:rsid w:val="002A43C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2A43C2"/>
    <w:rPr>
      <w:sz w:val="18"/>
      <w:szCs w:val="18"/>
    </w:rPr>
  </w:style>
  <w:style w:type="paragraph" w:styleId="CommentText">
    <w:name w:val="annotation text"/>
    <w:basedOn w:val="Normal"/>
    <w:link w:val="CommentTextChar"/>
    <w:uiPriority w:val="99"/>
    <w:semiHidden/>
    <w:unhideWhenUsed/>
    <w:rsid w:val="002A43C2"/>
  </w:style>
  <w:style w:type="character" w:customStyle="1" w:styleId="CommentTextChar">
    <w:name w:val="Comment Text Char"/>
    <w:basedOn w:val="DefaultParagraphFont"/>
    <w:link w:val="CommentText"/>
    <w:uiPriority w:val="99"/>
    <w:semiHidden/>
    <w:rsid w:val="002A43C2"/>
    <w:rPr>
      <w:rFonts w:ascii="Times New Roman" w:eastAsia="Arial Unicode MS" w:hAnsi="Times New Roman" w:cs="Times New Roman"/>
      <w:sz w:val="24"/>
      <w:szCs w:val="24"/>
      <w:bdr w:val="nil"/>
    </w:rPr>
  </w:style>
  <w:style w:type="paragraph" w:customStyle="1" w:styleId="Default">
    <w:name w:val="Default"/>
    <w:rsid w:val="002A43C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2A43C2"/>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154547">
      <w:bodyDiv w:val="1"/>
      <w:marLeft w:val="0"/>
      <w:marRight w:val="0"/>
      <w:marTop w:val="0"/>
      <w:marBottom w:val="0"/>
      <w:divBdr>
        <w:top w:val="none" w:sz="0" w:space="0" w:color="auto"/>
        <w:left w:val="none" w:sz="0" w:space="0" w:color="auto"/>
        <w:bottom w:val="none" w:sz="0" w:space="0" w:color="auto"/>
        <w:right w:val="none" w:sz="0" w:space="0" w:color="auto"/>
      </w:divBdr>
    </w:div>
    <w:div w:id="18094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1399</Words>
  <Characters>8325</Characters>
  <Application>Microsoft Macintosh Word</Application>
  <DocSecurity>0</DocSecurity>
  <Lines>396</Lines>
  <Paragraphs>33</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Liang-Franco</dc:creator>
  <cp:keywords/>
  <dc:description/>
  <cp:lastModifiedBy>Ryan Essex</cp:lastModifiedBy>
  <cp:revision>5</cp:revision>
  <cp:lastPrinted>2016-03-01T19:39:00Z</cp:lastPrinted>
  <dcterms:created xsi:type="dcterms:W3CDTF">2016-03-04T21:18:00Z</dcterms:created>
  <dcterms:modified xsi:type="dcterms:W3CDTF">2016-03-08T00:48:00Z</dcterms:modified>
</cp:coreProperties>
</file>