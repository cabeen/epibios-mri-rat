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DF44B2" w14:textId="5147CA0F" w:rsidR="002501C8" w:rsidRDefault="002501C8">
      <w:pPr>
        <w:pStyle w:val="Heading1"/>
        <w:rPr>
          <w:ins w:id="0" w:author="Ryan Essex" w:date="2016-03-07T16:57:00Z"/>
        </w:rPr>
        <w:pPrChange w:id="1" w:author="Ryan Essex" w:date="2016-03-07T16:54:00Z">
          <w:pPr>
            <w:spacing w:afterLines="30" w:after="72"/>
          </w:pPr>
        </w:pPrChange>
      </w:pPr>
      <w:r w:rsidRPr="00BD637F">
        <w:t>BUDGET JUSTIFICATION</w:t>
      </w:r>
      <w:ins w:id="2" w:author="Ryan Essex" w:date="2016-03-07T16:57:00Z">
        <w:r w:rsidR="00573101">
          <w:t xml:space="preserve"> – project 3 – biomarkers of human epileptogenesis after traumatic brain injury </w:t>
        </w:r>
      </w:ins>
    </w:p>
    <w:p w14:paraId="5CD778F2" w14:textId="65205134" w:rsidR="00573101" w:rsidRPr="00573101" w:rsidDel="005E025C" w:rsidRDefault="00573101">
      <w:pPr>
        <w:rPr>
          <w:del w:id="3" w:author="Ryan Essex" w:date="2016-03-08T13:39:00Z"/>
          <w:rPrChange w:id="4" w:author="Ryan Essex" w:date="2016-03-07T16:57:00Z">
            <w:rPr>
              <w:del w:id="5" w:author="Ryan Essex" w:date="2016-03-08T13:39:00Z"/>
              <w:b/>
            </w:rPr>
          </w:rPrChange>
        </w:rPr>
        <w:pPrChange w:id="6" w:author="Ryan Essex" w:date="2016-03-07T16:57:00Z">
          <w:pPr>
            <w:spacing w:afterLines="30" w:after="72"/>
          </w:pPr>
        </w:pPrChange>
      </w:pPr>
    </w:p>
    <w:p w14:paraId="7B5B56AC" w14:textId="25A46B14" w:rsidR="00945389" w:rsidRPr="00234B60" w:rsidRDefault="00945389" w:rsidP="005E025C">
      <w:pPr>
        <w:pStyle w:val="Heading2"/>
        <w:spacing w:afterLines="10" w:after="24"/>
        <w:pPrChange w:id="7" w:author="Ryan Essex" w:date="2016-03-08T13:39:00Z">
          <w:pPr>
            <w:spacing w:afterLines="30" w:after="72"/>
          </w:pPr>
        </w:pPrChange>
      </w:pPr>
      <w:r w:rsidRPr="00234B60">
        <w:t>Personnel:</w:t>
      </w:r>
    </w:p>
    <w:p w14:paraId="7A1907E8" w14:textId="77777777" w:rsidR="002501C8" w:rsidRPr="00234B60" w:rsidRDefault="002501C8">
      <w:pPr>
        <w:pStyle w:val="NoSpacing"/>
        <w:spacing w:afterLines="30" w:after="72"/>
        <w:rPr>
          <w:rFonts w:cs="Arial"/>
        </w:rPr>
        <w:pPrChange w:id="8" w:author="Ryan Essex" w:date="2016-03-07T16:55:00Z">
          <w:pPr>
            <w:spacing w:afterLines="30" w:after="72"/>
          </w:pPr>
        </w:pPrChange>
      </w:pPr>
      <w:r w:rsidRPr="00573101">
        <w:rPr>
          <w:rFonts w:cs="Arial"/>
          <w:u w:val="single"/>
          <w:rPrChange w:id="9" w:author="Ryan Essex" w:date="2016-03-07T16:55:00Z">
            <w:rPr>
              <w:rFonts w:cs="Arial"/>
            </w:rPr>
          </w:rPrChange>
        </w:rPr>
        <w:t>Paul Vespa</w:t>
      </w:r>
      <w:r w:rsidRPr="00234B60">
        <w:rPr>
          <w:rFonts w:cs="Arial"/>
        </w:rPr>
        <w:t xml:space="preserve"> will serve as Principal Investigator at </w:t>
      </w:r>
      <w:r w:rsidR="00B97D39" w:rsidRPr="00234B60">
        <w:rPr>
          <w:rFonts w:cs="Arial"/>
        </w:rPr>
        <w:t>2.4</w:t>
      </w:r>
      <w:r w:rsidR="00254732" w:rsidRPr="00234B60">
        <w:rPr>
          <w:rFonts w:cs="Arial"/>
        </w:rPr>
        <w:t xml:space="preserve"> calendar months</w:t>
      </w:r>
      <w:r w:rsidRPr="00234B60">
        <w:rPr>
          <w:rFonts w:cs="Arial"/>
        </w:rPr>
        <w:t xml:space="preserve"> </w:t>
      </w:r>
      <w:r w:rsidR="00D771A2" w:rsidRPr="00234B60">
        <w:rPr>
          <w:rFonts w:cs="Arial"/>
        </w:rPr>
        <w:t xml:space="preserve">in </w:t>
      </w:r>
      <w:proofErr w:type="spellStart"/>
      <w:r w:rsidR="00D771A2" w:rsidRPr="00234B60">
        <w:rPr>
          <w:rFonts w:cs="Arial"/>
        </w:rPr>
        <w:t>Yrs</w:t>
      </w:r>
      <w:proofErr w:type="spellEnd"/>
      <w:r w:rsidR="00D771A2" w:rsidRPr="00234B60">
        <w:rPr>
          <w:rFonts w:cs="Arial"/>
        </w:rPr>
        <w:t xml:space="preserve"> 1 and 2, 0.9 calendar months in </w:t>
      </w:r>
      <w:proofErr w:type="spellStart"/>
      <w:r w:rsidR="00D771A2" w:rsidRPr="00234B60">
        <w:rPr>
          <w:rFonts w:cs="Arial"/>
        </w:rPr>
        <w:t>Yr</w:t>
      </w:r>
      <w:proofErr w:type="spellEnd"/>
      <w:r w:rsidR="00D771A2" w:rsidRPr="00234B60">
        <w:rPr>
          <w:rFonts w:cs="Arial"/>
        </w:rPr>
        <w:t xml:space="preserve"> 3, and 2.4 calendar months in </w:t>
      </w:r>
      <w:proofErr w:type="spellStart"/>
      <w:r w:rsidR="00D771A2" w:rsidRPr="00234B60">
        <w:rPr>
          <w:rFonts w:cs="Arial"/>
        </w:rPr>
        <w:t>Yrs</w:t>
      </w:r>
      <w:proofErr w:type="spellEnd"/>
      <w:r w:rsidR="00D771A2" w:rsidRPr="00234B60">
        <w:rPr>
          <w:rFonts w:cs="Arial"/>
        </w:rPr>
        <w:t xml:space="preserve"> 4 and 5, to </w:t>
      </w:r>
      <w:r w:rsidRPr="00234B60">
        <w:rPr>
          <w:rFonts w:cs="Arial"/>
        </w:rPr>
        <w:t xml:space="preserve">oversee all </w:t>
      </w:r>
      <w:r w:rsidR="00B97D39" w:rsidRPr="00234B60">
        <w:rPr>
          <w:rFonts w:cs="Arial"/>
        </w:rPr>
        <w:t xml:space="preserve">development work associated with </w:t>
      </w:r>
      <w:r w:rsidRPr="00234B60">
        <w:rPr>
          <w:rFonts w:cs="Arial"/>
        </w:rPr>
        <w:t xml:space="preserve">Project 3 at the UCLA campus, serve on the principal management team for all Projects, coordinate with all collaborating institutions for this Project, </w:t>
      </w:r>
      <w:r w:rsidR="00B31D0B" w:rsidRPr="00234B60">
        <w:rPr>
          <w:rFonts w:cs="Arial"/>
        </w:rPr>
        <w:t xml:space="preserve">evaluate EEG records, </w:t>
      </w:r>
      <w:r w:rsidRPr="00234B60">
        <w:rPr>
          <w:rFonts w:cs="Arial"/>
        </w:rPr>
        <w:t>and supervise all clinical activities in the intensive care setting at UCLA.</w:t>
      </w:r>
      <w:r w:rsidR="00B31D0B" w:rsidRPr="00234B60">
        <w:rPr>
          <w:rFonts w:cs="Arial"/>
        </w:rPr>
        <w:t xml:space="preserve">  </w:t>
      </w:r>
      <w:bookmarkStart w:id="10" w:name="OLE_LINK17"/>
      <w:bookmarkStart w:id="11" w:name="OLE_LINK18"/>
      <w:r w:rsidR="009B263A" w:rsidRPr="00234B60">
        <w:rPr>
          <w:rFonts w:cs="Arial"/>
        </w:rPr>
        <w:t>Dr</w:t>
      </w:r>
      <w:r w:rsidR="006D5007">
        <w:rPr>
          <w:rFonts w:cs="Arial"/>
        </w:rPr>
        <w:t>.</w:t>
      </w:r>
      <w:r w:rsidR="009B263A" w:rsidRPr="00234B60">
        <w:rPr>
          <w:rFonts w:cs="Arial"/>
        </w:rPr>
        <w:t xml:space="preserve"> Vespa’s e</w:t>
      </w:r>
      <w:r w:rsidR="00D771A2" w:rsidRPr="00234B60">
        <w:rPr>
          <w:rFonts w:cs="Arial"/>
        </w:rPr>
        <w:t>mployment reflects anticipated workload</w:t>
      </w:r>
      <w:r w:rsidR="00B97D39" w:rsidRPr="00234B60">
        <w:rPr>
          <w:rFonts w:cs="Arial"/>
        </w:rPr>
        <w:t xml:space="preserve"> </w:t>
      </w:r>
      <w:r w:rsidR="00D771A2" w:rsidRPr="00234B60">
        <w:rPr>
          <w:rFonts w:cs="Arial"/>
        </w:rPr>
        <w:t xml:space="preserve">changes, wherein </w:t>
      </w:r>
      <w:r w:rsidR="00A137F0" w:rsidRPr="00234B60">
        <w:rPr>
          <w:rFonts w:cs="Arial"/>
        </w:rPr>
        <w:t xml:space="preserve">time in earlier years must be devoted to programmatic flow and optimization, while </w:t>
      </w:r>
      <w:r w:rsidR="00D771A2" w:rsidRPr="00234B60">
        <w:rPr>
          <w:rFonts w:cs="Arial"/>
        </w:rPr>
        <w:t>later year</w:t>
      </w:r>
      <w:r w:rsidR="00A137F0" w:rsidRPr="00234B60">
        <w:rPr>
          <w:rFonts w:cs="Arial"/>
        </w:rPr>
        <w:t>s</w:t>
      </w:r>
      <w:r w:rsidR="00D771A2" w:rsidRPr="00234B60">
        <w:rPr>
          <w:rFonts w:cs="Arial"/>
        </w:rPr>
        <w:t xml:space="preserve"> will require added </w:t>
      </w:r>
      <w:r w:rsidR="00B97D39" w:rsidRPr="00234B60">
        <w:rPr>
          <w:rFonts w:cs="Arial"/>
        </w:rPr>
        <w:t xml:space="preserve">effort for analyses, interpretations, and preparations for presentations and manuscripts. </w:t>
      </w:r>
      <w:bookmarkEnd w:id="10"/>
      <w:bookmarkEnd w:id="11"/>
      <w:r w:rsidR="00B31D0B" w:rsidRPr="00234B60">
        <w:rPr>
          <w:rFonts w:cs="Arial"/>
        </w:rPr>
        <w:t>Benefits are calculated at 28% of base salary.</w:t>
      </w:r>
    </w:p>
    <w:p w14:paraId="2D514033" w14:textId="77777777" w:rsidR="00D771A2" w:rsidRPr="00234B60" w:rsidRDefault="00D771A2">
      <w:pPr>
        <w:pStyle w:val="NoSpacing"/>
        <w:spacing w:afterLines="30" w:after="72"/>
        <w:rPr>
          <w:rFonts w:cs="Arial"/>
        </w:rPr>
        <w:pPrChange w:id="12" w:author="Ryan Essex" w:date="2016-03-07T16:55:00Z">
          <w:pPr>
            <w:spacing w:afterLines="30" w:after="72"/>
          </w:pPr>
        </w:pPrChange>
      </w:pPr>
      <w:r w:rsidRPr="00573101">
        <w:rPr>
          <w:rFonts w:cs="Arial"/>
          <w:u w:val="single"/>
          <w:rPrChange w:id="13" w:author="Ryan Essex" w:date="2016-03-07T16:55:00Z">
            <w:rPr>
              <w:rFonts w:cs="Arial"/>
            </w:rPr>
          </w:rPrChange>
        </w:rPr>
        <w:t xml:space="preserve">Ben </w:t>
      </w:r>
      <w:proofErr w:type="spellStart"/>
      <w:r w:rsidRPr="00573101">
        <w:rPr>
          <w:rFonts w:cs="Arial"/>
          <w:u w:val="single"/>
          <w:rPrChange w:id="14" w:author="Ryan Essex" w:date="2016-03-07T16:55:00Z">
            <w:rPr>
              <w:rFonts w:cs="Arial"/>
            </w:rPr>
          </w:rPrChange>
        </w:rPr>
        <w:t>Ellingson</w:t>
      </w:r>
      <w:proofErr w:type="spellEnd"/>
      <w:r w:rsidRPr="00234B60">
        <w:rPr>
          <w:rFonts w:cs="Arial"/>
        </w:rPr>
        <w:t xml:space="preserve"> will serve as Co-Investigator at 1.2 calendar months in </w:t>
      </w:r>
      <w:proofErr w:type="spellStart"/>
      <w:r w:rsidRPr="00234B60">
        <w:rPr>
          <w:rFonts w:cs="Arial"/>
        </w:rPr>
        <w:t>Yrs</w:t>
      </w:r>
      <w:proofErr w:type="spellEnd"/>
      <w:r w:rsidRPr="00234B60">
        <w:rPr>
          <w:rFonts w:cs="Arial"/>
        </w:rPr>
        <w:t xml:space="preserve"> 1 and 5, at 1.48 calendar months in </w:t>
      </w:r>
      <w:proofErr w:type="spellStart"/>
      <w:r w:rsidR="00A137F0" w:rsidRPr="00234B60">
        <w:rPr>
          <w:rFonts w:cs="Arial"/>
        </w:rPr>
        <w:t>Y</w:t>
      </w:r>
      <w:r w:rsidRPr="00234B60">
        <w:rPr>
          <w:rFonts w:cs="Arial"/>
        </w:rPr>
        <w:t>r</w:t>
      </w:r>
      <w:proofErr w:type="spellEnd"/>
      <w:r w:rsidRPr="00234B60">
        <w:rPr>
          <w:rFonts w:cs="Arial"/>
        </w:rPr>
        <w:t xml:space="preserve"> 2, 0.24 calendar months in </w:t>
      </w:r>
      <w:proofErr w:type="spellStart"/>
      <w:r w:rsidRPr="00234B60">
        <w:rPr>
          <w:rFonts w:cs="Arial"/>
        </w:rPr>
        <w:t>Yr</w:t>
      </w:r>
      <w:proofErr w:type="spellEnd"/>
      <w:r w:rsidRPr="00234B60">
        <w:rPr>
          <w:rFonts w:cs="Arial"/>
        </w:rPr>
        <w:t xml:space="preserve"> 3, 1.68 calendar months in </w:t>
      </w:r>
      <w:proofErr w:type="spellStart"/>
      <w:r w:rsidRPr="00234B60">
        <w:rPr>
          <w:rFonts w:cs="Arial"/>
        </w:rPr>
        <w:t>Yr</w:t>
      </w:r>
      <w:proofErr w:type="spellEnd"/>
      <w:r w:rsidRPr="00234B60">
        <w:rPr>
          <w:rFonts w:cs="Arial"/>
        </w:rPr>
        <w:t xml:space="preserve"> 4, and 1.</w:t>
      </w:r>
      <w:r w:rsidR="00A137F0" w:rsidRPr="00234B60">
        <w:rPr>
          <w:rFonts w:cs="Arial"/>
        </w:rPr>
        <w:t>2</w:t>
      </w:r>
      <w:r w:rsidRPr="00234B60">
        <w:rPr>
          <w:rFonts w:cs="Arial"/>
        </w:rPr>
        <w:t xml:space="preserve"> calendar months in </w:t>
      </w:r>
      <w:proofErr w:type="spellStart"/>
      <w:r w:rsidRPr="00234B60">
        <w:rPr>
          <w:rFonts w:cs="Arial"/>
        </w:rPr>
        <w:t>Yr</w:t>
      </w:r>
      <w:proofErr w:type="spellEnd"/>
      <w:r w:rsidRPr="00234B60">
        <w:rPr>
          <w:rFonts w:cs="Arial"/>
        </w:rPr>
        <w:t xml:space="preserve"> 5, to assist with planning, coding and execution of MRI sequences, and coordination and concordance of MRI data collection and recording across collaborating institutions.  </w:t>
      </w:r>
      <w:r w:rsidR="009B263A" w:rsidRPr="00234B60">
        <w:rPr>
          <w:rFonts w:cs="Arial"/>
        </w:rPr>
        <w:t>Dr</w:t>
      </w:r>
      <w:r w:rsidR="006D5007">
        <w:rPr>
          <w:rFonts w:cs="Arial"/>
        </w:rPr>
        <w:t>.</w:t>
      </w:r>
      <w:r w:rsidR="009B263A" w:rsidRPr="00234B60">
        <w:rPr>
          <w:rFonts w:cs="Arial"/>
        </w:rPr>
        <w:t xml:space="preserve"> </w:t>
      </w:r>
      <w:proofErr w:type="spellStart"/>
      <w:r w:rsidR="009B263A" w:rsidRPr="00234B60">
        <w:rPr>
          <w:rFonts w:cs="Arial"/>
        </w:rPr>
        <w:t>Ellingson’s</w:t>
      </w:r>
      <w:proofErr w:type="spellEnd"/>
      <w:r w:rsidR="009B263A" w:rsidRPr="00234B60">
        <w:rPr>
          <w:rFonts w:cs="Arial"/>
        </w:rPr>
        <w:t xml:space="preserve"> e</w:t>
      </w:r>
      <w:r w:rsidR="00A137F0" w:rsidRPr="00234B60">
        <w:rPr>
          <w:rFonts w:cs="Arial"/>
        </w:rPr>
        <w:t xml:space="preserve">mployment reflects anticipated workload changes, wherein time in earlier years must be devoted to programmatic flow and optimization, while later years will require added effort for analyses, interpretations, and preparations for presentations and manuscripts. </w:t>
      </w:r>
      <w:r w:rsidRPr="00234B60">
        <w:rPr>
          <w:rFonts w:cs="Arial"/>
        </w:rPr>
        <w:t>Benefits are calculated at 27% of base salary.</w:t>
      </w:r>
    </w:p>
    <w:p w14:paraId="2118B42E" w14:textId="4DC6CCD6" w:rsidR="002501C8" w:rsidRPr="00234B60" w:rsidRDefault="002501C8">
      <w:pPr>
        <w:pStyle w:val="NoSpacing"/>
        <w:spacing w:afterLines="30" w:after="72"/>
        <w:rPr>
          <w:rFonts w:cs="Arial"/>
        </w:rPr>
        <w:pPrChange w:id="15" w:author="Ryan Essex" w:date="2016-03-07T16:55:00Z">
          <w:pPr>
            <w:spacing w:afterLines="30" w:after="72"/>
          </w:pPr>
        </w:pPrChange>
      </w:pPr>
      <w:r w:rsidRPr="00573101">
        <w:rPr>
          <w:rFonts w:cs="Arial"/>
          <w:u w:val="single"/>
          <w:rPrChange w:id="16" w:author="Ryan Essex" w:date="2016-03-07T16:55:00Z">
            <w:rPr>
              <w:rFonts w:cs="Arial"/>
            </w:rPr>
          </w:rPrChange>
        </w:rPr>
        <w:t>Manuel Blanco</w:t>
      </w:r>
      <w:r w:rsidRPr="00234B60">
        <w:rPr>
          <w:rFonts w:cs="Arial"/>
        </w:rPr>
        <w:t xml:space="preserve"> will ser</w:t>
      </w:r>
      <w:r w:rsidR="00254732" w:rsidRPr="00234B60">
        <w:rPr>
          <w:rFonts w:cs="Arial"/>
        </w:rPr>
        <w:t xml:space="preserve">ve as Co-Investigator at </w:t>
      </w:r>
      <w:r w:rsidR="00D771A2" w:rsidRPr="00234B60">
        <w:rPr>
          <w:rFonts w:cs="Arial"/>
        </w:rPr>
        <w:t xml:space="preserve">0.96 calendar months in </w:t>
      </w:r>
      <w:proofErr w:type="spellStart"/>
      <w:r w:rsidR="00D771A2" w:rsidRPr="00234B60">
        <w:rPr>
          <w:rFonts w:cs="Arial"/>
        </w:rPr>
        <w:t>Yrs</w:t>
      </w:r>
      <w:proofErr w:type="spellEnd"/>
      <w:r w:rsidR="00D771A2" w:rsidRPr="00234B60">
        <w:rPr>
          <w:rFonts w:cs="Arial"/>
        </w:rPr>
        <w:t xml:space="preserve"> 1 and 2, .</w:t>
      </w:r>
      <w:r w:rsidR="00A137F0" w:rsidRPr="00234B60">
        <w:rPr>
          <w:rFonts w:cs="Arial"/>
        </w:rPr>
        <w:t>0.2</w:t>
      </w:r>
      <w:r w:rsidR="00D771A2" w:rsidRPr="00234B60">
        <w:rPr>
          <w:rFonts w:cs="Arial"/>
        </w:rPr>
        <w:t xml:space="preserve"> calendar months in </w:t>
      </w:r>
      <w:proofErr w:type="spellStart"/>
      <w:r w:rsidR="00D771A2" w:rsidRPr="00234B60">
        <w:rPr>
          <w:rFonts w:cs="Arial"/>
        </w:rPr>
        <w:t>Yr</w:t>
      </w:r>
      <w:proofErr w:type="spellEnd"/>
      <w:r w:rsidR="00D771A2" w:rsidRPr="00234B60">
        <w:rPr>
          <w:rFonts w:cs="Arial"/>
        </w:rPr>
        <w:t xml:space="preserve"> 3</w:t>
      </w:r>
      <w:proofErr w:type="gramStart"/>
      <w:r w:rsidR="00D771A2" w:rsidRPr="00234B60">
        <w:rPr>
          <w:rFonts w:cs="Arial"/>
        </w:rPr>
        <w:t xml:space="preserve">,  </w:t>
      </w:r>
      <w:r w:rsidR="007C272C" w:rsidRPr="00234B60">
        <w:rPr>
          <w:rFonts w:cs="Arial"/>
        </w:rPr>
        <w:t>and</w:t>
      </w:r>
      <w:proofErr w:type="gramEnd"/>
      <w:r w:rsidR="00254732" w:rsidRPr="00234B60">
        <w:rPr>
          <w:rFonts w:cs="Arial"/>
        </w:rPr>
        <w:t xml:space="preserve"> </w:t>
      </w:r>
      <w:r w:rsidR="007C272C" w:rsidRPr="00234B60">
        <w:rPr>
          <w:rFonts w:cs="Arial"/>
        </w:rPr>
        <w:t xml:space="preserve">1.8 </w:t>
      </w:r>
      <w:r w:rsidR="00254732" w:rsidRPr="00234B60">
        <w:rPr>
          <w:rFonts w:cs="Arial"/>
        </w:rPr>
        <w:t xml:space="preserve">calendar months in </w:t>
      </w:r>
      <w:proofErr w:type="spellStart"/>
      <w:r w:rsidR="007C272C" w:rsidRPr="00234B60">
        <w:rPr>
          <w:rFonts w:cs="Arial"/>
        </w:rPr>
        <w:t>Yrs</w:t>
      </w:r>
      <w:proofErr w:type="spellEnd"/>
      <w:r w:rsidR="007C272C" w:rsidRPr="00234B60">
        <w:rPr>
          <w:rFonts w:cs="Arial"/>
        </w:rPr>
        <w:t xml:space="preserve"> 4 and </w:t>
      </w:r>
      <w:r w:rsidR="00254732" w:rsidRPr="00234B60">
        <w:rPr>
          <w:rFonts w:cs="Arial"/>
        </w:rPr>
        <w:t>5,</w:t>
      </w:r>
      <w:r w:rsidRPr="00234B60">
        <w:rPr>
          <w:rFonts w:cs="Arial"/>
        </w:rPr>
        <w:t xml:space="preserve"> to assist </w:t>
      </w:r>
      <w:r w:rsidR="007C272C" w:rsidRPr="00234B60">
        <w:rPr>
          <w:rFonts w:cs="Arial"/>
        </w:rPr>
        <w:t xml:space="preserve">in preparing </w:t>
      </w:r>
      <w:r w:rsidRPr="00234B60">
        <w:rPr>
          <w:rFonts w:cs="Arial"/>
        </w:rPr>
        <w:t>all clinical activities in the inte</w:t>
      </w:r>
      <w:r w:rsidR="007C272C" w:rsidRPr="00234B60">
        <w:rPr>
          <w:rFonts w:cs="Arial"/>
        </w:rPr>
        <w:t xml:space="preserve">nsive care setting at UCLA, and </w:t>
      </w:r>
      <w:r w:rsidRPr="00234B60">
        <w:rPr>
          <w:rFonts w:cs="Arial"/>
        </w:rPr>
        <w:t>to coordinate MRI phantom studies across all collaborating institutions</w:t>
      </w:r>
      <w:r w:rsidR="00B31D0B" w:rsidRPr="00234B60">
        <w:rPr>
          <w:rFonts w:cs="Arial"/>
        </w:rPr>
        <w:t>, including scheduling, shipping, MRI</w:t>
      </w:r>
      <w:r w:rsidR="007C272C" w:rsidRPr="00234B60">
        <w:rPr>
          <w:rFonts w:cs="Arial"/>
        </w:rPr>
        <w:t xml:space="preserve"> protocol and quality assurance.</w:t>
      </w:r>
      <w:r w:rsidR="00B31D0B" w:rsidRPr="00234B60">
        <w:rPr>
          <w:rFonts w:cs="Arial"/>
        </w:rPr>
        <w:t xml:space="preserve">  </w:t>
      </w:r>
      <w:bookmarkStart w:id="17" w:name="OLE_LINK19"/>
      <w:bookmarkStart w:id="18" w:name="OLE_LINK20"/>
      <w:bookmarkStart w:id="19" w:name="OLE_LINK25"/>
      <w:r w:rsidR="009B263A" w:rsidRPr="00234B60">
        <w:rPr>
          <w:rFonts w:cs="Arial"/>
        </w:rPr>
        <w:t>Dr</w:t>
      </w:r>
      <w:ins w:id="20" w:author="Ryan Essex" w:date="2016-03-08T13:41:00Z">
        <w:r w:rsidR="00C62306">
          <w:rPr>
            <w:rFonts w:cs="Arial"/>
          </w:rPr>
          <w:t>.</w:t>
        </w:r>
      </w:ins>
      <w:r w:rsidR="009B263A" w:rsidRPr="00234B60">
        <w:rPr>
          <w:rFonts w:cs="Arial"/>
        </w:rPr>
        <w:t xml:space="preserve"> Blanco’s e</w:t>
      </w:r>
      <w:r w:rsidR="007C272C" w:rsidRPr="00234B60">
        <w:rPr>
          <w:rFonts w:cs="Arial"/>
        </w:rPr>
        <w:t xml:space="preserve">mployment reflects anticipated workload changes, wherein </w:t>
      </w:r>
      <w:r w:rsidR="00A137F0" w:rsidRPr="00234B60">
        <w:rPr>
          <w:rFonts w:cs="Arial"/>
        </w:rPr>
        <w:t xml:space="preserve">time in earlier years must be devoted to programmatic flow and optimization, while </w:t>
      </w:r>
      <w:r w:rsidR="007C272C" w:rsidRPr="00234B60">
        <w:rPr>
          <w:rFonts w:cs="Arial"/>
        </w:rPr>
        <w:t>later year</w:t>
      </w:r>
      <w:r w:rsidR="00A137F0" w:rsidRPr="00234B60">
        <w:rPr>
          <w:rFonts w:cs="Arial"/>
        </w:rPr>
        <w:t>s</w:t>
      </w:r>
      <w:r w:rsidR="007C272C" w:rsidRPr="00234B60">
        <w:rPr>
          <w:rFonts w:cs="Arial"/>
        </w:rPr>
        <w:t xml:space="preserve"> will require added effort for analyses, interpretations, and preparations for presentations and manuscripts. </w:t>
      </w:r>
      <w:bookmarkEnd w:id="17"/>
      <w:bookmarkEnd w:id="18"/>
      <w:bookmarkEnd w:id="19"/>
      <w:r w:rsidR="00B31D0B" w:rsidRPr="00234B60">
        <w:rPr>
          <w:rFonts w:cs="Arial"/>
        </w:rPr>
        <w:t>Benefits are calculated at 37% of base salary.</w:t>
      </w:r>
    </w:p>
    <w:p w14:paraId="4BC4FF68" w14:textId="77777777" w:rsidR="002501C8" w:rsidRPr="00234B60" w:rsidRDefault="002501C8">
      <w:pPr>
        <w:pStyle w:val="NoSpacing"/>
        <w:spacing w:afterLines="30" w:after="72"/>
        <w:rPr>
          <w:rFonts w:cs="Arial"/>
        </w:rPr>
        <w:pPrChange w:id="21" w:author="Ryan Essex" w:date="2016-03-07T16:55:00Z">
          <w:pPr>
            <w:spacing w:afterLines="30" w:after="72"/>
          </w:pPr>
        </w:pPrChange>
      </w:pPr>
      <w:r w:rsidRPr="00573101">
        <w:rPr>
          <w:rFonts w:cs="Arial"/>
          <w:u w:val="single"/>
          <w:rPrChange w:id="22" w:author="Ryan Essex" w:date="2016-03-07T16:55:00Z">
            <w:rPr>
              <w:rFonts w:cs="Arial"/>
            </w:rPr>
          </w:rPrChange>
        </w:rPr>
        <w:t>Rick Staba</w:t>
      </w:r>
      <w:r w:rsidR="00B31D0B" w:rsidRPr="00234B60">
        <w:rPr>
          <w:rFonts w:cs="Arial"/>
        </w:rPr>
        <w:t xml:space="preserve"> will serve as Co-Investigator at </w:t>
      </w:r>
      <w:r w:rsidR="00254732" w:rsidRPr="00234B60">
        <w:rPr>
          <w:rFonts w:cs="Arial"/>
        </w:rPr>
        <w:t>1.2 calendar months</w:t>
      </w:r>
      <w:r w:rsidR="00B31D0B" w:rsidRPr="00234B60">
        <w:rPr>
          <w:rFonts w:cs="Arial"/>
        </w:rPr>
        <w:t xml:space="preserve"> </w:t>
      </w:r>
      <w:r w:rsidR="007C272C" w:rsidRPr="00234B60">
        <w:rPr>
          <w:rFonts w:cs="Arial"/>
        </w:rPr>
        <w:t xml:space="preserve">during </w:t>
      </w:r>
      <w:proofErr w:type="spellStart"/>
      <w:r w:rsidR="007C272C" w:rsidRPr="00234B60">
        <w:rPr>
          <w:rFonts w:cs="Arial"/>
        </w:rPr>
        <w:t>Yrs</w:t>
      </w:r>
      <w:proofErr w:type="spellEnd"/>
      <w:r w:rsidR="007C272C" w:rsidRPr="00234B60">
        <w:rPr>
          <w:rFonts w:cs="Arial"/>
        </w:rPr>
        <w:t xml:space="preserve"> 1, 2, 4 and 5, </w:t>
      </w:r>
      <w:r w:rsidR="00A137F0" w:rsidRPr="00234B60">
        <w:rPr>
          <w:rFonts w:cs="Arial"/>
        </w:rPr>
        <w:t xml:space="preserve">and 0.24 calendar months in </w:t>
      </w:r>
      <w:proofErr w:type="spellStart"/>
      <w:r w:rsidR="00A137F0" w:rsidRPr="00234B60">
        <w:rPr>
          <w:rFonts w:cs="Arial"/>
        </w:rPr>
        <w:t>Yr</w:t>
      </w:r>
      <w:proofErr w:type="spellEnd"/>
      <w:r w:rsidR="00A137F0" w:rsidRPr="00234B60">
        <w:rPr>
          <w:rFonts w:cs="Arial"/>
        </w:rPr>
        <w:t xml:space="preserve"> 3, </w:t>
      </w:r>
      <w:r w:rsidR="00B31D0B" w:rsidRPr="00234B60">
        <w:rPr>
          <w:rFonts w:cs="Arial"/>
        </w:rPr>
        <w:t xml:space="preserve">to provide specific expertise in basic and clinical </w:t>
      </w:r>
      <w:proofErr w:type="spellStart"/>
      <w:r w:rsidR="00B31D0B" w:rsidRPr="00234B60">
        <w:rPr>
          <w:rFonts w:cs="Arial"/>
        </w:rPr>
        <w:t>epileptology</w:t>
      </w:r>
      <w:proofErr w:type="spellEnd"/>
      <w:r w:rsidR="00B31D0B" w:rsidRPr="00234B60">
        <w:rPr>
          <w:rFonts w:cs="Arial"/>
        </w:rPr>
        <w:t xml:space="preserve">, </w:t>
      </w:r>
      <w:r w:rsidR="00185F22" w:rsidRPr="00234B60">
        <w:rPr>
          <w:rFonts w:cs="Arial"/>
        </w:rPr>
        <w:t xml:space="preserve">to provide EEG </w:t>
      </w:r>
      <w:r w:rsidR="007E58E7" w:rsidRPr="00234B60">
        <w:rPr>
          <w:rFonts w:cs="Arial"/>
        </w:rPr>
        <w:t xml:space="preserve">analysis and technical algorithms for </w:t>
      </w:r>
      <w:proofErr w:type="spellStart"/>
      <w:r w:rsidR="007E58E7" w:rsidRPr="00234B60">
        <w:rPr>
          <w:rFonts w:cs="Arial"/>
        </w:rPr>
        <w:t>pHFO</w:t>
      </w:r>
      <w:proofErr w:type="spellEnd"/>
      <w:r w:rsidR="007E58E7" w:rsidRPr="00234B60">
        <w:rPr>
          <w:rFonts w:cs="Arial"/>
        </w:rPr>
        <w:t xml:space="preserve"> and </w:t>
      </w:r>
      <w:proofErr w:type="spellStart"/>
      <w:r w:rsidR="007E58E7" w:rsidRPr="00234B60">
        <w:rPr>
          <w:rFonts w:cs="Arial"/>
        </w:rPr>
        <w:t>rHFOs</w:t>
      </w:r>
      <w:proofErr w:type="spellEnd"/>
      <w:r w:rsidR="00185F22" w:rsidRPr="00234B60">
        <w:rPr>
          <w:rFonts w:cs="Arial"/>
        </w:rPr>
        <w:t xml:space="preserve">, </w:t>
      </w:r>
      <w:r w:rsidR="00B31D0B" w:rsidRPr="00234B60">
        <w:rPr>
          <w:rFonts w:cs="Arial"/>
        </w:rPr>
        <w:t>and to evaluate EEG records.</w:t>
      </w:r>
      <w:r w:rsidR="007C272C" w:rsidRPr="00234B60">
        <w:rPr>
          <w:rFonts w:cs="Arial"/>
        </w:rPr>
        <w:t xml:space="preserve">  </w:t>
      </w:r>
      <w:bookmarkStart w:id="23" w:name="OLE_LINK21"/>
      <w:bookmarkStart w:id="24" w:name="OLE_LINK22"/>
      <w:r w:rsidR="009B263A" w:rsidRPr="00234B60">
        <w:rPr>
          <w:rFonts w:cs="Arial"/>
        </w:rPr>
        <w:t>Dr</w:t>
      </w:r>
      <w:r w:rsidR="006D5007">
        <w:rPr>
          <w:rFonts w:cs="Arial"/>
        </w:rPr>
        <w:t>.</w:t>
      </w:r>
      <w:r w:rsidR="009B263A" w:rsidRPr="00234B60">
        <w:rPr>
          <w:rFonts w:cs="Arial"/>
        </w:rPr>
        <w:t xml:space="preserve"> </w:t>
      </w:r>
      <w:proofErr w:type="spellStart"/>
      <w:r w:rsidR="009B263A" w:rsidRPr="00234B60">
        <w:rPr>
          <w:rFonts w:cs="Arial"/>
        </w:rPr>
        <w:t>Staba’s</w:t>
      </w:r>
      <w:proofErr w:type="spellEnd"/>
      <w:r w:rsidR="009B263A" w:rsidRPr="00234B60">
        <w:rPr>
          <w:rFonts w:cs="Arial"/>
        </w:rPr>
        <w:t xml:space="preserve"> e</w:t>
      </w:r>
      <w:r w:rsidR="007C272C" w:rsidRPr="00234B60">
        <w:rPr>
          <w:rFonts w:cs="Arial"/>
        </w:rPr>
        <w:t xml:space="preserve">mployment reflects anticipated workload changes, wherein </w:t>
      </w:r>
      <w:r w:rsidR="00A137F0" w:rsidRPr="00234B60">
        <w:rPr>
          <w:rFonts w:cs="Arial"/>
        </w:rPr>
        <w:t xml:space="preserve">time in earlier years must be devoted to programmatic flow and optimization, while </w:t>
      </w:r>
      <w:r w:rsidR="007C272C" w:rsidRPr="00234B60">
        <w:rPr>
          <w:rFonts w:cs="Arial"/>
        </w:rPr>
        <w:t>later year</w:t>
      </w:r>
      <w:r w:rsidR="00A137F0" w:rsidRPr="00234B60">
        <w:rPr>
          <w:rFonts w:cs="Arial"/>
        </w:rPr>
        <w:t>s</w:t>
      </w:r>
      <w:r w:rsidR="007C272C" w:rsidRPr="00234B60">
        <w:rPr>
          <w:rFonts w:cs="Arial"/>
        </w:rPr>
        <w:t xml:space="preserve"> will require added effort for analyses, interpretations, and preparations for presentations and manuscripts. </w:t>
      </w:r>
      <w:r w:rsidR="00B31D0B" w:rsidRPr="00234B60">
        <w:rPr>
          <w:rFonts w:cs="Arial"/>
        </w:rPr>
        <w:t xml:space="preserve"> </w:t>
      </w:r>
      <w:bookmarkEnd w:id="23"/>
      <w:bookmarkEnd w:id="24"/>
      <w:r w:rsidR="00B31D0B" w:rsidRPr="00234B60">
        <w:rPr>
          <w:rFonts w:cs="Arial"/>
        </w:rPr>
        <w:t xml:space="preserve"> Benefits are calculated at 54.6% of base salary.</w:t>
      </w:r>
    </w:p>
    <w:p w14:paraId="5F87298C" w14:textId="5EAD1E22" w:rsidR="008E764B" w:rsidRPr="00234B60" w:rsidRDefault="002501C8">
      <w:pPr>
        <w:pStyle w:val="NoSpacing"/>
        <w:spacing w:afterLines="30" w:after="72"/>
        <w:rPr>
          <w:rFonts w:cs="Arial"/>
        </w:rPr>
        <w:pPrChange w:id="25" w:author="Ryan Essex" w:date="2016-03-07T16:55:00Z">
          <w:pPr>
            <w:spacing w:afterLines="30" w:after="72"/>
          </w:pPr>
        </w:pPrChange>
      </w:pPr>
      <w:r w:rsidRPr="00573101">
        <w:rPr>
          <w:rFonts w:cs="Arial"/>
          <w:u w:val="single"/>
          <w:rPrChange w:id="26" w:author="Ryan Essex" w:date="2016-03-07T16:55:00Z">
            <w:rPr>
              <w:rFonts w:cs="Arial"/>
            </w:rPr>
          </w:rPrChange>
        </w:rPr>
        <w:t xml:space="preserve">Martin </w:t>
      </w:r>
      <w:proofErr w:type="spellStart"/>
      <w:r w:rsidRPr="00573101">
        <w:rPr>
          <w:rFonts w:cs="Arial"/>
          <w:u w:val="single"/>
          <w:rPrChange w:id="27" w:author="Ryan Essex" w:date="2016-03-07T16:55:00Z">
            <w:rPr>
              <w:rFonts w:cs="Arial"/>
            </w:rPr>
          </w:rPrChange>
        </w:rPr>
        <w:t>Monti</w:t>
      </w:r>
      <w:proofErr w:type="spellEnd"/>
      <w:ins w:id="28" w:author="Ryan Essex" w:date="2016-03-07T16:55:00Z">
        <w:r w:rsidR="00573101">
          <w:rPr>
            <w:rFonts w:cs="Arial"/>
          </w:rPr>
          <w:t xml:space="preserve"> </w:t>
        </w:r>
      </w:ins>
      <w:del w:id="29" w:author="Ryan Essex" w:date="2016-03-07T16:55:00Z">
        <w:r w:rsidRPr="00234B60" w:rsidDel="00573101">
          <w:rPr>
            <w:rFonts w:cs="Arial"/>
          </w:rPr>
          <w:tab/>
        </w:r>
      </w:del>
      <w:r w:rsidR="00B31D0B" w:rsidRPr="00234B60">
        <w:rPr>
          <w:rFonts w:cs="Arial"/>
        </w:rPr>
        <w:t xml:space="preserve">will serve as </w:t>
      </w:r>
      <w:r w:rsidRPr="00234B60">
        <w:rPr>
          <w:rFonts w:cs="Arial"/>
        </w:rPr>
        <w:t>Co- Investigator</w:t>
      </w:r>
      <w:r w:rsidR="00FB078D" w:rsidRPr="00234B60">
        <w:rPr>
          <w:rFonts w:cs="Arial"/>
        </w:rPr>
        <w:t xml:space="preserve"> at </w:t>
      </w:r>
      <w:r w:rsidR="007C272C" w:rsidRPr="00234B60">
        <w:rPr>
          <w:rFonts w:cs="Arial"/>
        </w:rPr>
        <w:t>1.44</w:t>
      </w:r>
      <w:r w:rsidR="00254732" w:rsidRPr="00234B60">
        <w:rPr>
          <w:rFonts w:cs="Arial"/>
        </w:rPr>
        <w:t xml:space="preserve"> calendar months</w:t>
      </w:r>
      <w:r w:rsidR="00FB078D" w:rsidRPr="00234B60">
        <w:rPr>
          <w:rFonts w:cs="Arial"/>
        </w:rPr>
        <w:t xml:space="preserve"> </w:t>
      </w:r>
      <w:r w:rsidR="007C272C" w:rsidRPr="00234B60">
        <w:rPr>
          <w:rFonts w:cs="Arial"/>
        </w:rPr>
        <w:t xml:space="preserve">in </w:t>
      </w:r>
      <w:proofErr w:type="spellStart"/>
      <w:r w:rsidR="007C272C" w:rsidRPr="00234B60">
        <w:rPr>
          <w:rFonts w:cs="Arial"/>
        </w:rPr>
        <w:t>Yrs</w:t>
      </w:r>
      <w:proofErr w:type="spellEnd"/>
      <w:r w:rsidR="007C272C" w:rsidRPr="00234B60">
        <w:rPr>
          <w:rFonts w:cs="Arial"/>
        </w:rPr>
        <w:t xml:space="preserve"> 1, 2 and 4, 0.24 c</w:t>
      </w:r>
      <w:r w:rsidR="00A137F0" w:rsidRPr="00234B60">
        <w:rPr>
          <w:rFonts w:cs="Arial"/>
        </w:rPr>
        <w:t xml:space="preserve">alendar months in </w:t>
      </w:r>
      <w:proofErr w:type="spellStart"/>
      <w:r w:rsidR="00A137F0" w:rsidRPr="00234B60">
        <w:rPr>
          <w:rFonts w:cs="Arial"/>
        </w:rPr>
        <w:t>Yr</w:t>
      </w:r>
      <w:proofErr w:type="spellEnd"/>
      <w:r w:rsidR="00A137F0" w:rsidRPr="00234B60">
        <w:rPr>
          <w:rFonts w:cs="Arial"/>
        </w:rPr>
        <w:t xml:space="preserve"> 3, and 1.3</w:t>
      </w:r>
      <w:r w:rsidR="007C272C" w:rsidRPr="00234B60">
        <w:rPr>
          <w:rFonts w:cs="Arial"/>
        </w:rPr>
        <w:t xml:space="preserve"> calendar months in </w:t>
      </w:r>
      <w:proofErr w:type="spellStart"/>
      <w:r w:rsidR="007C272C" w:rsidRPr="00234B60">
        <w:rPr>
          <w:rFonts w:cs="Arial"/>
        </w:rPr>
        <w:t>Yr</w:t>
      </w:r>
      <w:proofErr w:type="spellEnd"/>
      <w:r w:rsidR="007C272C" w:rsidRPr="00234B60">
        <w:rPr>
          <w:rFonts w:cs="Arial"/>
        </w:rPr>
        <w:t xml:space="preserve"> 5, </w:t>
      </w:r>
      <w:r w:rsidR="00FB078D" w:rsidRPr="00234B60">
        <w:rPr>
          <w:rFonts w:cs="Arial"/>
        </w:rPr>
        <w:t xml:space="preserve">to provide specific expertise in </w:t>
      </w:r>
      <w:r w:rsidR="00945389" w:rsidRPr="00234B60">
        <w:rPr>
          <w:rFonts w:cs="Arial"/>
        </w:rPr>
        <w:t xml:space="preserve">clinical </w:t>
      </w:r>
      <w:r w:rsidR="00FB078D" w:rsidRPr="00234B60">
        <w:rPr>
          <w:rFonts w:cs="Arial"/>
        </w:rPr>
        <w:t>MRI studies</w:t>
      </w:r>
      <w:r w:rsidR="00185F22" w:rsidRPr="00234B60">
        <w:rPr>
          <w:rFonts w:cs="Arial"/>
        </w:rPr>
        <w:t>, including their design, parameter specifications, post-processing and interpretation.  Dr</w:t>
      </w:r>
      <w:ins w:id="30" w:author="Ryan Essex" w:date="2016-03-08T13:41:00Z">
        <w:r w:rsidR="00C62306">
          <w:rPr>
            <w:rFonts w:cs="Arial"/>
          </w:rPr>
          <w:t>.</w:t>
        </w:r>
      </w:ins>
      <w:r w:rsidR="00185F22" w:rsidRPr="00234B60">
        <w:rPr>
          <w:rFonts w:cs="Arial"/>
        </w:rPr>
        <w:t xml:space="preserve"> </w:t>
      </w:r>
      <w:proofErr w:type="spellStart"/>
      <w:r w:rsidR="00185F22" w:rsidRPr="00234B60">
        <w:rPr>
          <w:rFonts w:cs="Arial"/>
        </w:rPr>
        <w:t>Monti</w:t>
      </w:r>
      <w:proofErr w:type="spellEnd"/>
      <w:r w:rsidR="00185F22" w:rsidRPr="00234B60">
        <w:rPr>
          <w:rFonts w:cs="Arial"/>
        </w:rPr>
        <w:t xml:space="preserve"> will oversee the </w:t>
      </w:r>
      <w:r w:rsidR="00945389" w:rsidRPr="00234B60">
        <w:rPr>
          <w:rFonts w:cs="Arial"/>
        </w:rPr>
        <w:t>parameter specifications and data interpretation for all MRI phantom studies</w:t>
      </w:r>
      <w:r w:rsidR="00185F22" w:rsidRPr="00234B60">
        <w:rPr>
          <w:rFonts w:cs="Arial"/>
        </w:rPr>
        <w:t xml:space="preserve">. </w:t>
      </w:r>
      <w:r w:rsidR="009B263A" w:rsidRPr="00234B60">
        <w:rPr>
          <w:rFonts w:cs="Arial"/>
        </w:rPr>
        <w:t>Dr</w:t>
      </w:r>
      <w:r w:rsidR="006D5007">
        <w:rPr>
          <w:rFonts w:cs="Arial"/>
        </w:rPr>
        <w:t>.</w:t>
      </w:r>
      <w:r w:rsidR="009B263A" w:rsidRPr="00234B60">
        <w:rPr>
          <w:rFonts w:cs="Arial"/>
        </w:rPr>
        <w:t xml:space="preserve"> </w:t>
      </w:r>
      <w:proofErr w:type="spellStart"/>
      <w:r w:rsidR="009B263A" w:rsidRPr="00234B60">
        <w:rPr>
          <w:rFonts w:cs="Arial"/>
        </w:rPr>
        <w:t>Monti’s</w:t>
      </w:r>
      <w:proofErr w:type="spellEnd"/>
      <w:r w:rsidR="009B263A" w:rsidRPr="00234B60">
        <w:rPr>
          <w:rFonts w:cs="Arial"/>
        </w:rPr>
        <w:t xml:space="preserve"> e</w:t>
      </w:r>
      <w:r w:rsidR="007C272C" w:rsidRPr="00234B60">
        <w:rPr>
          <w:rFonts w:cs="Arial"/>
        </w:rPr>
        <w:t xml:space="preserve">mployment reflects anticipated workload changes, wherein </w:t>
      </w:r>
      <w:bookmarkStart w:id="31" w:name="OLE_LINK23"/>
      <w:bookmarkStart w:id="32" w:name="OLE_LINK24"/>
      <w:r w:rsidR="00A137F0" w:rsidRPr="00234B60">
        <w:rPr>
          <w:rFonts w:cs="Arial"/>
        </w:rPr>
        <w:t xml:space="preserve">time in earlier years must be devoted to programmatic flow and optimization, while </w:t>
      </w:r>
      <w:bookmarkEnd w:id="31"/>
      <w:bookmarkEnd w:id="32"/>
      <w:r w:rsidR="007C272C" w:rsidRPr="00234B60">
        <w:rPr>
          <w:rFonts w:cs="Arial"/>
        </w:rPr>
        <w:t>later year</w:t>
      </w:r>
      <w:r w:rsidR="00A137F0" w:rsidRPr="00234B60">
        <w:rPr>
          <w:rFonts w:cs="Arial"/>
        </w:rPr>
        <w:t>s</w:t>
      </w:r>
      <w:r w:rsidR="007C272C" w:rsidRPr="00234B60">
        <w:rPr>
          <w:rFonts w:cs="Arial"/>
        </w:rPr>
        <w:t xml:space="preserve"> will require added effort for analyses, interpretations, and preparations for presentations and manuscripts.  </w:t>
      </w:r>
      <w:r w:rsidR="00FB078D" w:rsidRPr="00234B60">
        <w:rPr>
          <w:rFonts w:cs="Arial"/>
        </w:rPr>
        <w:t>Benefits are calculated at 34% of base salary.</w:t>
      </w:r>
    </w:p>
    <w:p w14:paraId="5F51C7DC" w14:textId="77777777" w:rsidR="00945389" w:rsidRPr="00234B60" w:rsidRDefault="002501C8">
      <w:pPr>
        <w:pStyle w:val="Heading2"/>
        <w:spacing w:afterLines="30" w:after="72"/>
        <w:pPrChange w:id="33" w:author="Ryan Essex" w:date="2016-03-07T16:56:00Z">
          <w:pPr>
            <w:spacing w:afterLines="30" w:after="72"/>
          </w:pPr>
        </w:pPrChange>
      </w:pPr>
      <w:r w:rsidRPr="00234B60">
        <w:t xml:space="preserve">Equipment: </w:t>
      </w:r>
      <w:bookmarkStart w:id="34" w:name="_GoBack"/>
      <w:bookmarkEnd w:id="34"/>
    </w:p>
    <w:p w14:paraId="5F6D2141" w14:textId="77777777" w:rsidR="00CD63A8" w:rsidRPr="00234B60" w:rsidRDefault="002501C8">
      <w:pPr>
        <w:pStyle w:val="NoSpacing"/>
        <w:spacing w:afterLines="30" w:after="72"/>
        <w:rPr>
          <w:rFonts w:cs="Arial"/>
        </w:rPr>
        <w:pPrChange w:id="35" w:author="Ryan Essex" w:date="2016-03-07T16:55:00Z">
          <w:pPr>
            <w:spacing w:afterLines="30" w:after="72"/>
          </w:pPr>
        </w:pPrChange>
      </w:pPr>
      <w:r w:rsidRPr="00234B60">
        <w:rPr>
          <w:rFonts w:cs="Arial"/>
        </w:rPr>
        <w:t>MRI Phantom studies</w:t>
      </w:r>
      <w:r w:rsidR="00945389" w:rsidRPr="00234B60">
        <w:rPr>
          <w:rFonts w:cs="Arial"/>
        </w:rPr>
        <w:t>:</w:t>
      </w:r>
      <w:r w:rsidR="00185F22" w:rsidRPr="00234B60">
        <w:rPr>
          <w:rFonts w:cs="Arial"/>
        </w:rPr>
        <w:t xml:space="preserve">  A </w:t>
      </w:r>
      <w:r w:rsidR="00376CCE" w:rsidRPr="00234B60">
        <w:rPr>
          <w:rFonts w:cs="Arial"/>
        </w:rPr>
        <w:t xml:space="preserve">specialized </w:t>
      </w:r>
      <w:r w:rsidR="00185F22" w:rsidRPr="00234B60">
        <w:rPr>
          <w:rFonts w:cs="Arial"/>
        </w:rPr>
        <w:t xml:space="preserve">high-reliability MRI phantom suitable for use in all collaborating institutions is needed </w:t>
      </w:r>
      <w:r w:rsidR="007C272C" w:rsidRPr="00234B60">
        <w:rPr>
          <w:rFonts w:cs="Arial"/>
        </w:rPr>
        <w:t xml:space="preserve">in </w:t>
      </w:r>
      <w:proofErr w:type="spellStart"/>
      <w:r w:rsidR="007C272C" w:rsidRPr="00234B60">
        <w:rPr>
          <w:rFonts w:cs="Arial"/>
        </w:rPr>
        <w:t>Yr</w:t>
      </w:r>
      <w:proofErr w:type="spellEnd"/>
      <w:r w:rsidR="007C272C" w:rsidRPr="00234B60">
        <w:rPr>
          <w:rFonts w:cs="Arial"/>
        </w:rPr>
        <w:t xml:space="preserve"> 1 </w:t>
      </w:r>
      <w:r w:rsidR="00185F22" w:rsidRPr="00234B60">
        <w:rPr>
          <w:rFonts w:cs="Arial"/>
        </w:rPr>
        <w:t xml:space="preserve">to provide a single uniform reference base for all MRI studies, to assure that post-processing and interpretation across MRI machines properly incorporates machine-specific characteristics and </w:t>
      </w:r>
      <w:proofErr w:type="spellStart"/>
      <w:r w:rsidR="00185F22" w:rsidRPr="00234B60">
        <w:rPr>
          <w:rFonts w:cs="Arial"/>
        </w:rPr>
        <w:t>variabilities</w:t>
      </w:r>
      <w:proofErr w:type="spellEnd"/>
      <w:r w:rsidR="00185F22" w:rsidRPr="00234B60">
        <w:rPr>
          <w:rFonts w:cs="Arial"/>
        </w:rPr>
        <w:t xml:space="preserve">.  This device will be shipped </w:t>
      </w:r>
      <w:r w:rsidR="007C272C" w:rsidRPr="00234B60">
        <w:rPr>
          <w:rFonts w:cs="Arial"/>
        </w:rPr>
        <w:t xml:space="preserve">once in </w:t>
      </w:r>
      <w:proofErr w:type="spellStart"/>
      <w:r w:rsidR="007C272C" w:rsidRPr="00234B60">
        <w:rPr>
          <w:rFonts w:cs="Arial"/>
        </w:rPr>
        <w:t>Yr</w:t>
      </w:r>
      <w:proofErr w:type="spellEnd"/>
      <w:r w:rsidR="007C272C" w:rsidRPr="00234B60">
        <w:rPr>
          <w:rFonts w:cs="Arial"/>
        </w:rPr>
        <w:t xml:space="preserve"> 1 and again once in </w:t>
      </w:r>
      <w:proofErr w:type="spellStart"/>
      <w:r w:rsidR="007C272C" w:rsidRPr="00234B60">
        <w:rPr>
          <w:rFonts w:cs="Arial"/>
        </w:rPr>
        <w:t>Yr</w:t>
      </w:r>
      <w:proofErr w:type="spellEnd"/>
      <w:r w:rsidR="007C272C" w:rsidRPr="00234B60">
        <w:rPr>
          <w:rFonts w:cs="Arial"/>
        </w:rPr>
        <w:t xml:space="preserve"> 2</w:t>
      </w:r>
      <w:r w:rsidR="00185F22" w:rsidRPr="00234B60">
        <w:rPr>
          <w:rFonts w:cs="Arial"/>
        </w:rPr>
        <w:t xml:space="preserve"> from UCLA to each collaborator together with a single mandatory MRI parameter set to generate </w:t>
      </w:r>
      <w:r w:rsidR="009B263A" w:rsidRPr="00234B60">
        <w:rPr>
          <w:rFonts w:cs="Arial"/>
        </w:rPr>
        <w:t xml:space="preserve">key </w:t>
      </w:r>
      <w:r w:rsidR="00185F22" w:rsidRPr="00234B60">
        <w:rPr>
          <w:rFonts w:cs="Arial"/>
        </w:rPr>
        <w:t>reference dataset</w:t>
      </w:r>
      <w:r w:rsidR="00945389" w:rsidRPr="00234B60">
        <w:rPr>
          <w:rFonts w:cs="Arial"/>
        </w:rPr>
        <w:t>s</w:t>
      </w:r>
      <w:r w:rsidR="00185F22" w:rsidRPr="00234B60">
        <w:rPr>
          <w:rFonts w:cs="Arial"/>
        </w:rPr>
        <w:t xml:space="preserve"> with known characteristics; the</w:t>
      </w:r>
      <w:r w:rsidR="00376CCE" w:rsidRPr="00234B60">
        <w:rPr>
          <w:rFonts w:cs="Arial"/>
        </w:rPr>
        <w:t xml:space="preserve"> device will be returned to UCLA and results of the MRI </w:t>
      </w:r>
      <w:r w:rsidR="009B263A" w:rsidRPr="00234B60">
        <w:rPr>
          <w:rFonts w:cs="Arial"/>
        </w:rPr>
        <w:t xml:space="preserve">phantom </w:t>
      </w:r>
      <w:r w:rsidR="00376CCE" w:rsidRPr="00234B60">
        <w:rPr>
          <w:rFonts w:cs="Arial"/>
        </w:rPr>
        <w:t>test session will</w:t>
      </w:r>
      <w:r w:rsidR="00185F22" w:rsidRPr="00234B60">
        <w:rPr>
          <w:rFonts w:cs="Arial"/>
        </w:rPr>
        <w:t xml:space="preserve"> be </w:t>
      </w:r>
      <w:r w:rsidR="00945389" w:rsidRPr="00234B60">
        <w:rPr>
          <w:rFonts w:cs="Arial"/>
        </w:rPr>
        <w:t>downloaded and interpreted at UCLA.</w:t>
      </w:r>
    </w:p>
    <w:p w14:paraId="78A1AEC0" w14:textId="77777777" w:rsidR="00945389" w:rsidRPr="00573101" w:rsidRDefault="00945389">
      <w:pPr>
        <w:pStyle w:val="NoSpacing"/>
        <w:spacing w:afterLines="30" w:after="72"/>
        <w:rPr>
          <w:rFonts w:cs="Arial"/>
          <w:b/>
          <w:rPrChange w:id="36" w:author="Ryan Essex" w:date="2016-03-07T16:56:00Z">
            <w:rPr>
              <w:rFonts w:cs="Arial"/>
            </w:rPr>
          </w:rPrChange>
        </w:rPr>
        <w:pPrChange w:id="37" w:author="Ryan Essex" w:date="2016-03-07T16:55:00Z">
          <w:pPr>
            <w:spacing w:afterLines="30" w:after="72"/>
          </w:pPr>
        </w:pPrChange>
      </w:pPr>
      <w:r w:rsidRPr="00573101">
        <w:rPr>
          <w:rFonts w:cs="Arial"/>
          <w:b/>
          <w:rPrChange w:id="38" w:author="Ryan Essex" w:date="2016-03-07T16:56:00Z">
            <w:rPr>
              <w:rFonts w:cs="Arial"/>
            </w:rPr>
          </w:rPrChange>
        </w:rPr>
        <w:t>Inpatient costs:</w:t>
      </w:r>
    </w:p>
    <w:p w14:paraId="6DB9EA6B" w14:textId="77777777" w:rsidR="00CD63A8" w:rsidRDefault="00945389">
      <w:pPr>
        <w:pStyle w:val="NoSpacing"/>
        <w:spacing w:afterLines="30" w:after="72"/>
        <w:rPr>
          <w:rFonts w:cs="Arial"/>
        </w:rPr>
        <w:pPrChange w:id="39" w:author="Ryan Essex" w:date="2016-03-07T16:55:00Z">
          <w:pPr>
            <w:spacing w:afterLines="30" w:after="72"/>
          </w:pPr>
        </w:pPrChange>
      </w:pPr>
      <w:r w:rsidRPr="00234B60">
        <w:rPr>
          <w:rFonts w:cs="Arial"/>
        </w:rPr>
        <w:t>Inpa</w:t>
      </w:r>
      <w:r w:rsidR="00CD63A8" w:rsidRPr="00234B60">
        <w:rPr>
          <w:rFonts w:cs="Arial"/>
        </w:rPr>
        <w:t>tient costs are based on N = 4</w:t>
      </w:r>
      <w:r w:rsidRPr="00234B60">
        <w:rPr>
          <w:rFonts w:cs="Arial"/>
        </w:rPr>
        <w:t>/</w:t>
      </w:r>
      <w:proofErr w:type="spellStart"/>
      <w:r w:rsidRPr="00234B60">
        <w:rPr>
          <w:rFonts w:cs="Arial"/>
        </w:rPr>
        <w:t>yr</w:t>
      </w:r>
      <w:proofErr w:type="spellEnd"/>
      <w:r w:rsidRPr="00234B60">
        <w:rPr>
          <w:rFonts w:cs="Arial"/>
        </w:rPr>
        <w:t xml:space="preserve"> with 2yr follow-up, and include all research-related costs for EEG and MRI data collection.  The total per patient </w:t>
      </w:r>
      <w:r w:rsidR="00376CCE" w:rsidRPr="00234B60">
        <w:rPr>
          <w:rFonts w:cs="Arial"/>
        </w:rPr>
        <w:t xml:space="preserve">cost </w:t>
      </w:r>
      <w:r w:rsidR="00CD63A8" w:rsidRPr="00234B60">
        <w:rPr>
          <w:rFonts w:cs="Arial"/>
        </w:rPr>
        <w:t>is estimated at $1</w:t>
      </w:r>
      <w:r w:rsidRPr="00234B60">
        <w:rPr>
          <w:rFonts w:cs="Arial"/>
        </w:rPr>
        <w:t>500</w:t>
      </w:r>
      <w:r w:rsidR="00CD63A8" w:rsidRPr="00234B60">
        <w:rPr>
          <w:rFonts w:cs="Arial"/>
        </w:rPr>
        <w:t xml:space="preserve"> for each of EEG and MRI.</w:t>
      </w:r>
    </w:p>
    <w:p w14:paraId="1062EFA7" w14:textId="77777777" w:rsidR="008C7E26" w:rsidRDefault="008C7E26" w:rsidP="008C7E26">
      <w:pPr>
        <w:spacing w:afterLines="30" w:after="72"/>
        <w:rPr>
          <w:rFonts w:ascii="Arial" w:hAnsi="Arial" w:cs="Arial"/>
          <w:sz w:val="22"/>
          <w:szCs w:val="22"/>
        </w:rPr>
      </w:pPr>
    </w:p>
    <w:tbl>
      <w:tblPr>
        <w:tblStyle w:val="TableGrid"/>
        <w:tblW w:w="0" w:type="auto"/>
        <w:tblInd w:w="198" w:type="dxa"/>
        <w:tblLook w:val="04A0" w:firstRow="1" w:lastRow="0" w:firstColumn="1" w:lastColumn="0" w:noHBand="0" w:noVBand="1"/>
      </w:tblPr>
      <w:tblGrid>
        <w:gridCol w:w="3315"/>
        <w:gridCol w:w="828"/>
        <w:gridCol w:w="1021"/>
        <w:gridCol w:w="1021"/>
        <w:gridCol w:w="1021"/>
        <w:gridCol w:w="1021"/>
        <w:gridCol w:w="939"/>
        <w:gridCol w:w="1021"/>
      </w:tblGrid>
      <w:tr w:rsidR="008C7E26" w:rsidRPr="008C7E26" w14:paraId="6A86E65D" w14:textId="77777777" w:rsidTr="00BD637F">
        <w:tc>
          <w:tcPr>
            <w:tcW w:w="4143" w:type="dxa"/>
            <w:gridSpan w:val="2"/>
            <w:vAlign w:val="center"/>
          </w:tcPr>
          <w:p w14:paraId="3E9098FC" w14:textId="77777777" w:rsidR="008C7E26" w:rsidRPr="008C7E26" w:rsidRDefault="008C7E26" w:rsidP="008C7E26">
            <w:pPr>
              <w:spacing w:afterLines="30" w:after="72"/>
              <w:jc w:val="right"/>
              <w:rPr>
                <w:rFonts w:ascii="Arial" w:hAnsi="Arial" w:cs="Arial"/>
                <w:b/>
                <w:sz w:val="18"/>
                <w:szCs w:val="18"/>
                <w:u w:val="single"/>
              </w:rPr>
            </w:pPr>
            <w:r w:rsidRPr="008C7E26">
              <w:rPr>
                <w:rFonts w:ascii="Arial" w:hAnsi="Arial" w:cs="Arial"/>
                <w:b/>
                <w:sz w:val="18"/>
                <w:szCs w:val="18"/>
                <w:u w:val="single"/>
              </w:rPr>
              <w:t>Per patient</w:t>
            </w:r>
          </w:p>
        </w:tc>
        <w:tc>
          <w:tcPr>
            <w:tcW w:w="1021" w:type="dxa"/>
            <w:vAlign w:val="center"/>
          </w:tcPr>
          <w:p w14:paraId="4C49C1AE" w14:textId="77777777" w:rsidR="008C7E26" w:rsidRPr="008C7E26" w:rsidRDefault="008C7E26" w:rsidP="008C7E26">
            <w:pPr>
              <w:spacing w:afterLines="30" w:after="72"/>
              <w:jc w:val="right"/>
              <w:rPr>
                <w:rFonts w:ascii="Arial" w:hAnsi="Arial" w:cs="Arial"/>
                <w:b/>
                <w:sz w:val="18"/>
                <w:szCs w:val="18"/>
              </w:rPr>
            </w:pPr>
            <w:r w:rsidRPr="008C7E26">
              <w:rPr>
                <w:rFonts w:ascii="Arial" w:hAnsi="Arial" w:cs="Arial"/>
                <w:b/>
                <w:sz w:val="18"/>
                <w:szCs w:val="18"/>
              </w:rPr>
              <w:t>Year 1</w:t>
            </w:r>
          </w:p>
        </w:tc>
        <w:tc>
          <w:tcPr>
            <w:tcW w:w="1021" w:type="dxa"/>
            <w:vAlign w:val="center"/>
          </w:tcPr>
          <w:p w14:paraId="44980AA6" w14:textId="77777777" w:rsidR="008C7E26" w:rsidRPr="008C7E26" w:rsidRDefault="008C7E26" w:rsidP="008C7E26">
            <w:pPr>
              <w:spacing w:afterLines="30" w:after="72"/>
              <w:jc w:val="right"/>
              <w:rPr>
                <w:rFonts w:ascii="Arial" w:hAnsi="Arial" w:cs="Arial"/>
                <w:b/>
                <w:sz w:val="18"/>
                <w:szCs w:val="18"/>
              </w:rPr>
            </w:pPr>
            <w:r w:rsidRPr="008C7E26">
              <w:rPr>
                <w:rFonts w:ascii="Arial" w:hAnsi="Arial" w:cs="Arial"/>
                <w:b/>
                <w:sz w:val="18"/>
                <w:szCs w:val="18"/>
              </w:rPr>
              <w:t>Year 2</w:t>
            </w:r>
          </w:p>
        </w:tc>
        <w:tc>
          <w:tcPr>
            <w:tcW w:w="1021" w:type="dxa"/>
            <w:vAlign w:val="center"/>
          </w:tcPr>
          <w:p w14:paraId="17DD655D" w14:textId="77777777" w:rsidR="008C7E26" w:rsidRPr="008C7E26" w:rsidRDefault="008C7E26" w:rsidP="008C7E26">
            <w:pPr>
              <w:spacing w:afterLines="30" w:after="72"/>
              <w:jc w:val="right"/>
              <w:rPr>
                <w:rFonts w:ascii="Arial" w:hAnsi="Arial" w:cs="Arial"/>
                <w:b/>
                <w:sz w:val="18"/>
                <w:szCs w:val="18"/>
              </w:rPr>
            </w:pPr>
            <w:r w:rsidRPr="008C7E26">
              <w:rPr>
                <w:rFonts w:ascii="Arial" w:hAnsi="Arial" w:cs="Arial"/>
                <w:b/>
                <w:sz w:val="18"/>
                <w:szCs w:val="18"/>
              </w:rPr>
              <w:t>Year 3</w:t>
            </w:r>
          </w:p>
        </w:tc>
        <w:tc>
          <w:tcPr>
            <w:tcW w:w="1021" w:type="dxa"/>
            <w:vAlign w:val="center"/>
          </w:tcPr>
          <w:p w14:paraId="23865935" w14:textId="77777777" w:rsidR="008C7E26" w:rsidRPr="008C7E26" w:rsidRDefault="008C7E26" w:rsidP="008C7E26">
            <w:pPr>
              <w:spacing w:afterLines="30" w:after="72"/>
              <w:jc w:val="right"/>
              <w:rPr>
                <w:rFonts w:ascii="Arial" w:hAnsi="Arial" w:cs="Arial"/>
                <w:b/>
                <w:sz w:val="18"/>
                <w:szCs w:val="18"/>
              </w:rPr>
            </w:pPr>
            <w:r w:rsidRPr="008C7E26">
              <w:rPr>
                <w:rFonts w:ascii="Arial" w:hAnsi="Arial" w:cs="Arial"/>
                <w:b/>
                <w:sz w:val="18"/>
                <w:szCs w:val="18"/>
              </w:rPr>
              <w:t>Year 4</w:t>
            </w:r>
          </w:p>
        </w:tc>
        <w:tc>
          <w:tcPr>
            <w:tcW w:w="939" w:type="dxa"/>
            <w:vAlign w:val="center"/>
          </w:tcPr>
          <w:p w14:paraId="74191779" w14:textId="77777777" w:rsidR="008C7E26" w:rsidRPr="008C7E26" w:rsidRDefault="008C7E26" w:rsidP="008C7E26">
            <w:pPr>
              <w:spacing w:afterLines="30" w:after="72"/>
              <w:jc w:val="right"/>
              <w:rPr>
                <w:rFonts w:ascii="Arial" w:hAnsi="Arial" w:cs="Arial"/>
                <w:b/>
                <w:sz w:val="18"/>
                <w:szCs w:val="18"/>
              </w:rPr>
            </w:pPr>
            <w:r>
              <w:rPr>
                <w:rFonts w:ascii="Arial" w:hAnsi="Arial" w:cs="Arial"/>
                <w:b/>
                <w:sz w:val="18"/>
                <w:szCs w:val="18"/>
              </w:rPr>
              <w:t>Year 5</w:t>
            </w:r>
          </w:p>
        </w:tc>
        <w:tc>
          <w:tcPr>
            <w:tcW w:w="1021" w:type="dxa"/>
            <w:vAlign w:val="center"/>
          </w:tcPr>
          <w:p w14:paraId="01A67944" w14:textId="77777777" w:rsidR="008C7E26" w:rsidRPr="008C7E26" w:rsidRDefault="008C7E26" w:rsidP="008C7E26">
            <w:pPr>
              <w:spacing w:afterLines="30" w:after="72"/>
              <w:jc w:val="center"/>
              <w:rPr>
                <w:rFonts w:ascii="Arial" w:hAnsi="Arial" w:cs="Arial"/>
                <w:b/>
                <w:sz w:val="18"/>
                <w:szCs w:val="18"/>
              </w:rPr>
            </w:pPr>
            <w:r w:rsidRPr="008C7E26">
              <w:rPr>
                <w:rFonts w:ascii="Arial" w:hAnsi="Arial" w:cs="Arial"/>
                <w:b/>
                <w:sz w:val="18"/>
                <w:szCs w:val="18"/>
              </w:rPr>
              <w:t>Total DC</w:t>
            </w:r>
          </w:p>
        </w:tc>
      </w:tr>
      <w:tr w:rsidR="008C7E26" w14:paraId="3BDE9D0B" w14:textId="77777777" w:rsidTr="00BD637F">
        <w:tc>
          <w:tcPr>
            <w:tcW w:w="3315" w:type="dxa"/>
            <w:vAlign w:val="center"/>
          </w:tcPr>
          <w:p w14:paraId="5440749F" w14:textId="77777777" w:rsidR="008C7E26" w:rsidRPr="008C7E26" w:rsidRDefault="008C7E26" w:rsidP="008C7E26">
            <w:pPr>
              <w:spacing w:afterLines="30" w:after="72"/>
              <w:rPr>
                <w:rFonts w:ascii="Arial" w:hAnsi="Arial" w:cs="Arial"/>
                <w:b/>
                <w:sz w:val="22"/>
                <w:szCs w:val="22"/>
              </w:rPr>
            </w:pPr>
            <w:r w:rsidRPr="008C7E26">
              <w:rPr>
                <w:rFonts w:ascii="Arial" w:hAnsi="Arial" w:cs="Arial"/>
                <w:b/>
                <w:sz w:val="22"/>
                <w:szCs w:val="22"/>
              </w:rPr>
              <w:t>Inpatient Costs:</w:t>
            </w:r>
          </w:p>
        </w:tc>
        <w:tc>
          <w:tcPr>
            <w:tcW w:w="828" w:type="dxa"/>
            <w:vAlign w:val="center"/>
          </w:tcPr>
          <w:p w14:paraId="47C6E036" w14:textId="77777777" w:rsidR="008C7E26" w:rsidRDefault="008C7E26" w:rsidP="008C7E26">
            <w:pPr>
              <w:spacing w:afterLines="30" w:after="72"/>
              <w:rPr>
                <w:rFonts w:ascii="Arial" w:hAnsi="Arial" w:cs="Arial"/>
                <w:sz w:val="22"/>
                <w:szCs w:val="22"/>
              </w:rPr>
            </w:pPr>
          </w:p>
        </w:tc>
        <w:tc>
          <w:tcPr>
            <w:tcW w:w="1021" w:type="dxa"/>
            <w:vAlign w:val="center"/>
          </w:tcPr>
          <w:p w14:paraId="33945966" w14:textId="77777777" w:rsidR="008C7E26" w:rsidRDefault="008C7E26" w:rsidP="008C7E26">
            <w:pPr>
              <w:spacing w:afterLines="30" w:after="72"/>
              <w:jc w:val="right"/>
              <w:rPr>
                <w:rFonts w:ascii="Arial" w:hAnsi="Arial" w:cs="Arial"/>
                <w:sz w:val="22"/>
                <w:szCs w:val="22"/>
              </w:rPr>
            </w:pPr>
          </w:p>
        </w:tc>
        <w:tc>
          <w:tcPr>
            <w:tcW w:w="1021" w:type="dxa"/>
            <w:vAlign w:val="center"/>
          </w:tcPr>
          <w:p w14:paraId="5D367977" w14:textId="77777777" w:rsidR="008C7E26" w:rsidRDefault="008C7E26" w:rsidP="008C7E26">
            <w:pPr>
              <w:spacing w:afterLines="30" w:after="72"/>
              <w:jc w:val="right"/>
              <w:rPr>
                <w:rFonts w:ascii="Arial" w:hAnsi="Arial" w:cs="Arial"/>
                <w:sz w:val="22"/>
                <w:szCs w:val="22"/>
              </w:rPr>
            </w:pPr>
          </w:p>
        </w:tc>
        <w:tc>
          <w:tcPr>
            <w:tcW w:w="1021" w:type="dxa"/>
            <w:vAlign w:val="center"/>
          </w:tcPr>
          <w:p w14:paraId="0DDEBB27" w14:textId="77777777" w:rsidR="008C7E26" w:rsidRDefault="008C7E26" w:rsidP="008C7E26">
            <w:pPr>
              <w:spacing w:afterLines="30" w:after="72"/>
              <w:jc w:val="right"/>
              <w:rPr>
                <w:rFonts w:ascii="Arial" w:hAnsi="Arial" w:cs="Arial"/>
                <w:sz w:val="22"/>
                <w:szCs w:val="22"/>
              </w:rPr>
            </w:pPr>
          </w:p>
        </w:tc>
        <w:tc>
          <w:tcPr>
            <w:tcW w:w="1021" w:type="dxa"/>
            <w:vAlign w:val="center"/>
          </w:tcPr>
          <w:p w14:paraId="34BE7061" w14:textId="77777777" w:rsidR="008C7E26" w:rsidRDefault="008C7E26" w:rsidP="008C7E26">
            <w:pPr>
              <w:spacing w:afterLines="30" w:after="72"/>
              <w:jc w:val="right"/>
              <w:rPr>
                <w:rFonts w:ascii="Arial" w:hAnsi="Arial" w:cs="Arial"/>
                <w:sz w:val="22"/>
                <w:szCs w:val="22"/>
              </w:rPr>
            </w:pPr>
          </w:p>
        </w:tc>
        <w:tc>
          <w:tcPr>
            <w:tcW w:w="939" w:type="dxa"/>
            <w:vAlign w:val="center"/>
          </w:tcPr>
          <w:p w14:paraId="08EA0F56" w14:textId="77777777" w:rsidR="008C7E26" w:rsidRDefault="008C7E26" w:rsidP="008C7E26">
            <w:pPr>
              <w:spacing w:afterLines="30" w:after="72"/>
              <w:jc w:val="right"/>
              <w:rPr>
                <w:rFonts w:ascii="Arial" w:hAnsi="Arial" w:cs="Arial"/>
                <w:sz w:val="22"/>
                <w:szCs w:val="22"/>
              </w:rPr>
            </w:pPr>
          </w:p>
        </w:tc>
        <w:tc>
          <w:tcPr>
            <w:tcW w:w="1021" w:type="dxa"/>
            <w:vAlign w:val="center"/>
          </w:tcPr>
          <w:p w14:paraId="165AFE68" w14:textId="77777777" w:rsidR="008C7E26" w:rsidRDefault="008C7E26" w:rsidP="008C7E26">
            <w:pPr>
              <w:spacing w:afterLines="30" w:after="72"/>
              <w:rPr>
                <w:rFonts w:ascii="Arial" w:hAnsi="Arial" w:cs="Arial"/>
                <w:sz w:val="22"/>
                <w:szCs w:val="22"/>
              </w:rPr>
            </w:pPr>
          </w:p>
        </w:tc>
      </w:tr>
      <w:tr w:rsidR="008C7E26" w14:paraId="26CB46C0" w14:textId="77777777" w:rsidTr="00BD637F">
        <w:tc>
          <w:tcPr>
            <w:tcW w:w="3315" w:type="dxa"/>
            <w:vAlign w:val="center"/>
          </w:tcPr>
          <w:p w14:paraId="663B90DA" w14:textId="77777777" w:rsidR="008C7E26" w:rsidRDefault="008C7E26" w:rsidP="008C7E26">
            <w:pPr>
              <w:spacing w:afterLines="30" w:after="72"/>
              <w:rPr>
                <w:rFonts w:ascii="Arial" w:hAnsi="Arial" w:cs="Arial"/>
                <w:sz w:val="22"/>
                <w:szCs w:val="22"/>
              </w:rPr>
            </w:pPr>
            <w:proofErr w:type="spellStart"/>
            <w:proofErr w:type="gramStart"/>
            <w:r>
              <w:rPr>
                <w:rFonts w:ascii="Arial" w:hAnsi="Arial" w:cs="Arial"/>
                <w:sz w:val="22"/>
                <w:szCs w:val="22"/>
              </w:rPr>
              <w:t>cEEG</w:t>
            </w:r>
            <w:proofErr w:type="spellEnd"/>
            <w:proofErr w:type="gramEnd"/>
            <w:r>
              <w:rPr>
                <w:rFonts w:ascii="Arial" w:hAnsi="Arial" w:cs="Arial"/>
                <w:sz w:val="22"/>
                <w:szCs w:val="22"/>
              </w:rPr>
              <w:t xml:space="preserve"> ICU monitoring</w:t>
            </w:r>
          </w:p>
        </w:tc>
        <w:tc>
          <w:tcPr>
            <w:tcW w:w="828" w:type="dxa"/>
            <w:vAlign w:val="center"/>
          </w:tcPr>
          <w:p w14:paraId="1630DD94" w14:textId="77777777" w:rsidR="008C7E26" w:rsidRDefault="008C7E26" w:rsidP="008C7E26">
            <w:pPr>
              <w:spacing w:afterLines="30" w:after="72"/>
              <w:jc w:val="right"/>
              <w:rPr>
                <w:rFonts w:ascii="Arial" w:hAnsi="Arial" w:cs="Arial"/>
                <w:sz w:val="22"/>
                <w:szCs w:val="22"/>
              </w:rPr>
            </w:pPr>
            <w:r>
              <w:rPr>
                <w:rFonts w:ascii="Arial" w:hAnsi="Arial" w:cs="Arial"/>
                <w:sz w:val="22"/>
                <w:szCs w:val="22"/>
              </w:rPr>
              <w:t>1500</w:t>
            </w:r>
          </w:p>
        </w:tc>
        <w:tc>
          <w:tcPr>
            <w:tcW w:w="1021" w:type="dxa"/>
            <w:vAlign w:val="center"/>
          </w:tcPr>
          <w:p w14:paraId="6BB13D32" w14:textId="77777777" w:rsidR="008C7E26" w:rsidRDefault="008C7E26" w:rsidP="008C7E26">
            <w:pPr>
              <w:spacing w:afterLines="30" w:after="72"/>
              <w:jc w:val="right"/>
              <w:rPr>
                <w:rFonts w:ascii="Arial" w:hAnsi="Arial" w:cs="Arial"/>
                <w:sz w:val="22"/>
                <w:szCs w:val="22"/>
              </w:rPr>
            </w:pPr>
            <w:r>
              <w:rPr>
                <w:rFonts w:ascii="Arial" w:hAnsi="Arial" w:cs="Arial"/>
                <w:sz w:val="22"/>
                <w:szCs w:val="22"/>
              </w:rPr>
              <w:t>6000</w:t>
            </w:r>
          </w:p>
        </w:tc>
        <w:tc>
          <w:tcPr>
            <w:tcW w:w="1021" w:type="dxa"/>
            <w:vAlign w:val="center"/>
          </w:tcPr>
          <w:p w14:paraId="09859D7B" w14:textId="77777777" w:rsidR="008C7E26" w:rsidRDefault="008C7E26" w:rsidP="008C7E26">
            <w:pPr>
              <w:spacing w:afterLines="30" w:after="72"/>
              <w:jc w:val="right"/>
              <w:rPr>
                <w:rFonts w:ascii="Arial" w:hAnsi="Arial" w:cs="Arial"/>
                <w:sz w:val="22"/>
                <w:szCs w:val="22"/>
              </w:rPr>
            </w:pPr>
            <w:r>
              <w:rPr>
                <w:rFonts w:ascii="Arial" w:hAnsi="Arial" w:cs="Arial"/>
                <w:sz w:val="22"/>
                <w:szCs w:val="22"/>
              </w:rPr>
              <w:t>6000</w:t>
            </w:r>
          </w:p>
        </w:tc>
        <w:tc>
          <w:tcPr>
            <w:tcW w:w="1021" w:type="dxa"/>
            <w:vAlign w:val="center"/>
          </w:tcPr>
          <w:p w14:paraId="65F723F7" w14:textId="77777777" w:rsidR="008C7E26" w:rsidRDefault="008C7E26" w:rsidP="008C7E26">
            <w:pPr>
              <w:spacing w:afterLines="30" w:after="72"/>
              <w:jc w:val="right"/>
              <w:rPr>
                <w:rFonts w:ascii="Arial" w:hAnsi="Arial" w:cs="Arial"/>
                <w:sz w:val="22"/>
                <w:szCs w:val="22"/>
              </w:rPr>
            </w:pPr>
            <w:r>
              <w:rPr>
                <w:rFonts w:ascii="Arial" w:hAnsi="Arial" w:cs="Arial"/>
                <w:sz w:val="22"/>
                <w:szCs w:val="22"/>
              </w:rPr>
              <w:t>7500</w:t>
            </w:r>
          </w:p>
        </w:tc>
        <w:tc>
          <w:tcPr>
            <w:tcW w:w="1021" w:type="dxa"/>
            <w:vAlign w:val="center"/>
          </w:tcPr>
          <w:p w14:paraId="552BA1FB" w14:textId="77777777" w:rsidR="008C7E26" w:rsidRDefault="008C7E26" w:rsidP="008C7E26">
            <w:pPr>
              <w:spacing w:afterLines="30" w:after="72"/>
              <w:jc w:val="right"/>
              <w:rPr>
                <w:rFonts w:ascii="Arial" w:hAnsi="Arial" w:cs="Arial"/>
                <w:sz w:val="22"/>
                <w:szCs w:val="22"/>
              </w:rPr>
            </w:pPr>
            <w:r>
              <w:rPr>
                <w:rFonts w:ascii="Arial" w:hAnsi="Arial" w:cs="Arial"/>
                <w:sz w:val="22"/>
                <w:szCs w:val="22"/>
              </w:rPr>
              <w:t>9000</w:t>
            </w:r>
          </w:p>
        </w:tc>
        <w:tc>
          <w:tcPr>
            <w:tcW w:w="939" w:type="dxa"/>
            <w:vAlign w:val="center"/>
          </w:tcPr>
          <w:p w14:paraId="05F1FF91" w14:textId="77777777" w:rsidR="008C7E26" w:rsidRDefault="008C7E26" w:rsidP="008C7E26">
            <w:pPr>
              <w:spacing w:afterLines="30" w:after="72"/>
              <w:jc w:val="right"/>
              <w:rPr>
                <w:rFonts w:ascii="Arial" w:hAnsi="Arial" w:cs="Arial"/>
                <w:sz w:val="22"/>
                <w:szCs w:val="22"/>
              </w:rPr>
            </w:pPr>
            <w:r>
              <w:rPr>
                <w:rFonts w:ascii="Arial" w:hAnsi="Arial" w:cs="Arial"/>
                <w:sz w:val="22"/>
                <w:szCs w:val="22"/>
              </w:rPr>
              <w:t>9000</w:t>
            </w:r>
          </w:p>
        </w:tc>
        <w:tc>
          <w:tcPr>
            <w:tcW w:w="1021" w:type="dxa"/>
            <w:vAlign w:val="center"/>
          </w:tcPr>
          <w:p w14:paraId="2FE607F0" w14:textId="77777777" w:rsidR="008C7E26" w:rsidRDefault="008C7E26" w:rsidP="008C7E26">
            <w:pPr>
              <w:spacing w:afterLines="30" w:after="72"/>
              <w:jc w:val="center"/>
              <w:rPr>
                <w:rFonts w:ascii="Arial" w:hAnsi="Arial" w:cs="Arial"/>
                <w:sz w:val="22"/>
                <w:szCs w:val="22"/>
              </w:rPr>
            </w:pPr>
            <w:r>
              <w:rPr>
                <w:rFonts w:ascii="Arial" w:hAnsi="Arial" w:cs="Arial"/>
                <w:sz w:val="22"/>
                <w:szCs w:val="22"/>
              </w:rPr>
              <w:t>37500</w:t>
            </w:r>
          </w:p>
        </w:tc>
      </w:tr>
    </w:tbl>
    <w:p w14:paraId="5F65EEF1" w14:textId="77777777" w:rsidR="008C7E26" w:rsidRPr="00234B60" w:rsidRDefault="008C7E26" w:rsidP="008C7E26">
      <w:pPr>
        <w:spacing w:afterLines="30" w:after="72"/>
        <w:rPr>
          <w:rFonts w:ascii="Arial" w:hAnsi="Arial" w:cs="Arial"/>
          <w:sz w:val="22"/>
          <w:szCs w:val="22"/>
        </w:rPr>
      </w:pPr>
    </w:p>
    <w:p w14:paraId="648C806B" w14:textId="77777777" w:rsidR="00B763AD" w:rsidRPr="00234B60" w:rsidRDefault="00B763AD" w:rsidP="008C7E26">
      <w:pPr>
        <w:spacing w:afterLines="30" w:after="72"/>
        <w:rPr>
          <w:rFonts w:ascii="Arial" w:hAnsi="Arial" w:cs="Arial"/>
          <w:sz w:val="22"/>
          <w:szCs w:val="22"/>
        </w:rPr>
      </w:pPr>
    </w:p>
    <w:p w14:paraId="7D278626" w14:textId="22E4570E" w:rsidR="00517382" w:rsidRPr="00573101" w:rsidRDefault="00517382">
      <w:pPr>
        <w:tabs>
          <w:tab w:val="left" w:pos="1280"/>
        </w:tabs>
        <w:spacing w:afterLines="30" w:after="72"/>
        <w:rPr>
          <w:rFonts w:ascii="Arial" w:hAnsi="Arial" w:cs="Arial"/>
          <w:b/>
          <w:sz w:val="22"/>
          <w:szCs w:val="22"/>
          <w:rPrChange w:id="40" w:author="Ryan Essex" w:date="2016-03-07T16:56:00Z">
            <w:rPr>
              <w:rFonts w:ascii="Arial" w:hAnsi="Arial" w:cs="Arial"/>
              <w:b/>
              <w:sz w:val="22"/>
              <w:szCs w:val="22"/>
              <w:u w:val="single"/>
            </w:rPr>
          </w:rPrChange>
        </w:rPr>
        <w:pPrChange w:id="41" w:author="Ryan Essex" w:date="2016-03-07T16:56:00Z">
          <w:pPr>
            <w:spacing w:afterLines="30" w:after="72"/>
          </w:pPr>
        </w:pPrChange>
      </w:pPr>
      <w:r w:rsidRPr="00573101">
        <w:rPr>
          <w:rFonts w:ascii="Arial" w:hAnsi="Arial" w:cs="Arial"/>
          <w:b/>
          <w:sz w:val="22"/>
          <w:szCs w:val="22"/>
          <w:rPrChange w:id="42" w:author="Ryan Essex" w:date="2016-03-07T16:56:00Z">
            <w:rPr>
              <w:rFonts w:ascii="Arial" w:hAnsi="Arial" w:cs="Arial"/>
              <w:b/>
              <w:sz w:val="22"/>
              <w:szCs w:val="22"/>
              <w:u w:val="single"/>
            </w:rPr>
          </w:rPrChange>
        </w:rPr>
        <w:t>Travel:</w:t>
      </w:r>
      <w:ins w:id="43" w:author="Ryan Essex" w:date="2016-03-07T16:56:00Z">
        <w:r w:rsidR="00573101" w:rsidRPr="00573101">
          <w:rPr>
            <w:rFonts w:ascii="Arial" w:hAnsi="Arial" w:cs="Arial"/>
            <w:b/>
            <w:sz w:val="22"/>
            <w:szCs w:val="22"/>
            <w:rPrChange w:id="44" w:author="Ryan Essex" w:date="2016-03-07T16:56:00Z">
              <w:rPr>
                <w:rFonts w:ascii="Arial" w:hAnsi="Arial" w:cs="Arial"/>
                <w:b/>
                <w:sz w:val="22"/>
                <w:szCs w:val="22"/>
                <w:u w:val="single"/>
              </w:rPr>
            </w:rPrChange>
          </w:rPr>
          <w:tab/>
        </w:r>
      </w:ins>
    </w:p>
    <w:p w14:paraId="7052549E" w14:textId="77777777" w:rsidR="00517382" w:rsidRPr="00573101" w:rsidRDefault="00971138">
      <w:pPr>
        <w:pStyle w:val="NoSpacing"/>
        <w:spacing w:afterLines="30" w:after="72"/>
        <w:rPr>
          <w:u w:val="single"/>
          <w:rPrChange w:id="45" w:author="Ryan Essex" w:date="2016-03-07T16:56:00Z">
            <w:rPr>
              <w:rFonts w:ascii="Arial" w:hAnsi="Arial" w:cs="Arial"/>
              <w:sz w:val="22"/>
              <w:szCs w:val="22"/>
            </w:rPr>
          </w:rPrChange>
        </w:rPr>
        <w:pPrChange w:id="46" w:author="Ryan Essex" w:date="2016-03-07T16:56:00Z">
          <w:pPr>
            <w:spacing w:afterLines="30" w:after="72"/>
          </w:pPr>
        </w:pPrChange>
      </w:pPr>
      <w:r>
        <w:t xml:space="preserve">Clinical investigators will travel to an annual face-to-face meeting to assure uniform management of clinical methods and data processing, to review data analytics, and to deliberate on case exceptions and complications.  More frequent cross-institutional conferencing will occur by Skype or WebEx using institutional electronic </w:t>
      </w:r>
      <w:r w:rsidRPr="00573101">
        <w:t>conference technologies.</w:t>
      </w:r>
    </w:p>
    <w:p w14:paraId="21851222" w14:textId="77777777" w:rsidR="002501C8" w:rsidRPr="00573101" w:rsidRDefault="002501C8">
      <w:pPr>
        <w:pStyle w:val="NoSpacing"/>
        <w:spacing w:afterLines="30" w:after="72"/>
        <w:rPr>
          <w:b/>
          <w:rPrChange w:id="47" w:author="Ryan Essex" w:date="2016-03-07T16:56:00Z">
            <w:rPr>
              <w:rFonts w:ascii="Arial" w:hAnsi="Arial" w:cs="Arial"/>
              <w:b/>
              <w:sz w:val="22"/>
              <w:szCs w:val="22"/>
              <w:u w:val="single"/>
            </w:rPr>
          </w:rPrChange>
        </w:rPr>
        <w:pPrChange w:id="48" w:author="Ryan Essex" w:date="2016-03-07T16:56:00Z">
          <w:pPr>
            <w:spacing w:afterLines="30" w:after="72"/>
          </w:pPr>
        </w:pPrChange>
      </w:pPr>
      <w:r w:rsidRPr="00573101">
        <w:rPr>
          <w:b/>
          <w:rPrChange w:id="49" w:author="Ryan Essex" w:date="2016-03-07T16:56:00Z">
            <w:rPr>
              <w:rFonts w:cs="Arial"/>
              <w:b/>
              <w:u w:val="single"/>
            </w:rPr>
          </w:rPrChange>
        </w:rPr>
        <w:t>Other expenses</w:t>
      </w:r>
      <w:r w:rsidR="00376CCE" w:rsidRPr="00573101">
        <w:rPr>
          <w:b/>
          <w:rPrChange w:id="50" w:author="Ryan Essex" w:date="2016-03-07T16:56:00Z">
            <w:rPr>
              <w:rFonts w:cs="Arial"/>
              <w:b/>
              <w:u w:val="single"/>
            </w:rPr>
          </w:rPrChange>
        </w:rPr>
        <w:t>:</w:t>
      </w:r>
    </w:p>
    <w:p w14:paraId="09156903" w14:textId="77777777" w:rsidR="00695336" w:rsidRDefault="00695336">
      <w:pPr>
        <w:pStyle w:val="NoSpacing"/>
        <w:spacing w:afterLines="30" w:after="72"/>
        <w:pPrChange w:id="51" w:author="Ryan Essex" w:date="2016-03-07T16:56:00Z">
          <w:pPr>
            <w:spacing w:afterLines="30" w:after="72"/>
            <w:jc w:val="both"/>
          </w:pPr>
        </w:pPrChange>
      </w:pPr>
      <w:proofErr w:type="gramStart"/>
      <w:r w:rsidRPr="007D31A5">
        <w:rPr>
          <w:b/>
          <w:u w:val="single"/>
        </w:rPr>
        <w:t>Technology Infrastructure service (TIF).</w:t>
      </w:r>
      <w:proofErr w:type="gramEnd"/>
      <w:r>
        <w:t xml:space="preserve"> TIF is a consistently-applied direct charge that is assessed to each and every campus activity unit, regardless of funding source, including units identified as individual grant and contract awards. The TIF pays for campus communication services on the basis of a monthly accounting of actual usage data. These costs are charged as direct costs and are not recovered as indirect costs. This is calculated at $33.28 per FTE per month, which is mandated by the University to be part of the direct costs of grants.</w:t>
      </w:r>
    </w:p>
    <w:p w14:paraId="156A5695" w14:textId="77777777" w:rsidR="002501C8" w:rsidRDefault="002501C8">
      <w:pPr>
        <w:pStyle w:val="NoSpacing"/>
        <w:spacing w:afterLines="30" w:after="72"/>
        <w:pPrChange w:id="52" w:author="Ryan Essex" w:date="2016-03-07T16:56:00Z">
          <w:pPr>
            <w:spacing w:afterLines="100" w:after="240"/>
          </w:pPr>
        </w:pPrChange>
      </w:pPr>
      <w:r w:rsidRPr="00234B60">
        <w:t>Shipping</w:t>
      </w:r>
      <w:r w:rsidR="00376CCE" w:rsidRPr="00234B60">
        <w:t xml:space="preserve"> charges are estimated for regular annual shipment by common carrier of the specialized MRI phantom device to and from each of </w:t>
      </w:r>
      <w:r w:rsidRPr="00234B60">
        <w:t xml:space="preserve">12 </w:t>
      </w:r>
      <w:r w:rsidR="00376CCE" w:rsidRPr="00234B60">
        <w:t xml:space="preserve">collaborating </w:t>
      </w:r>
      <w:r w:rsidRPr="00234B60">
        <w:t xml:space="preserve">sites @ </w:t>
      </w:r>
      <w:r w:rsidR="00376CCE" w:rsidRPr="00234B60">
        <w:t>$</w:t>
      </w:r>
      <w:r w:rsidR="00530B88" w:rsidRPr="00234B60">
        <w:t>208.33</w:t>
      </w:r>
      <w:r w:rsidR="00376CCE" w:rsidRPr="00234B60">
        <w:t xml:space="preserve">.  </w:t>
      </w:r>
    </w:p>
    <w:tbl>
      <w:tblPr>
        <w:tblStyle w:val="TableGrid"/>
        <w:tblW w:w="0" w:type="auto"/>
        <w:tblInd w:w="198" w:type="dxa"/>
        <w:tblLook w:val="04A0" w:firstRow="1" w:lastRow="0" w:firstColumn="1" w:lastColumn="0" w:noHBand="0" w:noVBand="1"/>
      </w:tblPr>
      <w:tblGrid>
        <w:gridCol w:w="6030"/>
        <w:gridCol w:w="2790"/>
        <w:gridCol w:w="1350"/>
      </w:tblGrid>
      <w:tr w:rsidR="00BD637F" w:rsidRPr="00BD637F" w14:paraId="017F0253" w14:textId="77777777" w:rsidTr="007A3FD5">
        <w:tc>
          <w:tcPr>
            <w:tcW w:w="6030" w:type="dxa"/>
            <w:vAlign w:val="center"/>
          </w:tcPr>
          <w:p w14:paraId="2B885857" w14:textId="77777777" w:rsidR="00BD637F" w:rsidRPr="00BD637F" w:rsidRDefault="00BD637F" w:rsidP="00BD637F">
            <w:pPr>
              <w:spacing w:afterLines="30" w:after="72"/>
              <w:rPr>
                <w:rFonts w:ascii="Arial" w:hAnsi="Arial" w:cs="Arial"/>
                <w:sz w:val="22"/>
                <w:szCs w:val="22"/>
              </w:rPr>
            </w:pPr>
            <w:r w:rsidRPr="00BD637F">
              <w:rPr>
                <w:rFonts w:ascii="Arial" w:hAnsi="Arial" w:cs="Arial"/>
                <w:sz w:val="22"/>
                <w:szCs w:val="22"/>
              </w:rPr>
              <w:t>Shipping Equipment to 12 clinical sites round trip</w:t>
            </w:r>
          </w:p>
        </w:tc>
        <w:tc>
          <w:tcPr>
            <w:tcW w:w="2790" w:type="dxa"/>
            <w:vAlign w:val="center"/>
          </w:tcPr>
          <w:p w14:paraId="28B1BCA7" w14:textId="77777777" w:rsidR="00BD637F" w:rsidRPr="00BD637F" w:rsidRDefault="00BD637F" w:rsidP="00586FA1">
            <w:pPr>
              <w:spacing w:afterLines="30" w:after="72"/>
              <w:jc w:val="right"/>
              <w:rPr>
                <w:rFonts w:ascii="Arial" w:hAnsi="Arial" w:cs="Arial"/>
                <w:sz w:val="22"/>
                <w:szCs w:val="22"/>
              </w:rPr>
            </w:pPr>
            <w:r w:rsidRPr="00BD637F">
              <w:rPr>
                <w:rFonts w:ascii="Arial" w:hAnsi="Arial" w:cs="Arial"/>
                <w:sz w:val="22"/>
                <w:szCs w:val="22"/>
              </w:rPr>
              <w:t>208.333333</w:t>
            </w:r>
          </w:p>
        </w:tc>
        <w:tc>
          <w:tcPr>
            <w:tcW w:w="1350" w:type="dxa"/>
            <w:vAlign w:val="center"/>
          </w:tcPr>
          <w:p w14:paraId="459F0B3D" w14:textId="77777777" w:rsidR="00BD637F" w:rsidRPr="00BD637F" w:rsidRDefault="00BD637F" w:rsidP="00BD637F">
            <w:pPr>
              <w:spacing w:afterLines="30" w:after="72"/>
              <w:jc w:val="center"/>
              <w:rPr>
                <w:rFonts w:ascii="Arial" w:hAnsi="Arial" w:cs="Arial"/>
                <w:sz w:val="22"/>
                <w:szCs w:val="22"/>
              </w:rPr>
            </w:pPr>
            <w:r w:rsidRPr="00BD637F">
              <w:rPr>
                <w:rFonts w:ascii="Arial" w:hAnsi="Arial" w:cs="Arial"/>
                <w:sz w:val="22"/>
                <w:szCs w:val="22"/>
              </w:rPr>
              <w:t>2,500</w:t>
            </w:r>
            <w:r>
              <w:rPr>
                <w:rFonts w:ascii="Arial" w:hAnsi="Arial" w:cs="Arial"/>
                <w:sz w:val="22"/>
                <w:szCs w:val="22"/>
              </w:rPr>
              <w:t>.</w:t>
            </w:r>
          </w:p>
        </w:tc>
      </w:tr>
      <w:tr w:rsidR="00BD637F" w:rsidRPr="00BD637F" w14:paraId="6920BC0A" w14:textId="77777777" w:rsidTr="007A3FD5">
        <w:tc>
          <w:tcPr>
            <w:tcW w:w="6030" w:type="dxa"/>
            <w:vAlign w:val="center"/>
          </w:tcPr>
          <w:p w14:paraId="0088D17E" w14:textId="77777777" w:rsidR="00BD637F" w:rsidRPr="00BD637F" w:rsidRDefault="006D5007" w:rsidP="00586FA1">
            <w:pPr>
              <w:spacing w:afterLines="30" w:after="72"/>
              <w:rPr>
                <w:rFonts w:ascii="Arial" w:hAnsi="Arial" w:cs="Arial"/>
                <w:sz w:val="22"/>
                <w:szCs w:val="22"/>
              </w:rPr>
            </w:pPr>
            <w:r>
              <w:rPr>
                <w:rFonts w:ascii="Arial" w:hAnsi="Arial" w:cs="Arial"/>
                <w:sz w:val="22"/>
                <w:szCs w:val="22"/>
              </w:rPr>
              <w:t>Scan on the MRI Phantom</w:t>
            </w:r>
            <w:r w:rsidR="00BD637F">
              <w:rPr>
                <w:rFonts w:ascii="Arial" w:hAnsi="Arial" w:cs="Arial"/>
                <w:sz w:val="22"/>
                <w:szCs w:val="22"/>
              </w:rPr>
              <w:t xml:space="preserve"> equipment 12 sites</w:t>
            </w:r>
          </w:p>
        </w:tc>
        <w:tc>
          <w:tcPr>
            <w:tcW w:w="2790" w:type="dxa"/>
            <w:vAlign w:val="center"/>
          </w:tcPr>
          <w:p w14:paraId="1BD9901D" w14:textId="77777777" w:rsidR="00BD637F" w:rsidRPr="00BD637F" w:rsidRDefault="00BD637F" w:rsidP="00586FA1">
            <w:pPr>
              <w:spacing w:afterLines="30" w:after="72"/>
              <w:jc w:val="right"/>
              <w:rPr>
                <w:rFonts w:ascii="Arial" w:hAnsi="Arial" w:cs="Arial"/>
                <w:sz w:val="22"/>
                <w:szCs w:val="22"/>
              </w:rPr>
            </w:pPr>
            <w:r w:rsidRPr="00BD637F">
              <w:rPr>
                <w:rFonts w:ascii="Arial" w:hAnsi="Arial" w:cs="Arial"/>
                <w:sz w:val="22"/>
                <w:szCs w:val="22"/>
              </w:rPr>
              <w:t>416.6666667</w:t>
            </w:r>
          </w:p>
        </w:tc>
        <w:tc>
          <w:tcPr>
            <w:tcW w:w="1350" w:type="dxa"/>
            <w:vAlign w:val="center"/>
          </w:tcPr>
          <w:p w14:paraId="047A7680" w14:textId="77777777" w:rsidR="00BD637F" w:rsidRPr="00BD637F" w:rsidRDefault="00BD637F" w:rsidP="00586FA1">
            <w:pPr>
              <w:spacing w:afterLines="30" w:after="72"/>
              <w:jc w:val="center"/>
              <w:rPr>
                <w:rFonts w:ascii="Arial" w:hAnsi="Arial" w:cs="Arial"/>
                <w:sz w:val="22"/>
                <w:szCs w:val="22"/>
              </w:rPr>
            </w:pPr>
            <w:r w:rsidRPr="00BD637F">
              <w:rPr>
                <w:rFonts w:ascii="Arial" w:hAnsi="Arial" w:cs="Arial"/>
                <w:sz w:val="22"/>
                <w:szCs w:val="22"/>
              </w:rPr>
              <w:t>5,000</w:t>
            </w:r>
            <w:r>
              <w:rPr>
                <w:rFonts w:ascii="Arial" w:hAnsi="Arial" w:cs="Arial"/>
                <w:sz w:val="22"/>
                <w:szCs w:val="22"/>
              </w:rPr>
              <w:t>.</w:t>
            </w:r>
          </w:p>
        </w:tc>
      </w:tr>
    </w:tbl>
    <w:p w14:paraId="27DAC249" w14:textId="77777777" w:rsidR="00BD637F" w:rsidRPr="00234B60" w:rsidRDefault="00BD637F" w:rsidP="008C7E26">
      <w:pPr>
        <w:spacing w:afterLines="30" w:after="72"/>
        <w:rPr>
          <w:rFonts w:ascii="Arial" w:hAnsi="Arial" w:cs="Arial"/>
          <w:sz w:val="22"/>
          <w:szCs w:val="22"/>
        </w:rPr>
      </w:pPr>
    </w:p>
    <w:p w14:paraId="0E5C22DE" w14:textId="77777777" w:rsidR="002501C8" w:rsidRPr="00234B60" w:rsidRDefault="002501C8">
      <w:pPr>
        <w:pStyle w:val="NoSpacing"/>
        <w:spacing w:afterLines="30" w:after="72"/>
        <w:pPrChange w:id="53" w:author="Ryan Essex" w:date="2016-03-07T16:57:00Z">
          <w:pPr>
            <w:spacing w:afterLines="30" w:after="72"/>
          </w:pPr>
        </w:pPrChange>
      </w:pPr>
      <w:r w:rsidRPr="00234B60">
        <w:t xml:space="preserve">Scan of the MRI phantom </w:t>
      </w:r>
      <w:r w:rsidR="00376CCE" w:rsidRPr="00234B60">
        <w:t xml:space="preserve">will be conducted once each year </w:t>
      </w:r>
      <w:r w:rsidR="00A137F0" w:rsidRPr="00234B60">
        <w:t xml:space="preserve">during </w:t>
      </w:r>
      <w:proofErr w:type="spellStart"/>
      <w:r w:rsidR="00A137F0" w:rsidRPr="00234B60">
        <w:t>Yrs</w:t>
      </w:r>
      <w:proofErr w:type="spellEnd"/>
      <w:r w:rsidR="00A137F0" w:rsidRPr="00234B60">
        <w:t xml:space="preserve"> 1 and 2 </w:t>
      </w:r>
      <w:r w:rsidR="00376CCE" w:rsidRPr="00234B60">
        <w:t xml:space="preserve">at all </w:t>
      </w:r>
      <w:r w:rsidRPr="00234B60">
        <w:t xml:space="preserve">12 </w:t>
      </w:r>
      <w:r w:rsidR="00376CCE" w:rsidRPr="00234B60">
        <w:t xml:space="preserve">collaborating </w:t>
      </w:r>
      <w:r w:rsidRPr="00234B60">
        <w:t>sites @ $</w:t>
      </w:r>
      <w:r w:rsidR="00530B88" w:rsidRPr="00234B60">
        <w:t>416.66</w:t>
      </w:r>
      <w:r w:rsidR="007E58E7" w:rsidRPr="00234B60">
        <w:t xml:space="preserve"> for standard MRI facility charges.</w:t>
      </w:r>
    </w:p>
    <w:p w14:paraId="7FB268E6" w14:textId="77777777" w:rsidR="007A3FD5" w:rsidRDefault="00CD63A8">
      <w:pPr>
        <w:pStyle w:val="NoSpacing"/>
        <w:spacing w:afterLines="30" w:after="72"/>
        <w:pPrChange w:id="54" w:author="Ryan Essex" w:date="2016-03-07T16:57:00Z">
          <w:pPr>
            <w:spacing w:afterLines="30" w:after="72"/>
          </w:pPr>
        </w:pPrChange>
      </w:pPr>
      <w:r w:rsidRPr="00234B60">
        <w:t>Clinical costs are based on N=4/</w:t>
      </w:r>
      <w:proofErr w:type="spellStart"/>
      <w:r w:rsidRPr="00234B60">
        <w:t>yr</w:t>
      </w:r>
      <w:proofErr w:type="spellEnd"/>
      <w:r w:rsidRPr="00234B60">
        <w:t xml:space="preserve"> </w:t>
      </w:r>
      <w:r w:rsidR="00A137F0" w:rsidRPr="00234B60">
        <w:t xml:space="preserve">during </w:t>
      </w:r>
      <w:proofErr w:type="spellStart"/>
      <w:r w:rsidR="00A137F0" w:rsidRPr="00234B60">
        <w:t>Yrs</w:t>
      </w:r>
      <w:proofErr w:type="spellEnd"/>
      <w:r w:rsidR="00A137F0" w:rsidRPr="00234B60">
        <w:t xml:space="preserve"> 1 and 2, 5/</w:t>
      </w:r>
      <w:proofErr w:type="spellStart"/>
      <w:r w:rsidR="00A137F0" w:rsidRPr="00234B60">
        <w:t>yr</w:t>
      </w:r>
      <w:proofErr w:type="spellEnd"/>
      <w:r w:rsidR="00A137F0" w:rsidRPr="00234B60">
        <w:t xml:space="preserve"> in </w:t>
      </w:r>
      <w:proofErr w:type="spellStart"/>
      <w:r w:rsidR="00A137F0" w:rsidRPr="00234B60">
        <w:t>Yr</w:t>
      </w:r>
      <w:proofErr w:type="spellEnd"/>
      <w:r w:rsidR="00A137F0" w:rsidRPr="00234B60">
        <w:t xml:space="preserve"> 3, and 6/</w:t>
      </w:r>
      <w:proofErr w:type="spellStart"/>
      <w:r w:rsidR="00A137F0" w:rsidRPr="00234B60">
        <w:t>yr</w:t>
      </w:r>
      <w:proofErr w:type="spellEnd"/>
      <w:r w:rsidR="00A137F0" w:rsidRPr="00234B60">
        <w:t xml:space="preserve"> in </w:t>
      </w:r>
      <w:proofErr w:type="spellStart"/>
      <w:r w:rsidR="00A137F0" w:rsidRPr="00234B60">
        <w:t>Yrs</w:t>
      </w:r>
      <w:proofErr w:type="spellEnd"/>
      <w:r w:rsidR="00A137F0" w:rsidRPr="00234B60">
        <w:t xml:space="preserve"> 4 and 5, with </w:t>
      </w:r>
      <w:r w:rsidRPr="00234B60">
        <w:t>follow</w:t>
      </w:r>
      <w:r w:rsidR="00254732" w:rsidRPr="00234B60">
        <w:t>-</w:t>
      </w:r>
      <w:r w:rsidRPr="00234B60">
        <w:t>up</w:t>
      </w:r>
      <w:r w:rsidR="00A137F0" w:rsidRPr="00234B60">
        <w:t xml:space="preserve"> to 2 years for enrollees in </w:t>
      </w:r>
      <w:proofErr w:type="spellStart"/>
      <w:r w:rsidR="00A137F0" w:rsidRPr="00234B60">
        <w:t>Yrs</w:t>
      </w:r>
      <w:proofErr w:type="spellEnd"/>
      <w:r w:rsidR="00A137F0" w:rsidRPr="00234B60">
        <w:t xml:space="preserve"> 1 through 3 and up to 1 year for enrollees in </w:t>
      </w:r>
      <w:proofErr w:type="spellStart"/>
      <w:r w:rsidR="00A137F0" w:rsidRPr="00234B60">
        <w:t>Yr</w:t>
      </w:r>
      <w:proofErr w:type="spellEnd"/>
      <w:r w:rsidR="00A137F0" w:rsidRPr="00234B60">
        <w:t xml:space="preserve"> 3.  These costs </w:t>
      </w:r>
      <w:r w:rsidRPr="00234B60">
        <w:t>include enrollment, acute biomarker collection across 3 days, blood draws across 3 months, telephone continuity calls across 24 months, outpatient research EEG at 6 months, data entry for chronic epilepsy, and computerized neurophy</w:t>
      </w:r>
      <w:r w:rsidR="00254732" w:rsidRPr="00234B60">
        <w:t>s</w:t>
      </w:r>
      <w:r w:rsidRPr="00234B60">
        <w:t xml:space="preserve">iologic testing with </w:t>
      </w:r>
      <w:r w:rsidR="00A137F0" w:rsidRPr="00234B60">
        <w:t>specialized software (</w:t>
      </w:r>
      <w:proofErr w:type="spellStart"/>
      <w:r w:rsidRPr="00234B60">
        <w:t>Cogstate</w:t>
      </w:r>
      <w:proofErr w:type="spellEnd"/>
      <w:r w:rsidRPr="00234B60">
        <w:t xml:space="preserve"> </w:t>
      </w:r>
      <w:r w:rsidR="00A137F0" w:rsidRPr="00234B60">
        <w:t>Brain Injury Batter, New Haven CT)</w:t>
      </w:r>
      <w:r w:rsidRPr="00234B60">
        <w:t>.  Clinical costs are ba</w:t>
      </w:r>
      <w:r w:rsidR="00B763AD" w:rsidRPr="00234B60">
        <w:t xml:space="preserve">sed on </w:t>
      </w:r>
      <w:proofErr w:type="gramStart"/>
      <w:r w:rsidR="00B763AD" w:rsidRPr="00234B60">
        <w:t>a per</w:t>
      </w:r>
      <w:proofErr w:type="gramEnd"/>
      <w:r w:rsidR="00B763AD" w:rsidRPr="00234B60">
        <w:t xml:space="preserve"> patient total of $4</w:t>
      </w:r>
      <w:r w:rsidRPr="00234B60">
        <w:t>000.</w:t>
      </w:r>
    </w:p>
    <w:p w14:paraId="7A6F3FFB" w14:textId="77777777" w:rsidR="00CD63A8" w:rsidRDefault="00CD63A8" w:rsidP="008C7E26">
      <w:pPr>
        <w:spacing w:afterLines="30" w:after="72"/>
        <w:rPr>
          <w:rFonts w:ascii="Arial" w:hAnsi="Arial" w:cs="Arial"/>
          <w:sz w:val="22"/>
          <w:szCs w:val="22"/>
        </w:rPr>
      </w:pPr>
    </w:p>
    <w:tbl>
      <w:tblPr>
        <w:tblStyle w:val="TableGrid"/>
        <w:tblW w:w="0" w:type="auto"/>
        <w:tblInd w:w="198" w:type="dxa"/>
        <w:tblLook w:val="04A0" w:firstRow="1" w:lastRow="0" w:firstColumn="1" w:lastColumn="0" w:noHBand="0" w:noVBand="1"/>
      </w:tblPr>
      <w:tblGrid>
        <w:gridCol w:w="3690"/>
        <w:gridCol w:w="900"/>
        <w:gridCol w:w="900"/>
        <w:gridCol w:w="900"/>
        <w:gridCol w:w="900"/>
        <w:gridCol w:w="937"/>
        <w:gridCol w:w="939"/>
        <w:gridCol w:w="1021"/>
      </w:tblGrid>
      <w:tr w:rsidR="007A3FD5" w:rsidRPr="008C7E26" w14:paraId="4E8D38B2" w14:textId="77777777" w:rsidTr="006E5A5E">
        <w:tc>
          <w:tcPr>
            <w:tcW w:w="4590" w:type="dxa"/>
            <w:gridSpan w:val="2"/>
            <w:vAlign w:val="center"/>
          </w:tcPr>
          <w:p w14:paraId="18F666EA" w14:textId="77777777" w:rsidR="007A3FD5" w:rsidRPr="008C7E26" w:rsidRDefault="007A3FD5" w:rsidP="00586FA1">
            <w:pPr>
              <w:spacing w:afterLines="30" w:after="72"/>
              <w:jc w:val="right"/>
              <w:rPr>
                <w:rFonts w:ascii="Arial" w:hAnsi="Arial" w:cs="Arial"/>
                <w:b/>
                <w:sz w:val="18"/>
                <w:szCs w:val="18"/>
                <w:u w:val="single"/>
              </w:rPr>
            </w:pPr>
            <w:r w:rsidRPr="008C7E26">
              <w:rPr>
                <w:rFonts w:ascii="Arial" w:hAnsi="Arial" w:cs="Arial"/>
                <w:b/>
                <w:sz w:val="18"/>
                <w:szCs w:val="18"/>
                <w:u w:val="single"/>
              </w:rPr>
              <w:t>Per patient</w:t>
            </w:r>
          </w:p>
        </w:tc>
        <w:tc>
          <w:tcPr>
            <w:tcW w:w="900" w:type="dxa"/>
            <w:vAlign w:val="center"/>
          </w:tcPr>
          <w:p w14:paraId="3FD6D3AF" w14:textId="77777777" w:rsidR="007A3FD5" w:rsidRPr="008C7E26" w:rsidRDefault="007A3FD5" w:rsidP="00586FA1">
            <w:pPr>
              <w:spacing w:afterLines="30" w:after="72"/>
              <w:jc w:val="right"/>
              <w:rPr>
                <w:rFonts w:ascii="Arial" w:hAnsi="Arial" w:cs="Arial"/>
                <w:b/>
                <w:sz w:val="18"/>
                <w:szCs w:val="18"/>
              </w:rPr>
            </w:pPr>
            <w:r w:rsidRPr="008C7E26">
              <w:rPr>
                <w:rFonts w:ascii="Arial" w:hAnsi="Arial" w:cs="Arial"/>
                <w:b/>
                <w:sz w:val="18"/>
                <w:szCs w:val="18"/>
              </w:rPr>
              <w:t>Year 1</w:t>
            </w:r>
          </w:p>
        </w:tc>
        <w:tc>
          <w:tcPr>
            <w:tcW w:w="900" w:type="dxa"/>
            <w:vAlign w:val="center"/>
          </w:tcPr>
          <w:p w14:paraId="2F83AEA7" w14:textId="77777777" w:rsidR="007A3FD5" w:rsidRPr="008C7E26" w:rsidRDefault="007A3FD5" w:rsidP="00586FA1">
            <w:pPr>
              <w:spacing w:afterLines="30" w:after="72"/>
              <w:jc w:val="right"/>
              <w:rPr>
                <w:rFonts w:ascii="Arial" w:hAnsi="Arial" w:cs="Arial"/>
                <w:b/>
                <w:sz w:val="18"/>
                <w:szCs w:val="18"/>
              </w:rPr>
            </w:pPr>
            <w:r w:rsidRPr="008C7E26">
              <w:rPr>
                <w:rFonts w:ascii="Arial" w:hAnsi="Arial" w:cs="Arial"/>
                <w:b/>
                <w:sz w:val="18"/>
                <w:szCs w:val="18"/>
              </w:rPr>
              <w:t>Year 2</w:t>
            </w:r>
          </w:p>
        </w:tc>
        <w:tc>
          <w:tcPr>
            <w:tcW w:w="900" w:type="dxa"/>
            <w:vAlign w:val="center"/>
          </w:tcPr>
          <w:p w14:paraId="69CFFA7B" w14:textId="77777777" w:rsidR="007A3FD5" w:rsidRPr="008C7E26" w:rsidRDefault="007A3FD5" w:rsidP="00586FA1">
            <w:pPr>
              <w:spacing w:afterLines="30" w:after="72"/>
              <w:jc w:val="right"/>
              <w:rPr>
                <w:rFonts w:ascii="Arial" w:hAnsi="Arial" w:cs="Arial"/>
                <w:b/>
                <w:sz w:val="18"/>
                <w:szCs w:val="18"/>
              </w:rPr>
            </w:pPr>
            <w:r w:rsidRPr="008C7E26">
              <w:rPr>
                <w:rFonts w:ascii="Arial" w:hAnsi="Arial" w:cs="Arial"/>
                <w:b/>
                <w:sz w:val="18"/>
                <w:szCs w:val="18"/>
              </w:rPr>
              <w:t>Year 3</w:t>
            </w:r>
          </w:p>
        </w:tc>
        <w:tc>
          <w:tcPr>
            <w:tcW w:w="937" w:type="dxa"/>
            <w:vAlign w:val="center"/>
          </w:tcPr>
          <w:p w14:paraId="6AC93B44" w14:textId="77777777" w:rsidR="007A3FD5" w:rsidRPr="008C7E26" w:rsidRDefault="007A3FD5" w:rsidP="00586FA1">
            <w:pPr>
              <w:spacing w:afterLines="30" w:after="72"/>
              <w:jc w:val="right"/>
              <w:rPr>
                <w:rFonts w:ascii="Arial" w:hAnsi="Arial" w:cs="Arial"/>
                <w:b/>
                <w:sz w:val="18"/>
                <w:szCs w:val="18"/>
              </w:rPr>
            </w:pPr>
            <w:r w:rsidRPr="008C7E26">
              <w:rPr>
                <w:rFonts w:ascii="Arial" w:hAnsi="Arial" w:cs="Arial"/>
                <w:b/>
                <w:sz w:val="18"/>
                <w:szCs w:val="18"/>
              </w:rPr>
              <w:t>Year 4</w:t>
            </w:r>
          </w:p>
        </w:tc>
        <w:tc>
          <w:tcPr>
            <w:tcW w:w="939" w:type="dxa"/>
            <w:vAlign w:val="center"/>
          </w:tcPr>
          <w:p w14:paraId="44F37FD6" w14:textId="77777777" w:rsidR="007A3FD5" w:rsidRPr="008C7E26" w:rsidRDefault="007A3FD5" w:rsidP="00586FA1">
            <w:pPr>
              <w:spacing w:afterLines="30" w:after="72"/>
              <w:jc w:val="right"/>
              <w:rPr>
                <w:rFonts w:ascii="Arial" w:hAnsi="Arial" w:cs="Arial"/>
                <w:b/>
                <w:sz w:val="18"/>
                <w:szCs w:val="18"/>
              </w:rPr>
            </w:pPr>
            <w:r>
              <w:rPr>
                <w:rFonts w:ascii="Arial" w:hAnsi="Arial" w:cs="Arial"/>
                <w:b/>
                <w:sz w:val="18"/>
                <w:szCs w:val="18"/>
              </w:rPr>
              <w:t>Year 5</w:t>
            </w:r>
          </w:p>
        </w:tc>
        <w:tc>
          <w:tcPr>
            <w:tcW w:w="1021" w:type="dxa"/>
            <w:vAlign w:val="center"/>
          </w:tcPr>
          <w:p w14:paraId="4C7C1061" w14:textId="77777777" w:rsidR="007A3FD5" w:rsidRPr="008C7E26" w:rsidRDefault="007A3FD5" w:rsidP="00586FA1">
            <w:pPr>
              <w:spacing w:afterLines="30" w:after="72"/>
              <w:jc w:val="center"/>
              <w:rPr>
                <w:rFonts w:ascii="Arial" w:hAnsi="Arial" w:cs="Arial"/>
                <w:b/>
                <w:sz w:val="18"/>
                <w:szCs w:val="18"/>
              </w:rPr>
            </w:pPr>
            <w:r w:rsidRPr="008C7E26">
              <w:rPr>
                <w:rFonts w:ascii="Arial" w:hAnsi="Arial" w:cs="Arial"/>
                <w:b/>
                <w:sz w:val="18"/>
                <w:szCs w:val="18"/>
              </w:rPr>
              <w:t>Total DC</w:t>
            </w:r>
          </w:p>
        </w:tc>
      </w:tr>
      <w:tr w:rsidR="006E5A5E" w14:paraId="55A50D19" w14:textId="77777777" w:rsidTr="006E5A5E">
        <w:tc>
          <w:tcPr>
            <w:tcW w:w="3690" w:type="dxa"/>
            <w:vAlign w:val="center"/>
          </w:tcPr>
          <w:p w14:paraId="1AC4EE3E" w14:textId="77777777" w:rsidR="007A3FD5" w:rsidRPr="008C7E26" w:rsidRDefault="007A3FD5" w:rsidP="00586FA1">
            <w:pPr>
              <w:spacing w:afterLines="30" w:after="72"/>
              <w:rPr>
                <w:rFonts w:ascii="Arial" w:hAnsi="Arial" w:cs="Arial"/>
                <w:b/>
                <w:sz w:val="22"/>
                <w:szCs w:val="22"/>
              </w:rPr>
            </w:pPr>
            <w:r>
              <w:rPr>
                <w:rFonts w:ascii="Arial" w:hAnsi="Arial" w:cs="Arial"/>
                <w:b/>
                <w:sz w:val="22"/>
                <w:szCs w:val="22"/>
              </w:rPr>
              <w:t>Other</w:t>
            </w:r>
            <w:r w:rsidRPr="008C7E26">
              <w:rPr>
                <w:rFonts w:ascii="Arial" w:hAnsi="Arial" w:cs="Arial"/>
                <w:b/>
                <w:sz w:val="22"/>
                <w:szCs w:val="22"/>
              </w:rPr>
              <w:t xml:space="preserve"> Costs:</w:t>
            </w:r>
          </w:p>
        </w:tc>
        <w:tc>
          <w:tcPr>
            <w:tcW w:w="900" w:type="dxa"/>
            <w:vAlign w:val="center"/>
          </w:tcPr>
          <w:p w14:paraId="0FF47161" w14:textId="77777777" w:rsidR="007A3FD5" w:rsidRDefault="007A3FD5" w:rsidP="00586FA1">
            <w:pPr>
              <w:spacing w:afterLines="30" w:after="72"/>
              <w:rPr>
                <w:rFonts w:ascii="Arial" w:hAnsi="Arial" w:cs="Arial"/>
                <w:sz w:val="22"/>
                <w:szCs w:val="22"/>
              </w:rPr>
            </w:pPr>
          </w:p>
        </w:tc>
        <w:tc>
          <w:tcPr>
            <w:tcW w:w="900" w:type="dxa"/>
            <w:vAlign w:val="center"/>
          </w:tcPr>
          <w:p w14:paraId="2FAE5A33" w14:textId="77777777" w:rsidR="007A3FD5" w:rsidRDefault="007A3FD5" w:rsidP="00586FA1">
            <w:pPr>
              <w:spacing w:afterLines="30" w:after="72"/>
              <w:jc w:val="right"/>
              <w:rPr>
                <w:rFonts w:ascii="Arial" w:hAnsi="Arial" w:cs="Arial"/>
                <w:sz w:val="22"/>
                <w:szCs w:val="22"/>
              </w:rPr>
            </w:pPr>
          </w:p>
        </w:tc>
        <w:tc>
          <w:tcPr>
            <w:tcW w:w="900" w:type="dxa"/>
            <w:vAlign w:val="center"/>
          </w:tcPr>
          <w:p w14:paraId="4EC726B3" w14:textId="77777777" w:rsidR="007A3FD5" w:rsidRDefault="007A3FD5" w:rsidP="00586FA1">
            <w:pPr>
              <w:spacing w:afterLines="30" w:after="72"/>
              <w:jc w:val="right"/>
              <w:rPr>
                <w:rFonts w:ascii="Arial" w:hAnsi="Arial" w:cs="Arial"/>
                <w:sz w:val="22"/>
                <w:szCs w:val="22"/>
              </w:rPr>
            </w:pPr>
          </w:p>
        </w:tc>
        <w:tc>
          <w:tcPr>
            <w:tcW w:w="900" w:type="dxa"/>
            <w:vAlign w:val="center"/>
          </w:tcPr>
          <w:p w14:paraId="49248881" w14:textId="77777777" w:rsidR="007A3FD5" w:rsidRDefault="007A3FD5" w:rsidP="00586FA1">
            <w:pPr>
              <w:spacing w:afterLines="30" w:after="72"/>
              <w:jc w:val="right"/>
              <w:rPr>
                <w:rFonts w:ascii="Arial" w:hAnsi="Arial" w:cs="Arial"/>
                <w:sz w:val="22"/>
                <w:szCs w:val="22"/>
              </w:rPr>
            </w:pPr>
          </w:p>
        </w:tc>
        <w:tc>
          <w:tcPr>
            <w:tcW w:w="937" w:type="dxa"/>
            <w:vAlign w:val="center"/>
          </w:tcPr>
          <w:p w14:paraId="199590C9" w14:textId="77777777" w:rsidR="007A3FD5" w:rsidRDefault="007A3FD5" w:rsidP="00586FA1">
            <w:pPr>
              <w:spacing w:afterLines="30" w:after="72"/>
              <w:jc w:val="right"/>
              <w:rPr>
                <w:rFonts w:ascii="Arial" w:hAnsi="Arial" w:cs="Arial"/>
                <w:sz w:val="22"/>
                <w:szCs w:val="22"/>
              </w:rPr>
            </w:pPr>
          </w:p>
        </w:tc>
        <w:tc>
          <w:tcPr>
            <w:tcW w:w="939" w:type="dxa"/>
            <w:vAlign w:val="center"/>
          </w:tcPr>
          <w:p w14:paraId="19E03348" w14:textId="77777777" w:rsidR="007A3FD5" w:rsidRDefault="007A3FD5" w:rsidP="00586FA1">
            <w:pPr>
              <w:spacing w:afterLines="30" w:after="72"/>
              <w:jc w:val="right"/>
              <w:rPr>
                <w:rFonts w:ascii="Arial" w:hAnsi="Arial" w:cs="Arial"/>
                <w:sz w:val="22"/>
                <w:szCs w:val="22"/>
              </w:rPr>
            </w:pPr>
          </w:p>
        </w:tc>
        <w:tc>
          <w:tcPr>
            <w:tcW w:w="1021" w:type="dxa"/>
            <w:vAlign w:val="center"/>
          </w:tcPr>
          <w:p w14:paraId="491C16D7" w14:textId="77777777" w:rsidR="007A3FD5" w:rsidRDefault="007A3FD5" w:rsidP="00586FA1">
            <w:pPr>
              <w:spacing w:afterLines="30" w:after="72"/>
              <w:rPr>
                <w:rFonts w:ascii="Arial" w:hAnsi="Arial" w:cs="Arial"/>
                <w:sz w:val="22"/>
                <w:szCs w:val="22"/>
              </w:rPr>
            </w:pPr>
          </w:p>
        </w:tc>
      </w:tr>
      <w:tr w:rsidR="006E5A5E" w14:paraId="3C15569C" w14:textId="77777777" w:rsidTr="006E5A5E">
        <w:tc>
          <w:tcPr>
            <w:tcW w:w="3690" w:type="dxa"/>
            <w:vAlign w:val="center"/>
          </w:tcPr>
          <w:p w14:paraId="37F44D80" w14:textId="77777777" w:rsidR="007A3FD5" w:rsidRDefault="007A3FD5" w:rsidP="007A3FD5">
            <w:pPr>
              <w:spacing w:afterLines="30" w:after="72"/>
              <w:rPr>
                <w:rFonts w:ascii="Arial" w:hAnsi="Arial" w:cs="Arial"/>
                <w:sz w:val="22"/>
                <w:szCs w:val="22"/>
              </w:rPr>
            </w:pPr>
            <w:r>
              <w:rPr>
                <w:rFonts w:ascii="Arial" w:hAnsi="Arial" w:cs="Arial"/>
                <w:sz w:val="22"/>
                <w:szCs w:val="22"/>
              </w:rPr>
              <w:t>Enrollment</w:t>
            </w:r>
          </w:p>
        </w:tc>
        <w:tc>
          <w:tcPr>
            <w:tcW w:w="900" w:type="dxa"/>
            <w:vAlign w:val="center"/>
          </w:tcPr>
          <w:p w14:paraId="324E040A" w14:textId="77777777" w:rsidR="007A3FD5" w:rsidRDefault="007A3FD5" w:rsidP="007A3FD5">
            <w:pPr>
              <w:spacing w:afterLines="30" w:after="72"/>
              <w:jc w:val="right"/>
              <w:rPr>
                <w:rFonts w:ascii="Arial" w:hAnsi="Arial" w:cs="Arial"/>
                <w:sz w:val="22"/>
                <w:szCs w:val="22"/>
              </w:rPr>
            </w:pPr>
            <w:r>
              <w:rPr>
                <w:rFonts w:ascii="Arial" w:hAnsi="Arial" w:cs="Arial"/>
                <w:sz w:val="22"/>
                <w:szCs w:val="22"/>
              </w:rPr>
              <w:t>243</w:t>
            </w:r>
          </w:p>
        </w:tc>
        <w:tc>
          <w:tcPr>
            <w:tcW w:w="900" w:type="dxa"/>
            <w:vAlign w:val="center"/>
          </w:tcPr>
          <w:p w14:paraId="75FDB39E" w14:textId="77777777" w:rsidR="007A3FD5" w:rsidRDefault="007A3FD5" w:rsidP="007A3FD5">
            <w:pPr>
              <w:spacing w:afterLines="30" w:after="72"/>
              <w:jc w:val="right"/>
              <w:rPr>
                <w:rFonts w:ascii="Arial" w:hAnsi="Arial" w:cs="Arial"/>
                <w:sz w:val="22"/>
                <w:szCs w:val="22"/>
              </w:rPr>
            </w:pPr>
            <w:r>
              <w:rPr>
                <w:rFonts w:ascii="Arial" w:hAnsi="Arial" w:cs="Arial"/>
                <w:sz w:val="22"/>
                <w:szCs w:val="22"/>
              </w:rPr>
              <w:t>971</w:t>
            </w:r>
          </w:p>
        </w:tc>
        <w:tc>
          <w:tcPr>
            <w:tcW w:w="900" w:type="dxa"/>
            <w:vAlign w:val="center"/>
          </w:tcPr>
          <w:p w14:paraId="20E0B940" w14:textId="77777777" w:rsidR="007A3FD5" w:rsidRDefault="007A3FD5" w:rsidP="007A3FD5">
            <w:pPr>
              <w:spacing w:afterLines="30" w:after="72"/>
              <w:jc w:val="right"/>
              <w:rPr>
                <w:rFonts w:ascii="Arial" w:hAnsi="Arial" w:cs="Arial"/>
                <w:sz w:val="22"/>
                <w:szCs w:val="22"/>
              </w:rPr>
            </w:pPr>
            <w:r>
              <w:rPr>
                <w:rFonts w:ascii="Arial" w:hAnsi="Arial" w:cs="Arial"/>
                <w:sz w:val="22"/>
                <w:szCs w:val="22"/>
              </w:rPr>
              <w:t>971</w:t>
            </w:r>
          </w:p>
        </w:tc>
        <w:tc>
          <w:tcPr>
            <w:tcW w:w="900" w:type="dxa"/>
            <w:vAlign w:val="center"/>
          </w:tcPr>
          <w:p w14:paraId="682F81AC" w14:textId="77777777" w:rsidR="007A3FD5" w:rsidRDefault="007A3FD5" w:rsidP="007A3FD5">
            <w:pPr>
              <w:spacing w:afterLines="30" w:after="72"/>
              <w:jc w:val="right"/>
              <w:rPr>
                <w:rFonts w:ascii="Arial" w:hAnsi="Arial" w:cs="Arial"/>
                <w:sz w:val="22"/>
                <w:szCs w:val="22"/>
              </w:rPr>
            </w:pPr>
            <w:r>
              <w:rPr>
                <w:rFonts w:ascii="Arial" w:hAnsi="Arial" w:cs="Arial"/>
                <w:sz w:val="22"/>
                <w:szCs w:val="22"/>
              </w:rPr>
              <w:t>1,214</w:t>
            </w:r>
          </w:p>
        </w:tc>
        <w:tc>
          <w:tcPr>
            <w:tcW w:w="937" w:type="dxa"/>
            <w:vAlign w:val="center"/>
          </w:tcPr>
          <w:p w14:paraId="018E90E2" w14:textId="77777777" w:rsidR="007A3FD5" w:rsidRDefault="007A3FD5" w:rsidP="007A3FD5">
            <w:pPr>
              <w:spacing w:afterLines="30" w:after="72"/>
              <w:jc w:val="right"/>
              <w:rPr>
                <w:rFonts w:ascii="Arial" w:hAnsi="Arial" w:cs="Arial"/>
                <w:sz w:val="22"/>
                <w:szCs w:val="22"/>
              </w:rPr>
            </w:pPr>
            <w:r>
              <w:rPr>
                <w:rFonts w:ascii="Arial" w:hAnsi="Arial" w:cs="Arial"/>
                <w:sz w:val="22"/>
                <w:szCs w:val="22"/>
              </w:rPr>
              <w:t>1,457</w:t>
            </w:r>
          </w:p>
        </w:tc>
        <w:tc>
          <w:tcPr>
            <w:tcW w:w="939" w:type="dxa"/>
            <w:vAlign w:val="center"/>
          </w:tcPr>
          <w:p w14:paraId="5558E912" w14:textId="77777777" w:rsidR="007A3FD5" w:rsidRDefault="007A3FD5" w:rsidP="007A3FD5">
            <w:pPr>
              <w:spacing w:afterLines="30" w:after="72"/>
              <w:jc w:val="right"/>
              <w:rPr>
                <w:rFonts w:ascii="Arial" w:hAnsi="Arial" w:cs="Arial"/>
                <w:sz w:val="22"/>
                <w:szCs w:val="22"/>
              </w:rPr>
            </w:pPr>
            <w:r>
              <w:rPr>
                <w:rFonts w:ascii="Arial" w:hAnsi="Arial" w:cs="Arial"/>
                <w:sz w:val="22"/>
                <w:szCs w:val="22"/>
              </w:rPr>
              <w:t>1,457</w:t>
            </w:r>
          </w:p>
        </w:tc>
        <w:tc>
          <w:tcPr>
            <w:tcW w:w="1021" w:type="dxa"/>
            <w:vAlign w:val="center"/>
          </w:tcPr>
          <w:p w14:paraId="4EF22F81" w14:textId="77777777" w:rsidR="007A3FD5" w:rsidRDefault="007A3FD5" w:rsidP="007A3FD5">
            <w:pPr>
              <w:spacing w:afterLines="30" w:after="72"/>
              <w:jc w:val="center"/>
              <w:rPr>
                <w:rFonts w:ascii="Arial" w:hAnsi="Arial" w:cs="Arial"/>
                <w:sz w:val="22"/>
                <w:szCs w:val="22"/>
              </w:rPr>
            </w:pPr>
            <w:r>
              <w:rPr>
                <w:rFonts w:ascii="Arial" w:hAnsi="Arial" w:cs="Arial"/>
                <w:sz w:val="22"/>
                <w:szCs w:val="22"/>
              </w:rPr>
              <w:t>6,071</w:t>
            </w:r>
          </w:p>
        </w:tc>
      </w:tr>
      <w:tr w:rsidR="007A3FD5" w14:paraId="2E30651D" w14:textId="77777777" w:rsidTr="006E5A5E">
        <w:tc>
          <w:tcPr>
            <w:tcW w:w="3690" w:type="dxa"/>
            <w:vAlign w:val="center"/>
          </w:tcPr>
          <w:p w14:paraId="19A863FC" w14:textId="77777777" w:rsidR="007A3FD5" w:rsidRDefault="007A3FD5" w:rsidP="007A3FD5">
            <w:pPr>
              <w:spacing w:afterLines="30" w:after="72"/>
              <w:rPr>
                <w:rFonts w:ascii="Arial" w:hAnsi="Arial" w:cs="Arial"/>
                <w:sz w:val="22"/>
                <w:szCs w:val="22"/>
              </w:rPr>
            </w:pPr>
            <w:r>
              <w:rPr>
                <w:rFonts w:ascii="Arial" w:hAnsi="Arial" w:cs="Arial"/>
                <w:sz w:val="22"/>
                <w:szCs w:val="22"/>
              </w:rPr>
              <w:t>TBI Common data elements</w:t>
            </w:r>
          </w:p>
        </w:tc>
        <w:tc>
          <w:tcPr>
            <w:tcW w:w="900" w:type="dxa"/>
            <w:vAlign w:val="center"/>
          </w:tcPr>
          <w:p w14:paraId="6C106EB2" w14:textId="77777777" w:rsidR="007A3FD5" w:rsidRDefault="007A3FD5" w:rsidP="007A3FD5">
            <w:pPr>
              <w:spacing w:afterLines="30" w:after="72"/>
              <w:jc w:val="right"/>
              <w:rPr>
                <w:rFonts w:ascii="Arial" w:hAnsi="Arial" w:cs="Arial"/>
                <w:sz w:val="22"/>
                <w:szCs w:val="22"/>
              </w:rPr>
            </w:pPr>
            <w:r>
              <w:rPr>
                <w:rFonts w:ascii="Arial" w:hAnsi="Arial" w:cs="Arial"/>
                <w:sz w:val="22"/>
                <w:szCs w:val="22"/>
              </w:rPr>
              <w:t>343</w:t>
            </w:r>
          </w:p>
        </w:tc>
        <w:tc>
          <w:tcPr>
            <w:tcW w:w="900" w:type="dxa"/>
            <w:vAlign w:val="center"/>
          </w:tcPr>
          <w:p w14:paraId="4D738CB0" w14:textId="77777777" w:rsidR="007A3FD5" w:rsidRDefault="007A3FD5" w:rsidP="007A3FD5">
            <w:pPr>
              <w:spacing w:afterLines="30" w:after="72"/>
              <w:jc w:val="right"/>
              <w:rPr>
                <w:rFonts w:ascii="Arial" w:hAnsi="Arial" w:cs="Arial"/>
                <w:sz w:val="22"/>
                <w:szCs w:val="22"/>
              </w:rPr>
            </w:pPr>
            <w:r>
              <w:rPr>
                <w:rFonts w:ascii="Arial" w:hAnsi="Arial" w:cs="Arial"/>
                <w:sz w:val="22"/>
                <w:szCs w:val="22"/>
              </w:rPr>
              <w:t>1,371</w:t>
            </w:r>
          </w:p>
        </w:tc>
        <w:tc>
          <w:tcPr>
            <w:tcW w:w="900" w:type="dxa"/>
            <w:vAlign w:val="center"/>
          </w:tcPr>
          <w:p w14:paraId="64E916AC" w14:textId="77777777" w:rsidR="007A3FD5" w:rsidRDefault="007A3FD5" w:rsidP="007A3FD5">
            <w:pPr>
              <w:spacing w:afterLines="30" w:after="72"/>
              <w:jc w:val="right"/>
              <w:rPr>
                <w:rFonts w:ascii="Arial" w:hAnsi="Arial" w:cs="Arial"/>
                <w:sz w:val="22"/>
                <w:szCs w:val="22"/>
              </w:rPr>
            </w:pPr>
            <w:r>
              <w:rPr>
                <w:rFonts w:ascii="Arial" w:hAnsi="Arial" w:cs="Arial"/>
                <w:sz w:val="22"/>
                <w:szCs w:val="22"/>
              </w:rPr>
              <w:t>1,371</w:t>
            </w:r>
          </w:p>
        </w:tc>
        <w:tc>
          <w:tcPr>
            <w:tcW w:w="900" w:type="dxa"/>
            <w:vAlign w:val="center"/>
          </w:tcPr>
          <w:p w14:paraId="5D17C369" w14:textId="77777777" w:rsidR="007A3FD5" w:rsidRDefault="007A3FD5" w:rsidP="007A3FD5">
            <w:pPr>
              <w:spacing w:afterLines="30" w:after="72"/>
              <w:jc w:val="right"/>
              <w:rPr>
                <w:rFonts w:ascii="Arial" w:hAnsi="Arial" w:cs="Arial"/>
                <w:sz w:val="22"/>
                <w:szCs w:val="22"/>
              </w:rPr>
            </w:pPr>
            <w:r>
              <w:rPr>
                <w:rFonts w:ascii="Arial" w:hAnsi="Arial" w:cs="Arial"/>
                <w:sz w:val="22"/>
                <w:szCs w:val="22"/>
              </w:rPr>
              <w:t>1,714</w:t>
            </w:r>
          </w:p>
        </w:tc>
        <w:tc>
          <w:tcPr>
            <w:tcW w:w="937" w:type="dxa"/>
            <w:vAlign w:val="center"/>
          </w:tcPr>
          <w:p w14:paraId="73B087CE" w14:textId="77777777" w:rsidR="007A3FD5" w:rsidRDefault="007A3FD5" w:rsidP="007A3FD5">
            <w:pPr>
              <w:spacing w:afterLines="30" w:after="72"/>
              <w:jc w:val="right"/>
              <w:rPr>
                <w:rFonts w:ascii="Arial" w:hAnsi="Arial" w:cs="Arial"/>
                <w:sz w:val="22"/>
                <w:szCs w:val="22"/>
              </w:rPr>
            </w:pPr>
            <w:r>
              <w:rPr>
                <w:rFonts w:ascii="Arial" w:hAnsi="Arial" w:cs="Arial"/>
                <w:sz w:val="22"/>
                <w:szCs w:val="22"/>
              </w:rPr>
              <w:t>2,057</w:t>
            </w:r>
          </w:p>
        </w:tc>
        <w:tc>
          <w:tcPr>
            <w:tcW w:w="939" w:type="dxa"/>
            <w:vAlign w:val="center"/>
          </w:tcPr>
          <w:p w14:paraId="5656E2EB" w14:textId="77777777" w:rsidR="007A3FD5" w:rsidRDefault="007A3FD5" w:rsidP="007A3FD5">
            <w:pPr>
              <w:spacing w:afterLines="30" w:after="72"/>
              <w:jc w:val="right"/>
              <w:rPr>
                <w:rFonts w:ascii="Arial" w:hAnsi="Arial" w:cs="Arial"/>
                <w:sz w:val="22"/>
                <w:szCs w:val="22"/>
              </w:rPr>
            </w:pPr>
            <w:r>
              <w:rPr>
                <w:rFonts w:ascii="Arial" w:hAnsi="Arial" w:cs="Arial"/>
                <w:sz w:val="22"/>
                <w:szCs w:val="22"/>
              </w:rPr>
              <w:t>2,057</w:t>
            </w:r>
          </w:p>
        </w:tc>
        <w:tc>
          <w:tcPr>
            <w:tcW w:w="1021" w:type="dxa"/>
            <w:vAlign w:val="center"/>
          </w:tcPr>
          <w:p w14:paraId="5E4C3F97" w14:textId="77777777" w:rsidR="007A3FD5" w:rsidRDefault="007A3FD5" w:rsidP="007A3FD5">
            <w:pPr>
              <w:spacing w:afterLines="30" w:after="72"/>
              <w:jc w:val="center"/>
              <w:rPr>
                <w:rFonts w:ascii="Arial" w:hAnsi="Arial" w:cs="Arial"/>
                <w:sz w:val="22"/>
                <w:szCs w:val="22"/>
              </w:rPr>
            </w:pPr>
            <w:r>
              <w:rPr>
                <w:rFonts w:ascii="Arial" w:hAnsi="Arial" w:cs="Arial"/>
                <w:sz w:val="22"/>
                <w:szCs w:val="22"/>
              </w:rPr>
              <w:t>8,571</w:t>
            </w:r>
          </w:p>
        </w:tc>
      </w:tr>
      <w:tr w:rsidR="007A3FD5" w14:paraId="3F83D7CE" w14:textId="77777777" w:rsidTr="006E5A5E">
        <w:tc>
          <w:tcPr>
            <w:tcW w:w="3690" w:type="dxa"/>
            <w:vAlign w:val="center"/>
          </w:tcPr>
          <w:p w14:paraId="11A3DA89" w14:textId="77777777" w:rsidR="007A3FD5" w:rsidRDefault="007A3FD5" w:rsidP="007A3FD5">
            <w:pPr>
              <w:spacing w:afterLines="30" w:after="72"/>
              <w:rPr>
                <w:rFonts w:ascii="Arial" w:hAnsi="Arial" w:cs="Arial"/>
                <w:sz w:val="22"/>
                <w:szCs w:val="22"/>
              </w:rPr>
            </w:pPr>
            <w:r>
              <w:rPr>
                <w:rFonts w:ascii="Arial" w:hAnsi="Arial" w:cs="Arial"/>
                <w:sz w:val="22"/>
                <w:szCs w:val="22"/>
              </w:rPr>
              <w:t>Acute Biomarker collection (d1</w:t>
            </w:r>
            <w:proofErr w:type="gramStart"/>
            <w:r>
              <w:rPr>
                <w:rFonts w:ascii="Arial" w:hAnsi="Arial" w:cs="Arial"/>
                <w:sz w:val="22"/>
                <w:szCs w:val="22"/>
              </w:rPr>
              <w:t>,3,5</w:t>
            </w:r>
            <w:proofErr w:type="gramEnd"/>
            <w:r>
              <w:rPr>
                <w:rFonts w:ascii="Arial" w:hAnsi="Arial" w:cs="Arial"/>
                <w:sz w:val="22"/>
                <w:szCs w:val="22"/>
              </w:rPr>
              <w:t>)</w:t>
            </w:r>
          </w:p>
        </w:tc>
        <w:tc>
          <w:tcPr>
            <w:tcW w:w="900" w:type="dxa"/>
            <w:vAlign w:val="center"/>
          </w:tcPr>
          <w:p w14:paraId="56037ACE" w14:textId="77777777" w:rsidR="007A3FD5" w:rsidRDefault="007A3FD5" w:rsidP="007A3FD5">
            <w:pPr>
              <w:spacing w:afterLines="30" w:after="72"/>
              <w:jc w:val="right"/>
              <w:rPr>
                <w:rFonts w:ascii="Arial" w:hAnsi="Arial" w:cs="Arial"/>
                <w:sz w:val="22"/>
                <w:szCs w:val="22"/>
              </w:rPr>
            </w:pPr>
            <w:r>
              <w:rPr>
                <w:rFonts w:ascii="Arial" w:hAnsi="Arial" w:cs="Arial"/>
                <w:sz w:val="22"/>
                <w:szCs w:val="22"/>
              </w:rPr>
              <w:t>243</w:t>
            </w:r>
          </w:p>
        </w:tc>
        <w:tc>
          <w:tcPr>
            <w:tcW w:w="900" w:type="dxa"/>
            <w:vAlign w:val="center"/>
          </w:tcPr>
          <w:p w14:paraId="5E8B2426" w14:textId="77777777" w:rsidR="007A3FD5" w:rsidRDefault="007A3FD5" w:rsidP="007A3FD5">
            <w:pPr>
              <w:spacing w:afterLines="30" w:after="72"/>
              <w:jc w:val="right"/>
              <w:rPr>
                <w:rFonts w:ascii="Arial" w:hAnsi="Arial" w:cs="Arial"/>
                <w:sz w:val="22"/>
                <w:szCs w:val="22"/>
              </w:rPr>
            </w:pPr>
            <w:r>
              <w:rPr>
                <w:rFonts w:ascii="Arial" w:hAnsi="Arial" w:cs="Arial"/>
                <w:sz w:val="22"/>
                <w:szCs w:val="22"/>
              </w:rPr>
              <w:t>971</w:t>
            </w:r>
          </w:p>
        </w:tc>
        <w:tc>
          <w:tcPr>
            <w:tcW w:w="900" w:type="dxa"/>
            <w:vAlign w:val="center"/>
          </w:tcPr>
          <w:p w14:paraId="1AF6B48D" w14:textId="77777777" w:rsidR="007A3FD5" w:rsidRDefault="007A3FD5" w:rsidP="007A3FD5">
            <w:pPr>
              <w:spacing w:afterLines="30" w:after="72"/>
              <w:jc w:val="right"/>
              <w:rPr>
                <w:rFonts w:ascii="Arial" w:hAnsi="Arial" w:cs="Arial"/>
                <w:sz w:val="22"/>
                <w:szCs w:val="22"/>
              </w:rPr>
            </w:pPr>
            <w:r>
              <w:rPr>
                <w:rFonts w:ascii="Arial" w:hAnsi="Arial" w:cs="Arial"/>
                <w:sz w:val="22"/>
                <w:szCs w:val="22"/>
              </w:rPr>
              <w:t>971</w:t>
            </w:r>
          </w:p>
        </w:tc>
        <w:tc>
          <w:tcPr>
            <w:tcW w:w="900" w:type="dxa"/>
            <w:vAlign w:val="center"/>
          </w:tcPr>
          <w:p w14:paraId="05794A89" w14:textId="77777777" w:rsidR="007A3FD5" w:rsidRDefault="007A3FD5" w:rsidP="007A3FD5">
            <w:pPr>
              <w:spacing w:afterLines="30" w:after="72"/>
              <w:jc w:val="right"/>
              <w:rPr>
                <w:rFonts w:ascii="Arial" w:hAnsi="Arial" w:cs="Arial"/>
                <w:sz w:val="22"/>
                <w:szCs w:val="22"/>
              </w:rPr>
            </w:pPr>
            <w:r>
              <w:rPr>
                <w:rFonts w:ascii="Arial" w:hAnsi="Arial" w:cs="Arial"/>
                <w:sz w:val="22"/>
                <w:szCs w:val="22"/>
              </w:rPr>
              <w:t>1,214</w:t>
            </w:r>
          </w:p>
        </w:tc>
        <w:tc>
          <w:tcPr>
            <w:tcW w:w="937" w:type="dxa"/>
            <w:vAlign w:val="center"/>
          </w:tcPr>
          <w:p w14:paraId="192D1DEC" w14:textId="77777777" w:rsidR="007A3FD5" w:rsidRDefault="007A3FD5" w:rsidP="007A3FD5">
            <w:pPr>
              <w:spacing w:afterLines="30" w:after="72"/>
              <w:jc w:val="right"/>
              <w:rPr>
                <w:rFonts w:ascii="Arial" w:hAnsi="Arial" w:cs="Arial"/>
                <w:sz w:val="22"/>
                <w:szCs w:val="22"/>
              </w:rPr>
            </w:pPr>
            <w:r>
              <w:rPr>
                <w:rFonts w:ascii="Arial" w:hAnsi="Arial" w:cs="Arial"/>
                <w:sz w:val="22"/>
                <w:szCs w:val="22"/>
              </w:rPr>
              <w:t>1,457</w:t>
            </w:r>
          </w:p>
        </w:tc>
        <w:tc>
          <w:tcPr>
            <w:tcW w:w="939" w:type="dxa"/>
            <w:vAlign w:val="center"/>
          </w:tcPr>
          <w:p w14:paraId="72E1AA64" w14:textId="77777777" w:rsidR="007A3FD5" w:rsidRDefault="007A3FD5" w:rsidP="007A3FD5">
            <w:pPr>
              <w:spacing w:afterLines="30" w:after="72"/>
              <w:jc w:val="right"/>
              <w:rPr>
                <w:rFonts w:ascii="Arial" w:hAnsi="Arial" w:cs="Arial"/>
                <w:sz w:val="22"/>
                <w:szCs w:val="22"/>
              </w:rPr>
            </w:pPr>
            <w:r>
              <w:rPr>
                <w:rFonts w:ascii="Arial" w:hAnsi="Arial" w:cs="Arial"/>
                <w:sz w:val="22"/>
                <w:szCs w:val="22"/>
              </w:rPr>
              <w:t>1,457</w:t>
            </w:r>
          </w:p>
        </w:tc>
        <w:tc>
          <w:tcPr>
            <w:tcW w:w="1021" w:type="dxa"/>
            <w:vAlign w:val="center"/>
          </w:tcPr>
          <w:p w14:paraId="5652BF5B" w14:textId="77777777" w:rsidR="007A3FD5" w:rsidRDefault="007A3FD5" w:rsidP="007A3FD5">
            <w:pPr>
              <w:spacing w:afterLines="30" w:after="72"/>
              <w:jc w:val="center"/>
              <w:rPr>
                <w:rFonts w:ascii="Arial" w:hAnsi="Arial" w:cs="Arial"/>
                <w:sz w:val="22"/>
                <w:szCs w:val="22"/>
              </w:rPr>
            </w:pPr>
            <w:r>
              <w:rPr>
                <w:rFonts w:ascii="Arial" w:hAnsi="Arial" w:cs="Arial"/>
                <w:sz w:val="22"/>
                <w:szCs w:val="22"/>
              </w:rPr>
              <w:t>6,071</w:t>
            </w:r>
          </w:p>
        </w:tc>
      </w:tr>
      <w:tr w:rsidR="007A3FD5" w14:paraId="1F1AF4A3" w14:textId="77777777" w:rsidTr="006E5A5E">
        <w:tc>
          <w:tcPr>
            <w:tcW w:w="3690" w:type="dxa"/>
            <w:vAlign w:val="center"/>
          </w:tcPr>
          <w:p w14:paraId="3FFADA32" w14:textId="77777777" w:rsidR="007A3FD5" w:rsidRDefault="007A3FD5" w:rsidP="007A3FD5">
            <w:pPr>
              <w:spacing w:afterLines="30" w:after="72"/>
              <w:rPr>
                <w:rFonts w:ascii="Arial" w:hAnsi="Arial" w:cs="Arial"/>
                <w:sz w:val="22"/>
                <w:szCs w:val="22"/>
              </w:rPr>
            </w:pPr>
            <w:r>
              <w:rPr>
                <w:rFonts w:ascii="Arial" w:hAnsi="Arial" w:cs="Arial"/>
                <w:sz w:val="22"/>
                <w:szCs w:val="22"/>
              </w:rPr>
              <w:t>Blood Draws for soluble biomarkers 1, 3, 6, months</w:t>
            </w:r>
          </w:p>
        </w:tc>
        <w:tc>
          <w:tcPr>
            <w:tcW w:w="900" w:type="dxa"/>
            <w:vAlign w:val="center"/>
          </w:tcPr>
          <w:p w14:paraId="15917A45" w14:textId="77777777" w:rsidR="007A3FD5" w:rsidRDefault="007A3FD5" w:rsidP="007A3FD5">
            <w:pPr>
              <w:spacing w:afterLines="30" w:after="72"/>
              <w:jc w:val="right"/>
              <w:rPr>
                <w:rFonts w:ascii="Arial" w:hAnsi="Arial" w:cs="Arial"/>
                <w:sz w:val="22"/>
                <w:szCs w:val="22"/>
              </w:rPr>
            </w:pPr>
            <w:r>
              <w:rPr>
                <w:rFonts w:ascii="Arial" w:hAnsi="Arial" w:cs="Arial"/>
                <w:sz w:val="22"/>
                <w:szCs w:val="22"/>
              </w:rPr>
              <w:t>643</w:t>
            </w:r>
          </w:p>
        </w:tc>
        <w:tc>
          <w:tcPr>
            <w:tcW w:w="900" w:type="dxa"/>
            <w:vAlign w:val="center"/>
          </w:tcPr>
          <w:p w14:paraId="090C7532" w14:textId="77777777" w:rsidR="007A3FD5" w:rsidRDefault="007A3FD5" w:rsidP="007A3FD5">
            <w:pPr>
              <w:spacing w:afterLines="30" w:after="72"/>
              <w:jc w:val="right"/>
              <w:rPr>
                <w:rFonts w:ascii="Arial" w:hAnsi="Arial" w:cs="Arial"/>
                <w:sz w:val="22"/>
                <w:szCs w:val="22"/>
              </w:rPr>
            </w:pPr>
            <w:r>
              <w:rPr>
                <w:rFonts w:ascii="Arial" w:hAnsi="Arial" w:cs="Arial"/>
                <w:sz w:val="22"/>
                <w:szCs w:val="22"/>
              </w:rPr>
              <w:t>2,571</w:t>
            </w:r>
          </w:p>
        </w:tc>
        <w:tc>
          <w:tcPr>
            <w:tcW w:w="900" w:type="dxa"/>
            <w:vAlign w:val="center"/>
          </w:tcPr>
          <w:p w14:paraId="3DF8C79F" w14:textId="77777777" w:rsidR="007A3FD5" w:rsidRDefault="007A3FD5" w:rsidP="007A3FD5">
            <w:pPr>
              <w:spacing w:afterLines="30" w:after="72"/>
              <w:jc w:val="right"/>
              <w:rPr>
                <w:rFonts w:ascii="Arial" w:hAnsi="Arial" w:cs="Arial"/>
                <w:sz w:val="22"/>
                <w:szCs w:val="22"/>
              </w:rPr>
            </w:pPr>
            <w:r>
              <w:rPr>
                <w:rFonts w:ascii="Arial" w:hAnsi="Arial" w:cs="Arial"/>
                <w:sz w:val="22"/>
                <w:szCs w:val="22"/>
              </w:rPr>
              <w:t>2,571</w:t>
            </w:r>
          </w:p>
        </w:tc>
        <w:tc>
          <w:tcPr>
            <w:tcW w:w="900" w:type="dxa"/>
            <w:vAlign w:val="center"/>
          </w:tcPr>
          <w:p w14:paraId="0C0EEB0B" w14:textId="77777777" w:rsidR="007A3FD5" w:rsidRDefault="007A3FD5" w:rsidP="007A3FD5">
            <w:pPr>
              <w:spacing w:afterLines="30" w:after="72"/>
              <w:jc w:val="right"/>
              <w:rPr>
                <w:rFonts w:ascii="Arial" w:hAnsi="Arial" w:cs="Arial"/>
                <w:sz w:val="22"/>
                <w:szCs w:val="22"/>
              </w:rPr>
            </w:pPr>
            <w:r>
              <w:rPr>
                <w:rFonts w:ascii="Arial" w:hAnsi="Arial" w:cs="Arial"/>
                <w:sz w:val="22"/>
                <w:szCs w:val="22"/>
              </w:rPr>
              <w:t>3,214</w:t>
            </w:r>
          </w:p>
        </w:tc>
        <w:tc>
          <w:tcPr>
            <w:tcW w:w="937" w:type="dxa"/>
            <w:vAlign w:val="center"/>
          </w:tcPr>
          <w:p w14:paraId="335BB507" w14:textId="77777777" w:rsidR="007A3FD5" w:rsidRDefault="007A3FD5" w:rsidP="007A3FD5">
            <w:pPr>
              <w:spacing w:afterLines="30" w:after="72"/>
              <w:jc w:val="right"/>
              <w:rPr>
                <w:rFonts w:ascii="Arial" w:hAnsi="Arial" w:cs="Arial"/>
                <w:sz w:val="22"/>
                <w:szCs w:val="22"/>
              </w:rPr>
            </w:pPr>
            <w:r>
              <w:rPr>
                <w:rFonts w:ascii="Arial" w:hAnsi="Arial" w:cs="Arial"/>
                <w:sz w:val="22"/>
                <w:szCs w:val="22"/>
              </w:rPr>
              <w:t>3,857</w:t>
            </w:r>
          </w:p>
        </w:tc>
        <w:tc>
          <w:tcPr>
            <w:tcW w:w="939" w:type="dxa"/>
            <w:vAlign w:val="center"/>
          </w:tcPr>
          <w:p w14:paraId="603C9194" w14:textId="77777777" w:rsidR="007A3FD5" w:rsidRDefault="007A3FD5" w:rsidP="007A3FD5">
            <w:pPr>
              <w:spacing w:afterLines="30" w:after="72"/>
              <w:jc w:val="right"/>
              <w:rPr>
                <w:rFonts w:ascii="Arial" w:hAnsi="Arial" w:cs="Arial"/>
                <w:sz w:val="22"/>
                <w:szCs w:val="22"/>
              </w:rPr>
            </w:pPr>
            <w:r>
              <w:rPr>
                <w:rFonts w:ascii="Arial" w:hAnsi="Arial" w:cs="Arial"/>
                <w:sz w:val="22"/>
                <w:szCs w:val="22"/>
              </w:rPr>
              <w:t>3,857</w:t>
            </w:r>
          </w:p>
        </w:tc>
        <w:tc>
          <w:tcPr>
            <w:tcW w:w="1021" w:type="dxa"/>
            <w:vAlign w:val="center"/>
          </w:tcPr>
          <w:p w14:paraId="0EA9B1E9" w14:textId="77777777" w:rsidR="007A3FD5" w:rsidRDefault="007A3FD5" w:rsidP="007A3FD5">
            <w:pPr>
              <w:spacing w:afterLines="30" w:after="72"/>
              <w:jc w:val="center"/>
              <w:rPr>
                <w:rFonts w:ascii="Arial" w:hAnsi="Arial" w:cs="Arial"/>
                <w:sz w:val="22"/>
                <w:szCs w:val="22"/>
              </w:rPr>
            </w:pPr>
            <w:r>
              <w:rPr>
                <w:rFonts w:ascii="Arial" w:hAnsi="Arial" w:cs="Arial"/>
                <w:sz w:val="22"/>
                <w:szCs w:val="22"/>
              </w:rPr>
              <w:t>16,071</w:t>
            </w:r>
          </w:p>
        </w:tc>
      </w:tr>
      <w:tr w:rsidR="007A3FD5" w14:paraId="7FC94B77" w14:textId="77777777" w:rsidTr="006E5A5E">
        <w:tc>
          <w:tcPr>
            <w:tcW w:w="3690" w:type="dxa"/>
            <w:vAlign w:val="center"/>
          </w:tcPr>
          <w:p w14:paraId="6827E582" w14:textId="77777777" w:rsidR="007A3FD5" w:rsidRDefault="007A3FD5" w:rsidP="007A3FD5">
            <w:pPr>
              <w:spacing w:afterLines="30" w:after="72"/>
              <w:rPr>
                <w:rFonts w:ascii="Arial" w:hAnsi="Arial" w:cs="Arial"/>
                <w:sz w:val="22"/>
                <w:szCs w:val="22"/>
              </w:rPr>
            </w:pPr>
            <w:r>
              <w:rPr>
                <w:rFonts w:ascii="Arial" w:hAnsi="Arial" w:cs="Arial"/>
                <w:sz w:val="22"/>
                <w:szCs w:val="22"/>
              </w:rPr>
              <w:t>Telephone continuity calls (6, 12, 18, 24 months)</w:t>
            </w:r>
          </w:p>
        </w:tc>
        <w:tc>
          <w:tcPr>
            <w:tcW w:w="900" w:type="dxa"/>
            <w:vAlign w:val="center"/>
          </w:tcPr>
          <w:p w14:paraId="5D9C9354" w14:textId="77777777" w:rsidR="007A3FD5" w:rsidRDefault="007A3FD5" w:rsidP="007A3FD5">
            <w:pPr>
              <w:spacing w:afterLines="30" w:after="72"/>
              <w:jc w:val="right"/>
              <w:rPr>
                <w:rFonts w:ascii="Arial" w:hAnsi="Arial" w:cs="Arial"/>
                <w:sz w:val="22"/>
                <w:szCs w:val="22"/>
              </w:rPr>
            </w:pPr>
            <w:r>
              <w:rPr>
                <w:rFonts w:ascii="Arial" w:hAnsi="Arial" w:cs="Arial"/>
                <w:sz w:val="22"/>
                <w:szCs w:val="22"/>
              </w:rPr>
              <w:t>543</w:t>
            </w:r>
          </w:p>
        </w:tc>
        <w:tc>
          <w:tcPr>
            <w:tcW w:w="900" w:type="dxa"/>
            <w:vAlign w:val="center"/>
          </w:tcPr>
          <w:p w14:paraId="5ACCD4F5" w14:textId="77777777" w:rsidR="007A3FD5" w:rsidRDefault="007A3FD5" w:rsidP="007A3FD5">
            <w:pPr>
              <w:spacing w:afterLines="30" w:after="72"/>
              <w:jc w:val="right"/>
              <w:rPr>
                <w:rFonts w:ascii="Arial" w:hAnsi="Arial" w:cs="Arial"/>
                <w:sz w:val="22"/>
                <w:szCs w:val="22"/>
              </w:rPr>
            </w:pPr>
            <w:r>
              <w:rPr>
                <w:rFonts w:ascii="Arial" w:hAnsi="Arial" w:cs="Arial"/>
                <w:sz w:val="22"/>
                <w:szCs w:val="22"/>
              </w:rPr>
              <w:t>2,171</w:t>
            </w:r>
          </w:p>
        </w:tc>
        <w:tc>
          <w:tcPr>
            <w:tcW w:w="900" w:type="dxa"/>
            <w:vAlign w:val="center"/>
          </w:tcPr>
          <w:p w14:paraId="7F1293DE" w14:textId="77777777" w:rsidR="007A3FD5" w:rsidRDefault="007A3FD5" w:rsidP="007A3FD5">
            <w:pPr>
              <w:spacing w:afterLines="30" w:after="72"/>
              <w:jc w:val="right"/>
              <w:rPr>
                <w:rFonts w:ascii="Arial" w:hAnsi="Arial" w:cs="Arial"/>
                <w:sz w:val="22"/>
                <w:szCs w:val="22"/>
              </w:rPr>
            </w:pPr>
            <w:r>
              <w:rPr>
                <w:rFonts w:ascii="Arial" w:hAnsi="Arial" w:cs="Arial"/>
                <w:sz w:val="22"/>
                <w:szCs w:val="22"/>
              </w:rPr>
              <w:t>2,171</w:t>
            </w:r>
          </w:p>
        </w:tc>
        <w:tc>
          <w:tcPr>
            <w:tcW w:w="900" w:type="dxa"/>
            <w:vAlign w:val="center"/>
          </w:tcPr>
          <w:p w14:paraId="06BF95D3" w14:textId="77777777" w:rsidR="007A3FD5" w:rsidRDefault="007A3FD5" w:rsidP="007A3FD5">
            <w:pPr>
              <w:spacing w:afterLines="30" w:after="72"/>
              <w:jc w:val="right"/>
              <w:rPr>
                <w:rFonts w:ascii="Arial" w:hAnsi="Arial" w:cs="Arial"/>
                <w:sz w:val="22"/>
                <w:szCs w:val="22"/>
              </w:rPr>
            </w:pPr>
            <w:r>
              <w:rPr>
                <w:rFonts w:ascii="Arial" w:hAnsi="Arial" w:cs="Arial"/>
                <w:sz w:val="22"/>
                <w:szCs w:val="22"/>
              </w:rPr>
              <w:t>2,714</w:t>
            </w:r>
          </w:p>
        </w:tc>
        <w:tc>
          <w:tcPr>
            <w:tcW w:w="937" w:type="dxa"/>
            <w:vAlign w:val="center"/>
          </w:tcPr>
          <w:p w14:paraId="7EE381F6" w14:textId="77777777" w:rsidR="007A3FD5" w:rsidRDefault="006E5A5E" w:rsidP="007A3FD5">
            <w:pPr>
              <w:spacing w:afterLines="30" w:after="72"/>
              <w:jc w:val="right"/>
              <w:rPr>
                <w:rFonts w:ascii="Arial" w:hAnsi="Arial" w:cs="Arial"/>
                <w:sz w:val="22"/>
                <w:szCs w:val="22"/>
              </w:rPr>
            </w:pPr>
            <w:r>
              <w:rPr>
                <w:rFonts w:ascii="Arial" w:hAnsi="Arial" w:cs="Arial"/>
                <w:sz w:val="22"/>
                <w:szCs w:val="22"/>
              </w:rPr>
              <w:t>3,257</w:t>
            </w:r>
          </w:p>
        </w:tc>
        <w:tc>
          <w:tcPr>
            <w:tcW w:w="939" w:type="dxa"/>
            <w:vAlign w:val="center"/>
          </w:tcPr>
          <w:p w14:paraId="78FDB10D" w14:textId="77777777" w:rsidR="007A3FD5" w:rsidRDefault="006E5A5E" w:rsidP="007A3FD5">
            <w:pPr>
              <w:spacing w:afterLines="30" w:after="72"/>
              <w:jc w:val="right"/>
              <w:rPr>
                <w:rFonts w:ascii="Arial" w:hAnsi="Arial" w:cs="Arial"/>
                <w:sz w:val="22"/>
                <w:szCs w:val="22"/>
              </w:rPr>
            </w:pPr>
            <w:r>
              <w:rPr>
                <w:rFonts w:ascii="Arial" w:hAnsi="Arial" w:cs="Arial"/>
                <w:sz w:val="22"/>
                <w:szCs w:val="22"/>
              </w:rPr>
              <w:t>3,257</w:t>
            </w:r>
          </w:p>
        </w:tc>
        <w:tc>
          <w:tcPr>
            <w:tcW w:w="1021" w:type="dxa"/>
            <w:vAlign w:val="center"/>
          </w:tcPr>
          <w:p w14:paraId="377E3523" w14:textId="77777777" w:rsidR="007A3FD5" w:rsidRDefault="006E5A5E" w:rsidP="007A3FD5">
            <w:pPr>
              <w:spacing w:afterLines="30" w:after="72"/>
              <w:jc w:val="center"/>
              <w:rPr>
                <w:rFonts w:ascii="Arial" w:hAnsi="Arial" w:cs="Arial"/>
                <w:sz w:val="22"/>
                <w:szCs w:val="22"/>
              </w:rPr>
            </w:pPr>
            <w:r>
              <w:rPr>
                <w:rFonts w:ascii="Arial" w:hAnsi="Arial" w:cs="Arial"/>
                <w:sz w:val="22"/>
                <w:szCs w:val="22"/>
              </w:rPr>
              <w:t>13,571</w:t>
            </w:r>
          </w:p>
        </w:tc>
      </w:tr>
      <w:tr w:rsidR="007A3FD5" w14:paraId="13B7155F" w14:textId="77777777" w:rsidTr="006E5A5E">
        <w:tc>
          <w:tcPr>
            <w:tcW w:w="3690" w:type="dxa"/>
            <w:vAlign w:val="center"/>
          </w:tcPr>
          <w:p w14:paraId="68610692" w14:textId="77777777" w:rsidR="007A3FD5" w:rsidRDefault="007A3FD5" w:rsidP="007A3FD5">
            <w:pPr>
              <w:spacing w:afterLines="30" w:after="72"/>
              <w:rPr>
                <w:rFonts w:ascii="Arial" w:hAnsi="Arial" w:cs="Arial"/>
                <w:sz w:val="22"/>
                <w:szCs w:val="22"/>
              </w:rPr>
            </w:pPr>
            <w:r>
              <w:rPr>
                <w:rFonts w:ascii="Arial" w:hAnsi="Arial" w:cs="Arial"/>
                <w:sz w:val="22"/>
                <w:szCs w:val="22"/>
              </w:rPr>
              <w:t>Outpatient Research EEG at 6 months</w:t>
            </w:r>
          </w:p>
        </w:tc>
        <w:tc>
          <w:tcPr>
            <w:tcW w:w="900" w:type="dxa"/>
            <w:vAlign w:val="center"/>
          </w:tcPr>
          <w:p w14:paraId="6D45F012" w14:textId="77777777" w:rsidR="007A3FD5" w:rsidRDefault="007A3FD5" w:rsidP="007A3FD5">
            <w:pPr>
              <w:spacing w:afterLines="30" w:after="72"/>
              <w:jc w:val="right"/>
              <w:rPr>
                <w:rFonts w:ascii="Arial" w:hAnsi="Arial" w:cs="Arial"/>
                <w:sz w:val="22"/>
                <w:szCs w:val="22"/>
              </w:rPr>
            </w:pPr>
            <w:r>
              <w:rPr>
                <w:rFonts w:ascii="Arial" w:hAnsi="Arial" w:cs="Arial"/>
                <w:sz w:val="22"/>
                <w:szCs w:val="22"/>
              </w:rPr>
              <w:t>643</w:t>
            </w:r>
          </w:p>
        </w:tc>
        <w:tc>
          <w:tcPr>
            <w:tcW w:w="900" w:type="dxa"/>
            <w:vAlign w:val="center"/>
          </w:tcPr>
          <w:p w14:paraId="2F17C4FF" w14:textId="77777777" w:rsidR="007A3FD5" w:rsidRDefault="007A3FD5" w:rsidP="007A3FD5">
            <w:pPr>
              <w:spacing w:afterLines="30" w:after="72"/>
              <w:jc w:val="right"/>
              <w:rPr>
                <w:rFonts w:ascii="Arial" w:hAnsi="Arial" w:cs="Arial"/>
                <w:sz w:val="22"/>
                <w:szCs w:val="22"/>
              </w:rPr>
            </w:pPr>
            <w:r>
              <w:rPr>
                <w:rFonts w:ascii="Arial" w:hAnsi="Arial" w:cs="Arial"/>
                <w:sz w:val="22"/>
                <w:szCs w:val="22"/>
              </w:rPr>
              <w:t>2,571</w:t>
            </w:r>
          </w:p>
        </w:tc>
        <w:tc>
          <w:tcPr>
            <w:tcW w:w="900" w:type="dxa"/>
            <w:vAlign w:val="center"/>
          </w:tcPr>
          <w:p w14:paraId="3DED3830" w14:textId="77777777" w:rsidR="007A3FD5" w:rsidRDefault="007A3FD5" w:rsidP="007A3FD5">
            <w:pPr>
              <w:spacing w:afterLines="30" w:after="72"/>
              <w:jc w:val="right"/>
              <w:rPr>
                <w:rFonts w:ascii="Arial" w:hAnsi="Arial" w:cs="Arial"/>
                <w:sz w:val="22"/>
                <w:szCs w:val="22"/>
              </w:rPr>
            </w:pPr>
            <w:r>
              <w:rPr>
                <w:rFonts w:ascii="Arial" w:hAnsi="Arial" w:cs="Arial"/>
                <w:sz w:val="22"/>
                <w:szCs w:val="22"/>
              </w:rPr>
              <w:t>2,571</w:t>
            </w:r>
          </w:p>
        </w:tc>
        <w:tc>
          <w:tcPr>
            <w:tcW w:w="900" w:type="dxa"/>
            <w:vAlign w:val="center"/>
          </w:tcPr>
          <w:p w14:paraId="50916333" w14:textId="77777777" w:rsidR="007A3FD5" w:rsidRDefault="007A3FD5" w:rsidP="007A3FD5">
            <w:pPr>
              <w:spacing w:afterLines="30" w:after="72"/>
              <w:jc w:val="right"/>
              <w:rPr>
                <w:rFonts w:ascii="Arial" w:hAnsi="Arial" w:cs="Arial"/>
                <w:sz w:val="22"/>
                <w:szCs w:val="22"/>
              </w:rPr>
            </w:pPr>
            <w:r>
              <w:rPr>
                <w:rFonts w:ascii="Arial" w:hAnsi="Arial" w:cs="Arial"/>
                <w:sz w:val="22"/>
                <w:szCs w:val="22"/>
              </w:rPr>
              <w:t>3,214</w:t>
            </w:r>
          </w:p>
        </w:tc>
        <w:tc>
          <w:tcPr>
            <w:tcW w:w="937" w:type="dxa"/>
            <w:vAlign w:val="center"/>
          </w:tcPr>
          <w:p w14:paraId="74978C97" w14:textId="77777777" w:rsidR="007A3FD5" w:rsidRDefault="007A3FD5" w:rsidP="007A3FD5">
            <w:pPr>
              <w:spacing w:afterLines="30" w:after="72"/>
              <w:jc w:val="right"/>
              <w:rPr>
                <w:rFonts w:ascii="Arial" w:hAnsi="Arial" w:cs="Arial"/>
                <w:sz w:val="22"/>
                <w:szCs w:val="22"/>
              </w:rPr>
            </w:pPr>
            <w:r>
              <w:rPr>
                <w:rFonts w:ascii="Arial" w:hAnsi="Arial" w:cs="Arial"/>
                <w:sz w:val="22"/>
                <w:szCs w:val="22"/>
              </w:rPr>
              <w:t>3,857</w:t>
            </w:r>
          </w:p>
        </w:tc>
        <w:tc>
          <w:tcPr>
            <w:tcW w:w="939" w:type="dxa"/>
            <w:vAlign w:val="center"/>
          </w:tcPr>
          <w:p w14:paraId="74F980BA" w14:textId="77777777" w:rsidR="007A3FD5" w:rsidRDefault="007A3FD5" w:rsidP="007A3FD5">
            <w:pPr>
              <w:spacing w:afterLines="30" w:after="72"/>
              <w:jc w:val="right"/>
              <w:rPr>
                <w:rFonts w:ascii="Arial" w:hAnsi="Arial" w:cs="Arial"/>
                <w:sz w:val="22"/>
                <w:szCs w:val="22"/>
              </w:rPr>
            </w:pPr>
            <w:r>
              <w:rPr>
                <w:rFonts w:ascii="Arial" w:hAnsi="Arial" w:cs="Arial"/>
                <w:sz w:val="22"/>
                <w:szCs w:val="22"/>
              </w:rPr>
              <w:t>3,857</w:t>
            </w:r>
          </w:p>
        </w:tc>
        <w:tc>
          <w:tcPr>
            <w:tcW w:w="1021" w:type="dxa"/>
            <w:vAlign w:val="center"/>
          </w:tcPr>
          <w:p w14:paraId="22CC53C9" w14:textId="77777777" w:rsidR="007A3FD5" w:rsidRDefault="007A3FD5" w:rsidP="007A3FD5">
            <w:pPr>
              <w:spacing w:afterLines="30" w:after="72"/>
              <w:jc w:val="center"/>
              <w:rPr>
                <w:rFonts w:ascii="Arial" w:hAnsi="Arial" w:cs="Arial"/>
                <w:sz w:val="22"/>
                <w:szCs w:val="22"/>
              </w:rPr>
            </w:pPr>
            <w:r>
              <w:rPr>
                <w:rFonts w:ascii="Arial" w:hAnsi="Arial" w:cs="Arial"/>
                <w:sz w:val="22"/>
                <w:szCs w:val="22"/>
              </w:rPr>
              <w:t>16,071</w:t>
            </w:r>
          </w:p>
        </w:tc>
      </w:tr>
      <w:tr w:rsidR="007A3FD5" w14:paraId="0458245A" w14:textId="77777777" w:rsidTr="006E5A5E">
        <w:tc>
          <w:tcPr>
            <w:tcW w:w="3690" w:type="dxa"/>
            <w:vAlign w:val="center"/>
          </w:tcPr>
          <w:p w14:paraId="71BB9EB2" w14:textId="77777777" w:rsidR="007A3FD5" w:rsidRDefault="007A3FD5" w:rsidP="007A3FD5">
            <w:pPr>
              <w:spacing w:afterLines="30" w:after="72"/>
              <w:rPr>
                <w:rFonts w:ascii="Arial" w:hAnsi="Arial" w:cs="Arial"/>
                <w:sz w:val="22"/>
                <w:szCs w:val="22"/>
              </w:rPr>
            </w:pPr>
            <w:r>
              <w:rPr>
                <w:rFonts w:ascii="Arial" w:hAnsi="Arial" w:cs="Arial"/>
                <w:sz w:val="22"/>
                <w:szCs w:val="22"/>
              </w:rPr>
              <w:t>Chronic Epilepsy Data Entry</w:t>
            </w:r>
          </w:p>
        </w:tc>
        <w:tc>
          <w:tcPr>
            <w:tcW w:w="900" w:type="dxa"/>
            <w:vAlign w:val="center"/>
          </w:tcPr>
          <w:p w14:paraId="45C413EA" w14:textId="77777777" w:rsidR="007A3FD5" w:rsidRDefault="007A3FD5" w:rsidP="007A3FD5">
            <w:pPr>
              <w:spacing w:afterLines="30" w:after="72"/>
              <w:jc w:val="right"/>
              <w:rPr>
                <w:rFonts w:ascii="Arial" w:hAnsi="Arial" w:cs="Arial"/>
                <w:sz w:val="22"/>
                <w:szCs w:val="22"/>
              </w:rPr>
            </w:pPr>
            <w:r>
              <w:rPr>
                <w:rFonts w:ascii="Arial" w:hAnsi="Arial" w:cs="Arial"/>
                <w:sz w:val="22"/>
                <w:szCs w:val="22"/>
              </w:rPr>
              <w:t>343</w:t>
            </w:r>
          </w:p>
        </w:tc>
        <w:tc>
          <w:tcPr>
            <w:tcW w:w="900" w:type="dxa"/>
            <w:vAlign w:val="center"/>
          </w:tcPr>
          <w:p w14:paraId="0E3CDE97" w14:textId="77777777" w:rsidR="007A3FD5" w:rsidRDefault="007A3FD5" w:rsidP="007A3FD5">
            <w:pPr>
              <w:spacing w:afterLines="30" w:after="72"/>
              <w:jc w:val="right"/>
              <w:rPr>
                <w:rFonts w:ascii="Arial" w:hAnsi="Arial" w:cs="Arial"/>
                <w:sz w:val="22"/>
                <w:szCs w:val="22"/>
              </w:rPr>
            </w:pPr>
            <w:r>
              <w:rPr>
                <w:rFonts w:ascii="Arial" w:hAnsi="Arial" w:cs="Arial"/>
                <w:sz w:val="22"/>
                <w:szCs w:val="22"/>
              </w:rPr>
              <w:t>1,371</w:t>
            </w:r>
          </w:p>
        </w:tc>
        <w:tc>
          <w:tcPr>
            <w:tcW w:w="900" w:type="dxa"/>
            <w:vAlign w:val="center"/>
          </w:tcPr>
          <w:p w14:paraId="5033ED85" w14:textId="77777777" w:rsidR="007A3FD5" w:rsidRDefault="007A3FD5" w:rsidP="007A3FD5">
            <w:pPr>
              <w:spacing w:afterLines="30" w:after="72"/>
              <w:jc w:val="right"/>
              <w:rPr>
                <w:rFonts w:ascii="Arial" w:hAnsi="Arial" w:cs="Arial"/>
                <w:sz w:val="22"/>
                <w:szCs w:val="22"/>
              </w:rPr>
            </w:pPr>
            <w:r>
              <w:rPr>
                <w:rFonts w:ascii="Arial" w:hAnsi="Arial" w:cs="Arial"/>
                <w:sz w:val="22"/>
                <w:szCs w:val="22"/>
              </w:rPr>
              <w:t>1,371</w:t>
            </w:r>
          </w:p>
        </w:tc>
        <w:tc>
          <w:tcPr>
            <w:tcW w:w="900" w:type="dxa"/>
            <w:vAlign w:val="center"/>
          </w:tcPr>
          <w:p w14:paraId="732BD6AA" w14:textId="77777777" w:rsidR="007A3FD5" w:rsidRDefault="007A3FD5" w:rsidP="007A3FD5">
            <w:pPr>
              <w:spacing w:afterLines="30" w:after="72"/>
              <w:jc w:val="right"/>
              <w:rPr>
                <w:rFonts w:ascii="Arial" w:hAnsi="Arial" w:cs="Arial"/>
                <w:sz w:val="22"/>
                <w:szCs w:val="22"/>
              </w:rPr>
            </w:pPr>
            <w:r>
              <w:rPr>
                <w:rFonts w:ascii="Arial" w:hAnsi="Arial" w:cs="Arial"/>
                <w:sz w:val="22"/>
                <w:szCs w:val="22"/>
              </w:rPr>
              <w:t>1,714</w:t>
            </w:r>
          </w:p>
        </w:tc>
        <w:tc>
          <w:tcPr>
            <w:tcW w:w="937" w:type="dxa"/>
            <w:vAlign w:val="center"/>
          </w:tcPr>
          <w:p w14:paraId="73D71F4E" w14:textId="77777777" w:rsidR="007A3FD5" w:rsidRDefault="007A3FD5" w:rsidP="007A3FD5">
            <w:pPr>
              <w:spacing w:afterLines="30" w:after="72"/>
              <w:jc w:val="right"/>
              <w:rPr>
                <w:rFonts w:ascii="Arial" w:hAnsi="Arial" w:cs="Arial"/>
                <w:sz w:val="22"/>
                <w:szCs w:val="22"/>
              </w:rPr>
            </w:pPr>
            <w:r>
              <w:rPr>
                <w:rFonts w:ascii="Arial" w:hAnsi="Arial" w:cs="Arial"/>
                <w:sz w:val="22"/>
                <w:szCs w:val="22"/>
              </w:rPr>
              <w:t>2,057</w:t>
            </w:r>
          </w:p>
        </w:tc>
        <w:tc>
          <w:tcPr>
            <w:tcW w:w="939" w:type="dxa"/>
            <w:vAlign w:val="center"/>
          </w:tcPr>
          <w:p w14:paraId="1ED8F4BD" w14:textId="77777777" w:rsidR="007A3FD5" w:rsidRDefault="007A3FD5" w:rsidP="007A3FD5">
            <w:pPr>
              <w:spacing w:afterLines="30" w:after="72"/>
              <w:jc w:val="right"/>
              <w:rPr>
                <w:rFonts w:ascii="Arial" w:hAnsi="Arial" w:cs="Arial"/>
                <w:sz w:val="22"/>
                <w:szCs w:val="22"/>
              </w:rPr>
            </w:pPr>
            <w:r>
              <w:rPr>
                <w:rFonts w:ascii="Arial" w:hAnsi="Arial" w:cs="Arial"/>
                <w:sz w:val="22"/>
                <w:szCs w:val="22"/>
              </w:rPr>
              <w:t>2,057</w:t>
            </w:r>
          </w:p>
        </w:tc>
        <w:tc>
          <w:tcPr>
            <w:tcW w:w="1021" w:type="dxa"/>
            <w:vAlign w:val="center"/>
          </w:tcPr>
          <w:p w14:paraId="0431C4D0" w14:textId="77777777" w:rsidR="007A3FD5" w:rsidRDefault="007A3FD5" w:rsidP="007A3FD5">
            <w:pPr>
              <w:spacing w:afterLines="30" w:after="72"/>
              <w:jc w:val="center"/>
              <w:rPr>
                <w:rFonts w:ascii="Arial" w:hAnsi="Arial" w:cs="Arial"/>
                <w:sz w:val="22"/>
                <w:szCs w:val="22"/>
              </w:rPr>
            </w:pPr>
            <w:r>
              <w:rPr>
                <w:rFonts w:ascii="Arial" w:hAnsi="Arial" w:cs="Arial"/>
                <w:sz w:val="22"/>
                <w:szCs w:val="22"/>
              </w:rPr>
              <w:t>8,571</w:t>
            </w:r>
          </w:p>
        </w:tc>
      </w:tr>
      <w:tr w:rsidR="007A3FD5" w14:paraId="49FD6295" w14:textId="77777777" w:rsidTr="006E5A5E">
        <w:tc>
          <w:tcPr>
            <w:tcW w:w="3690" w:type="dxa"/>
            <w:vAlign w:val="center"/>
          </w:tcPr>
          <w:p w14:paraId="44773A6E" w14:textId="77777777" w:rsidR="007A3FD5" w:rsidRDefault="007A3FD5" w:rsidP="007A3FD5">
            <w:pPr>
              <w:spacing w:afterLines="30" w:after="72"/>
              <w:rPr>
                <w:rFonts w:ascii="Arial" w:hAnsi="Arial" w:cs="Arial"/>
                <w:sz w:val="22"/>
                <w:szCs w:val="22"/>
              </w:rPr>
            </w:pPr>
            <w:proofErr w:type="spellStart"/>
            <w:r>
              <w:rPr>
                <w:rFonts w:ascii="Arial" w:hAnsi="Arial" w:cs="Arial"/>
                <w:sz w:val="22"/>
                <w:szCs w:val="22"/>
              </w:rPr>
              <w:t>Cogstate</w:t>
            </w:r>
            <w:proofErr w:type="spellEnd"/>
            <w:r>
              <w:rPr>
                <w:rFonts w:ascii="Arial" w:hAnsi="Arial" w:cs="Arial"/>
                <w:sz w:val="22"/>
                <w:szCs w:val="22"/>
              </w:rPr>
              <w:t xml:space="preserve"> Computer testing</w:t>
            </w:r>
          </w:p>
        </w:tc>
        <w:tc>
          <w:tcPr>
            <w:tcW w:w="900" w:type="dxa"/>
            <w:vAlign w:val="center"/>
          </w:tcPr>
          <w:p w14:paraId="2D096E78" w14:textId="77777777" w:rsidR="007A3FD5" w:rsidRDefault="007A3FD5" w:rsidP="007A3FD5">
            <w:pPr>
              <w:spacing w:afterLines="30" w:after="72"/>
              <w:jc w:val="right"/>
              <w:rPr>
                <w:rFonts w:ascii="Arial" w:hAnsi="Arial" w:cs="Arial"/>
                <w:sz w:val="22"/>
                <w:szCs w:val="22"/>
              </w:rPr>
            </w:pPr>
            <w:r>
              <w:rPr>
                <w:rFonts w:ascii="Arial" w:hAnsi="Arial" w:cs="Arial"/>
                <w:sz w:val="22"/>
                <w:szCs w:val="22"/>
              </w:rPr>
              <w:t>1,000</w:t>
            </w:r>
          </w:p>
        </w:tc>
        <w:tc>
          <w:tcPr>
            <w:tcW w:w="900" w:type="dxa"/>
            <w:vAlign w:val="center"/>
          </w:tcPr>
          <w:p w14:paraId="5DDFC9A2" w14:textId="77777777" w:rsidR="007A3FD5" w:rsidRDefault="007A3FD5" w:rsidP="007A3FD5">
            <w:pPr>
              <w:spacing w:afterLines="30" w:after="72"/>
              <w:jc w:val="right"/>
              <w:rPr>
                <w:rFonts w:ascii="Arial" w:hAnsi="Arial" w:cs="Arial"/>
                <w:sz w:val="22"/>
                <w:szCs w:val="22"/>
              </w:rPr>
            </w:pPr>
            <w:r>
              <w:rPr>
                <w:rFonts w:ascii="Arial" w:hAnsi="Arial" w:cs="Arial"/>
                <w:sz w:val="22"/>
                <w:szCs w:val="22"/>
              </w:rPr>
              <w:t>4,000</w:t>
            </w:r>
          </w:p>
        </w:tc>
        <w:tc>
          <w:tcPr>
            <w:tcW w:w="900" w:type="dxa"/>
            <w:vAlign w:val="center"/>
          </w:tcPr>
          <w:p w14:paraId="6D473619" w14:textId="77777777" w:rsidR="007A3FD5" w:rsidRDefault="007A3FD5" w:rsidP="007A3FD5">
            <w:pPr>
              <w:spacing w:afterLines="30" w:after="72"/>
              <w:jc w:val="right"/>
              <w:rPr>
                <w:rFonts w:ascii="Arial" w:hAnsi="Arial" w:cs="Arial"/>
                <w:sz w:val="22"/>
                <w:szCs w:val="22"/>
              </w:rPr>
            </w:pPr>
            <w:r>
              <w:rPr>
                <w:rFonts w:ascii="Arial" w:hAnsi="Arial" w:cs="Arial"/>
                <w:sz w:val="22"/>
                <w:szCs w:val="22"/>
              </w:rPr>
              <w:t>4,000</w:t>
            </w:r>
          </w:p>
        </w:tc>
        <w:tc>
          <w:tcPr>
            <w:tcW w:w="900" w:type="dxa"/>
            <w:vAlign w:val="center"/>
          </w:tcPr>
          <w:p w14:paraId="5FF34CA6" w14:textId="77777777" w:rsidR="007A3FD5" w:rsidRDefault="007A3FD5" w:rsidP="007A3FD5">
            <w:pPr>
              <w:spacing w:afterLines="30" w:after="72"/>
              <w:jc w:val="right"/>
              <w:rPr>
                <w:rFonts w:ascii="Arial" w:hAnsi="Arial" w:cs="Arial"/>
                <w:sz w:val="22"/>
                <w:szCs w:val="22"/>
              </w:rPr>
            </w:pPr>
            <w:r>
              <w:rPr>
                <w:rFonts w:ascii="Arial" w:hAnsi="Arial" w:cs="Arial"/>
                <w:sz w:val="22"/>
                <w:szCs w:val="22"/>
              </w:rPr>
              <w:t>5,000</w:t>
            </w:r>
          </w:p>
        </w:tc>
        <w:tc>
          <w:tcPr>
            <w:tcW w:w="937" w:type="dxa"/>
            <w:vAlign w:val="center"/>
          </w:tcPr>
          <w:p w14:paraId="13D067FB" w14:textId="77777777" w:rsidR="007A3FD5" w:rsidRDefault="007A3FD5" w:rsidP="007A3FD5">
            <w:pPr>
              <w:spacing w:afterLines="30" w:after="72"/>
              <w:jc w:val="right"/>
              <w:rPr>
                <w:rFonts w:ascii="Arial" w:hAnsi="Arial" w:cs="Arial"/>
                <w:sz w:val="22"/>
                <w:szCs w:val="22"/>
              </w:rPr>
            </w:pPr>
            <w:r>
              <w:rPr>
                <w:rFonts w:ascii="Arial" w:hAnsi="Arial" w:cs="Arial"/>
                <w:sz w:val="22"/>
                <w:szCs w:val="22"/>
              </w:rPr>
              <w:t>6,000</w:t>
            </w:r>
          </w:p>
        </w:tc>
        <w:tc>
          <w:tcPr>
            <w:tcW w:w="939" w:type="dxa"/>
            <w:vAlign w:val="center"/>
          </w:tcPr>
          <w:p w14:paraId="3D31BC56" w14:textId="77777777" w:rsidR="007A3FD5" w:rsidRDefault="007A3FD5" w:rsidP="007A3FD5">
            <w:pPr>
              <w:spacing w:afterLines="30" w:after="72"/>
              <w:jc w:val="right"/>
              <w:rPr>
                <w:rFonts w:ascii="Arial" w:hAnsi="Arial" w:cs="Arial"/>
                <w:sz w:val="22"/>
                <w:szCs w:val="22"/>
              </w:rPr>
            </w:pPr>
            <w:r>
              <w:rPr>
                <w:rFonts w:ascii="Arial" w:hAnsi="Arial" w:cs="Arial"/>
                <w:sz w:val="22"/>
                <w:szCs w:val="22"/>
              </w:rPr>
              <w:t>6,000</w:t>
            </w:r>
          </w:p>
        </w:tc>
        <w:tc>
          <w:tcPr>
            <w:tcW w:w="1021" w:type="dxa"/>
            <w:vAlign w:val="center"/>
          </w:tcPr>
          <w:p w14:paraId="3812F2E7" w14:textId="77777777" w:rsidR="007A3FD5" w:rsidRDefault="007A3FD5" w:rsidP="007A3FD5">
            <w:pPr>
              <w:spacing w:afterLines="30" w:after="72"/>
              <w:jc w:val="center"/>
              <w:rPr>
                <w:rFonts w:ascii="Arial" w:hAnsi="Arial" w:cs="Arial"/>
                <w:sz w:val="22"/>
                <w:szCs w:val="22"/>
              </w:rPr>
            </w:pPr>
            <w:r>
              <w:rPr>
                <w:rFonts w:ascii="Arial" w:hAnsi="Arial" w:cs="Arial"/>
                <w:sz w:val="22"/>
                <w:szCs w:val="22"/>
              </w:rPr>
              <w:t>25,000</w:t>
            </w:r>
          </w:p>
        </w:tc>
      </w:tr>
      <w:tr w:rsidR="007A3FD5" w14:paraId="4A904C8A" w14:textId="77777777" w:rsidTr="006E5A5E">
        <w:tc>
          <w:tcPr>
            <w:tcW w:w="3690" w:type="dxa"/>
            <w:vAlign w:val="center"/>
          </w:tcPr>
          <w:p w14:paraId="18BBBFBB" w14:textId="77777777" w:rsidR="007A3FD5" w:rsidRDefault="007A3FD5" w:rsidP="007A3FD5">
            <w:pPr>
              <w:spacing w:afterLines="30" w:after="72"/>
              <w:rPr>
                <w:rFonts w:ascii="Arial" w:hAnsi="Arial" w:cs="Arial"/>
                <w:sz w:val="22"/>
                <w:szCs w:val="22"/>
              </w:rPr>
            </w:pPr>
            <w:r>
              <w:rPr>
                <w:rFonts w:ascii="Arial" w:hAnsi="Arial" w:cs="Arial"/>
                <w:sz w:val="22"/>
                <w:szCs w:val="22"/>
              </w:rPr>
              <w:t>Total per PTs</w:t>
            </w:r>
          </w:p>
        </w:tc>
        <w:tc>
          <w:tcPr>
            <w:tcW w:w="900" w:type="dxa"/>
            <w:vAlign w:val="center"/>
          </w:tcPr>
          <w:p w14:paraId="75B714FD" w14:textId="77777777" w:rsidR="007A3FD5" w:rsidRPr="007A3FD5" w:rsidRDefault="007A3FD5" w:rsidP="007A3FD5">
            <w:pPr>
              <w:spacing w:afterLines="30" w:after="72"/>
              <w:jc w:val="right"/>
              <w:rPr>
                <w:rFonts w:ascii="Arial" w:hAnsi="Arial" w:cs="Arial"/>
                <w:b/>
                <w:sz w:val="22"/>
                <w:szCs w:val="22"/>
              </w:rPr>
            </w:pPr>
            <w:r w:rsidRPr="007A3FD5">
              <w:rPr>
                <w:rFonts w:ascii="Arial" w:hAnsi="Arial" w:cs="Arial"/>
                <w:b/>
                <w:sz w:val="22"/>
                <w:szCs w:val="22"/>
              </w:rPr>
              <w:t>4,000</w:t>
            </w:r>
          </w:p>
        </w:tc>
        <w:tc>
          <w:tcPr>
            <w:tcW w:w="900" w:type="dxa"/>
            <w:vAlign w:val="center"/>
          </w:tcPr>
          <w:p w14:paraId="0BAD26A0" w14:textId="77777777" w:rsidR="007A3FD5" w:rsidRPr="006E5A5E" w:rsidRDefault="007A3FD5" w:rsidP="007A3FD5">
            <w:pPr>
              <w:spacing w:afterLines="30" w:after="72"/>
              <w:jc w:val="right"/>
              <w:rPr>
                <w:rFonts w:ascii="Arial" w:hAnsi="Arial" w:cs="Arial"/>
                <w:b/>
                <w:sz w:val="22"/>
                <w:szCs w:val="22"/>
              </w:rPr>
            </w:pPr>
            <w:r w:rsidRPr="006E5A5E">
              <w:rPr>
                <w:rFonts w:ascii="Arial" w:hAnsi="Arial" w:cs="Arial"/>
                <w:b/>
                <w:sz w:val="22"/>
                <w:szCs w:val="22"/>
              </w:rPr>
              <w:t>16,000</w:t>
            </w:r>
          </w:p>
        </w:tc>
        <w:tc>
          <w:tcPr>
            <w:tcW w:w="900" w:type="dxa"/>
            <w:vAlign w:val="center"/>
          </w:tcPr>
          <w:p w14:paraId="0CAF6D38" w14:textId="77777777" w:rsidR="007A3FD5" w:rsidRPr="006E5A5E" w:rsidRDefault="007A3FD5" w:rsidP="007A3FD5">
            <w:pPr>
              <w:spacing w:afterLines="30" w:after="72"/>
              <w:jc w:val="right"/>
              <w:rPr>
                <w:rFonts w:ascii="Arial" w:hAnsi="Arial" w:cs="Arial"/>
                <w:b/>
                <w:sz w:val="22"/>
                <w:szCs w:val="22"/>
              </w:rPr>
            </w:pPr>
            <w:r w:rsidRPr="006E5A5E">
              <w:rPr>
                <w:rFonts w:ascii="Arial" w:hAnsi="Arial" w:cs="Arial"/>
                <w:b/>
                <w:sz w:val="22"/>
                <w:szCs w:val="22"/>
              </w:rPr>
              <w:t>16,000</w:t>
            </w:r>
          </w:p>
        </w:tc>
        <w:tc>
          <w:tcPr>
            <w:tcW w:w="900" w:type="dxa"/>
            <w:vAlign w:val="center"/>
          </w:tcPr>
          <w:p w14:paraId="40FDAD73" w14:textId="77777777" w:rsidR="007A3FD5" w:rsidRPr="006E5A5E" w:rsidRDefault="007A3FD5" w:rsidP="007A3FD5">
            <w:pPr>
              <w:spacing w:afterLines="30" w:after="72"/>
              <w:jc w:val="right"/>
              <w:rPr>
                <w:rFonts w:ascii="Arial" w:hAnsi="Arial" w:cs="Arial"/>
                <w:b/>
                <w:sz w:val="22"/>
                <w:szCs w:val="22"/>
              </w:rPr>
            </w:pPr>
            <w:r w:rsidRPr="006E5A5E">
              <w:rPr>
                <w:rFonts w:ascii="Arial" w:hAnsi="Arial" w:cs="Arial"/>
                <w:b/>
                <w:sz w:val="22"/>
                <w:szCs w:val="22"/>
              </w:rPr>
              <w:t>20,000</w:t>
            </w:r>
          </w:p>
        </w:tc>
        <w:tc>
          <w:tcPr>
            <w:tcW w:w="937" w:type="dxa"/>
            <w:vAlign w:val="center"/>
          </w:tcPr>
          <w:p w14:paraId="5EF3DFC7" w14:textId="77777777" w:rsidR="007A3FD5" w:rsidRPr="006E5A5E" w:rsidRDefault="007A3FD5" w:rsidP="007A3FD5">
            <w:pPr>
              <w:spacing w:afterLines="30" w:after="72"/>
              <w:jc w:val="right"/>
              <w:rPr>
                <w:rFonts w:ascii="Arial" w:hAnsi="Arial" w:cs="Arial"/>
                <w:b/>
                <w:sz w:val="22"/>
                <w:szCs w:val="22"/>
              </w:rPr>
            </w:pPr>
            <w:r w:rsidRPr="006E5A5E">
              <w:rPr>
                <w:rFonts w:ascii="Arial" w:hAnsi="Arial" w:cs="Arial"/>
                <w:b/>
                <w:sz w:val="22"/>
                <w:szCs w:val="22"/>
              </w:rPr>
              <w:t>24,000</w:t>
            </w:r>
          </w:p>
        </w:tc>
        <w:tc>
          <w:tcPr>
            <w:tcW w:w="939" w:type="dxa"/>
            <w:vAlign w:val="center"/>
          </w:tcPr>
          <w:p w14:paraId="4CDCCEAD" w14:textId="77777777" w:rsidR="007A3FD5" w:rsidRPr="006E5A5E" w:rsidRDefault="007A3FD5" w:rsidP="007A3FD5">
            <w:pPr>
              <w:spacing w:afterLines="30" w:after="72"/>
              <w:jc w:val="right"/>
              <w:rPr>
                <w:rFonts w:ascii="Arial" w:hAnsi="Arial" w:cs="Arial"/>
                <w:b/>
                <w:sz w:val="22"/>
                <w:szCs w:val="22"/>
              </w:rPr>
            </w:pPr>
            <w:r w:rsidRPr="006E5A5E">
              <w:rPr>
                <w:rFonts w:ascii="Arial" w:hAnsi="Arial" w:cs="Arial"/>
                <w:b/>
                <w:sz w:val="22"/>
                <w:szCs w:val="22"/>
              </w:rPr>
              <w:t>24,000</w:t>
            </w:r>
          </w:p>
        </w:tc>
        <w:tc>
          <w:tcPr>
            <w:tcW w:w="1021" w:type="dxa"/>
            <w:vAlign w:val="center"/>
          </w:tcPr>
          <w:p w14:paraId="4DF1A694" w14:textId="77777777" w:rsidR="007A3FD5" w:rsidRPr="006E5A5E" w:rsidRDefault="007A3FD5" w:rsidP="007A3FD5">
            <w:pPr>
              <w:spacing w:afterLines="30" w:after="72"/>
              <w:jc w:val="center"/>
              <w:rPr>
                <w:rFonts w:ascii="Arial" w:hAnsi="Arial" w:cs="Arial"/>
                <w:b/>
                <w:sz w:val="22"/>
                <w:szCs w:val="22"/>
              </w:rPr>
            </w:pPr>
            <w:r w:rsidRPr="006E5A5E">
              <w:rPr>
                <w:rFonts w:ascii="Arial" w:hAnsi="Arial" w:cs="Arial"/>
                <w:b/>
                <w:sz w:val="22"/>
                <w:szCs w:val="22"/>
              </w:rPr>
              <w:t>99,999</w:t>
            </w:r>
          </w:p>
        </w:tc>
      </w:tr>
    </w:tbl>
    <w:p w14:paraId="1CD51CA2" w14:textId="77777777" w:rsidR="00BD637F" w:rsidRPr="00234B60" w:rsidRDefault="00BD637F" w:rsidP="008C7E26">
      <w:pPr>
        <w:spacing w:afterLines="30" w:after="72"/>
        <w:rPr>
          <w:rFonts w:ascii="Arial" w:hAnsi="Arial" w:cs="Arial"/>
          <w:sz w:val="22"/>
          <w:szCs w:val="22"/>
        </w:rPr>
      </w:pPr>
    </w:p>
    <w:p w14:paraId="36B825CE" w14:textId="77777777" w:rsidR="00CD63A8" w:rsidRPr="00234B60" w:rsidRDefault="00CD63A8">
      <w:pPr>
        <w:pStyle w:val="Heading2"/>
        <w:pPrChange w:id="55" w:author="Ryan Essex" w:date="2016-03-07T16:57:00Z">
          <w:pPr>
            <w:spacing w:afterLines="30" w:after="72"/>
          </w:pPr>
        </w:pPrChange>
      </w:pPr>
      <w:r w:rsidRPr="00234B60">
        <w:t>Indirect costs:</w:t>
      </w:r>
    </w:p>
    <w:p w14:paraId="518F1718" w14:textId="77777777" w:rsidR="00CD63A8" w:rsidRPr="00234B60" w:rsidRDefault="00CD63A8">
      <w:pPr>
        <w:pStyle w:val="NoSpacing"/>
        <w:pPrChange w:id="56" w:author="Ryan Essex" w:date="2016-03-07T16:57:00Z">
          <w:pPr>
            <w:spacing w:afterLines="30" w:after="72"/>
          </w:pPr>
        </w:pPrChange>
      </w:pPr>
      <w:r w:rsidRPr="00234B60">
        <w:t>Indirect costs are calculated at 54% of eligible items, which include personnel and other expenses but exclude equipment and inpatient costs.</w:t>
      </w:r>
    </w:p>
    <w:p w14:paraId="7975C397" w14:textId="77777777" w:rsidR="00CD63A8" w:rsidRPr="00234B60" w:rsidRDefault="00CD63A8" w:rsidP="008C7E26">
      <w:pPr>
        <w:spacing w:afterLines="30" w:after="72"/>
        <w:rPr>
          <w:rFonts w:ascii="Arial" w:hAnsi="Arial" w:cs="Arial"/>
          <w:sz w:val="22"/>
          <w:szCs w:val="22"/>
        </w:rPr>
      </w:pPr>
    </w:p>
    <w:sectPr w:rsidR="00CD63A8" w:rsidRPr="00234B60" w:rsidSect="00234B60">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linkStyles/>
  <w:revisionView w:markup="0"/>
  <w:trackRevisions/>
  <w:defaultTabStop w:val="720"/>
  <w:drawingGridHorizontalSpacing w:val="12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1C8"/>
    <w:rsid w:val="00185F22"/>
    <w:rsid w:val="001D106D"/>
    <w:rsid w:val="00234B60"/>
    <w:rsid w:val="002501C8"/>
    <w:rsid w:val="00254732"/>
    <w:rsid w:val="00325543"/>
    <w:rsid w:val="00376CCE"/>
    <w:rsid w:val="00426132"/>
    <w:rsid w:val="00505D1D"/>
    <w:rsid w:val="00517382"/>
    <w:rsid w:val="00530B88"/>
    <w:rsid w:val="00573101"/>
    <w:rsid w:val="005E025C"/>
    <w:rsid w:val="00695336"/>
    <w:rsid w:val="006A4D5C"/>
    <w:rsid w:val="006D5007"/>
    <w:rsid w:val="006E5A5E"/>
    <w:rsid w:val="007A3FD5"/>
    <w:rsid w:val="007C272C"/>
    <w:rsid w:val="007E58E7"/>
    <w:rsid w:val="008C7E26"/>
    <w:rsid w:val="008E764B"/>
    <w:rsid w:val="00945389"/>
    <w:rsid w:val="00967A08"/>
    <w:rsid w:val="00971138"/>
    <w:rsid w:val="009B263A"/>
    <w:rsid w:val="00A137F0"/>
    <w:rsid w:val="00B31D0B"/>
    <w:rsid w:val="00B763AD"/>
    <w:rsid w:val="00B97D39"/>
    <w:rsid w:val="00BD637F"/>
    <w:rsid w:val="00C62306"/>
    <w:rsid w:val="00CD63A8"/>
    <w:rsid w:val="00CE5BE3"/>
    <w:rsid w:val="00CF0AAB"/>
    <w:rsid w:val="00D771A2"/>
    <w:rsid w:val="00FB078D"/>
    <w:rsid w:val="00FF369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318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E025C"/>
    <w:pPr>
      <w:pBdr>
        <w:top w:val="nil"/>
        <w:left w:val="nil"/>
        <w:bottom w:val="nil"/>
        <w:right w:val="nil"/>
        <w:between w:val="nil"/>
        <w:bar w:val="nil"/>
      </w:pBdr>
      <w:spacing w:after="0"/>
    </w:pPr>
    <w:rPr>
      <w:rFonts w:ascii="Times New Roman" w:eastAsia="Arial Unicode MS" w:hAnsi="Times New Roman" w:cs="Times New Roman"/>
      <w:bdr w:val="nil"/>
      <w:lang w:eastAsia="en-US"/>
    </w:rPr>
  </w:style>
  <w:style w:type="paragraph" w:styleId="Heading1">
    <w:name w:val="heading 1"/>
    <w:aliases w:val="EP Main Heading"/>
    <w:basedOn w:val="PlainText"/>
    <w:next w:val="Normal"/>
    <w:link w:val="Heading1Char"/>
    <w:uiPriority w:val="9"/>
    <w:qFormat/>
    <w:rsid w:val="005E025C"/>
    <w:pPr>
      <w:outlineLvl w:val="0"/>
    </w:pPr>
    <w:rPr>
      <w:rFonts w:ascii="Arial" w:hAnsi="Arial"/>
      <w:b/>
      <w:bCs/>
      <w:caps/>
    </w:rPr>
  </w:style>
  <w:style w:type="paragraph" w:styleId="Heading2">
    <w:name w:val="heading 2"/>
    <w:aliases w:val="EP Subhead"/>
    <w:basedOn w:val="Normal"/>
    <w:next w:val="Normal"/>
    <w:link w:val="Heading2Char"/>
    <w:uiPriority w:val="9"/>
    <w:unhideWhenUsed/>
    <w:qFormat/>
    <w:rsid w:val="005E025C"/>
    <w:pPr>
      <w:outlineLvl w:val="1"/>
    </w:pPr>
    <w:rPr>
      <w:rFonts w:ascii="Arial" w:hAnsi="Arial"/>
      <w:b/>
      <w:bCs/>
      <w:sz w:val="22"/>
      <w:szCs w:val="22"/>
    </w:rPr>
  </w:style>
  <w:style w:type="paragraph" w:styleId="Heading3">
    <w:name w:val="heading 3"/>
    <w:aliases w:val="Sub heading"/>
    <w:basedOn w:val="Heading2"/>
    <w:next w:val="Normal"/>
    <w:link w:val="Heading3Char"/>
    <w:uiPriority w:val="9"/>
    <w:unhideWhenUsed/>
    <w:qFormat/>
    <w:rsid w:val="005E025C"/>
    <w:pPr>
      <w:outlineLvl w:val="2"/>
    </w:pPr>
  </w:style>
  <w:style w:type="character" w:default="1" w:styleId="DefaultParagraphFont">
    <w:name w:val="Default Paragraph Font"/>
    <w:uiPriority w:val="1"/>
    <w:semiHidden/>
    <w:unhideWhenUsed/>
    <w:rsid w:val="005E025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E025C"/>
  </w:style>
  <w:style w:type="paragraph" w:styleId="BalloonText">
    <w:name w:val="Balloon Text"/>
    <w:basedOn w:val="Normal"/>
    <w:link w:val="BalloonTextChar"/>
    <w:uiPriority w:val="99"/>
    <w:semiHidden/>
    <w:unhideWhenUsed/>
    <w:rsid w:val="005E02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025C"/>
    <w:rPr>
      <w:rFonts w:ascii="Lucida Grande" w:eastAsia="Arial Unicode MS" w:hAnsi="Lucida Grande" w:cs="Lucida Grande"/>
      <w:sz w:val="18"/>
      <w:szCs w:val="18"/>
      <w:bdr w:val="nil"/>
      <w:lang w:eastAsia="en-US"/>
    </w:rPr>
  </w:style>
  <w:style w:type="character" w:customStyle="1" w:styleId="apple-style-span">
    <w:name w:val="apple-style-span"/>
    <w:basedOn w:val="DefaultParagraphFont"/>
    <w:rsid w:val="00234B60"/>
  </w:style>
  <w:style w:type="table" w:styleId="TableGrid">
    <w:name w:val="Table Grid"/>
    <w:basedOn w:val="TableNormal"/>
    <w:uiPriority w:val="59"/>
    <w:rsid w:val="008C7E26"/>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EP Main Heading Char"/>
    <w:basedOn w:val="DefaultParagraphFont"/>
    <w:link w:val="Heading1"/>
    <w:uiPriority w:val="9"/>
    <w:rsid w:val="005E025C"/>
    <w:rPr>
      <w:rFonts w:ascii="Arial" w:eastAsia="Calibri" w:hAnsi="Arial" w:cs="Calibri"/>
      <w:b/>
      <w:bCs/>
      <w:caps/>
      <w:color w:val="000000"/>
      <w:sz w:val="22"/>
      <w:szCs w:val="22"/>
      <w:u w:color="000000"/>
      <w:bdr w:val="nil"/>
      <w:lang w:val="es-ES_tradnl" w:eastAsia="en-US"/>
    </w:rPr>
  </w:style>
  <w:style w:type="character" w:customStyle="1" w:styleId="Heading2Char">
    <w:name w:val="Heading 2 Char"/>
    <w:aliases w:val="EP Subhead Char"/>
    <w:basedOn w:val="DefaultParagraphFont"/>
    <w:link w:val="Heading2"/>
    <w:uiPriority w:val="9"/>
    <w:rsid w:val="005E025C"/>
    <w:rPr>
      <w:rFonts w:ascii="Arial" w:eastAsia="Arial Unicode MS" w:hAnsi="Arial" w:cs="Times New Roman"/>
      <w:b/>
      <w:bCs/>
      <w:sz w:val="22"/>
      <w:szCs w:val="22"/>
      <w:bdr w:val="nil"/>
      <w:lang w:eastAsia="en-US"/>
    </w:rPr>
  </w:style>
  <w:style w:type="character" w:customStyle="1" w:styleId="Heading3Char">
    <w:name w:val="Heading 3 Char"/>
    <w:aliases w:val="Sub heading Char"/>
    <w:basedOn w:val="DefaultParagraphFont"/>
    <w:link w:val="Heading3"/>
    <w:uiPriority w:val="9"/>
    <w:rsid w:val="005E025C"/>
    <w:rPr>
      <w:rFonts w:ascii="Arial" w:eastAsia="Arial Unicode MS" w:hAnsi="Arial" w:cs="Times New Roman"/>
      <w:b/>
      <w:bCs/>
      <w:sz w:val="22"/>
      <w:szCs w:val="22"/>
      <w:bdr w:val="nil"/>
      <w:lang w:eastAsia="en-US"/>
    </w:rPr>
  </w:style>
  <w:style w:type="paragraph" w:styleId="NoSpacing">
    <w:name w:val="No Spacing"/>
    <w:aliases w:val="EP Normal Text"/>
    <w:basedOn w:val="Normal"/>
    <w:uiPriority w:val="1"/>
    <w:qFormat/>
    <w:rsid w:val="005E025C"/>
    <w:rPr>
      <w:rFonts w:ascii="Arial" w:hAnsi="Arial"/>
      <w:sz w:val="22"/>
      <w:szCs w:val="22"/>
    </w:rPr>
  </w:style>
  <w:style w:type="paragraph" w:styleId="PlainText">
    <w:name w:val="Plain Text"/>
    <w:link w:val="PlainTextChar"/>
    <w:rsid w:val="005E025C"/>
    <w:pPr>
      <w:pBdr>
        <w:top w:val="nil"/>
        <w:left w:val="nil"/>
        <w:bottom w:val="nil"/>
        <w:right w:val="nil"/>
        <w:between w:val="nil"/>
        <w:bar w:val="nil"/>
      </w:pBdr>
      <w:spacing w:after="0"/>
    </w:pPr>
    <w:rPr>
      <w:rFonts w:ascii="Calibri" w:eastAsia="Calibri" w:hAnsi="Calibri" w:cs="Calibri"/>
      <w:color w:val="000000"/>
      <w:sz w:val="22"/>
      <w:szCs w:val="22"/>
      <w:u w:color="000000"/>
      <w:bdr w:val="nil"/>
      <w:lang w:val="es-ES_tradnl" w:eastAsia="en-US"/>
    </w:rPr>
  </w:style>
  <w:style w:type="character" w:customStyle="1" w:styleId="PlainTextChar">
    <w:name w:val="Plain Text Char"/>
    <w:basedOn w:val="DefaultParagraphFont"/>
    <w:link w:val="PlainText"/>
    <w:rsid w:val="005E025C"/>
    <w:rPr>
      <w:rFonts w:ascii="Calibri" w:eastAsia="Calibri" w:hAnsi="Calibri" w:cs="Calibri"/>
      <w:color w:val="000000"/>
      <w:sz w:val="22"/>
      <w:szCs w:val="22"/>
      <w:u w:color="000000"/>
      <w:bdr w:val="nil"/>
      <w:lang w:val="es-ES_tradnl" w:eastAsia="en-US"/>
    </w:rPr>
  </w:style>
  <w:style w:type="paragraph" w:customStyle="1" w:styleId="HeaderFooter">
    <w:name w:val="Header &amp; Footer"/>
    <w:rsid w:val="005E025C"/>
    <w:pPr>
      <w:pBdr>
        <w:top w:val="nil"/>
        <w:left w:val="nil"/>
        <w:bottom w:val="nil"/>
        <w:right w:val="nil"/>
        <w:between w:val="nil"/>
        <w:bar w:val="nil"/>
      </w:pBdr>
      <w:tabs>
        <w:tab w:val="right" w:pos="9020"/>
      </w:tabs>
      <w:spacing w:after="0"/>
    </w:pPr>
    <w:rPr>
      <w:rFonts w:ascii="Helvetica" w:eastAsia="Arial Unicode MS" w:hAnsi="Helvetica" w:cs="Arial Unicode MS"/>
      <w:color w:val="000000"/>
      <w:bdr w:val="nil"/>
      <w:lang w:eastAsia="en-US"/>
    </w:rPr>
  </w:style>
  <w:style w:type="character" w:styleId="Hyperlink">
    <w:name w:val="Hyperlink"/>
    <w:rsid w:val="005E025C"/>
    <w:rPr>
      <w:u w:val="single"/>
    </w:rPr>
  </w:style>
  <w:style w:type="paragraph" w:customStyle="1" w:styleId="Body">
    <w:name w:val="Body"/>
    <w:rsid w:val="005E025C"/>
    <w:pPr>
      <w:pBdr>
        <w:top w:val="nil"/>
        <w:left w:val="nil"/>
        <w:bottom w:val="nil"/>
        <w:right w:val="nil"/>
        <w:between w:val="nil"/>
        <w:bar w:val="nil"/>
      </w:pBdr>
      <w:spacing w:line="276" w:lineRule="auto"/>
    </w:pPr>
    <w:rPr>
      <w:rFonts w:ascii="Calibri" w:eastAsia="Calibri" w:hAnsi="Calibri" w:cs="Calibri"/>
      <w:color w:val="000000"/>
      <w:sz w:val="22"/>
      <w:szCs w:val="22"/>
      <w:u w:color="000000"/>
      <w:bdr w:val="nil"/>
      <w:lang w:eastAsia="en-US"/>
    </w:rPr>
  </w:style>
  <w:style w:type="character" w:styleId="CommentReference">
    <w:name w:val="annotation reference"/>
    <w:basedOn w:val="DefaultParagraphFont"/>
    <w:uiPriority w:val="99"/>
    <w:semiHidden/>
    <w:unhideWhenUsed/>
    <w:rsid w:val="005E025C"/>
    <w:rPr>
      <w:sz w:val="18"/>
      <w:szCs w:val="18"/>
    </w:rPr>
  </w:style>
  <w:style w:type="paragraph" w:styleId="CommentText">
    <w:name w:val="annotation text"/>
    <w:basedOn w:val="Normal"/>
    <w:link w:val="CommentTextChar"/>
    <w:uiPriority w:val="99"/>
    <w:semiHidden/>
    <w:unhideWhenUsed/>
    <w:rsid w:val="005E025C"/>
  </w:style>
  <w:style w:type="character" w:customStyle="1" w:styleId="CommentTextChar">
    <w:name w:val="Comment Text Char"/>
    <w:basedOn w:val="DefaultParagraphFont"/>
    <w:link w:val="CommentText"/>
    <w:uiPriority w:val="99"/>
    <w:semiHidden/>
    <w:rsid w:val="005E025C"/>
    <w:rPr>
      <w:rFonts w:ascii="Times New Roman" w:eastAsia="Arial Unicode MS" w:hAnsi="Times New Roman" w:cs="Times New Roman"/>
      <w:bdr w:val="nil"/>
      <w:lang w:eastAsia="en-US"/>
    </w:rPr>
  </w:style>
  <w:style w:type="paragraph" w:customStyle="1" w:styleId="Default">
    <w:name w:val="Default"/>
    <w:rsid w:val="005E025C"/>
    <w:pPr>
      <w:pBdr>
        <w:top w:val="nil"/>
        <w:left w:val="nil"/>
        <w:bottom w:val="nil"/>
        <w:right w:val="nil"/>
        <w:between w:val="nil"/>
        <w:bar w:val="nil"/>
      </w:pBdr>
      <w:spacing w:after="0"/>
    </w:pPr>
    <w:rPr>
      <w:rFonts w:ascii="Helvetica" w:eastAsia="Helvetica" w:hAnsi="Helvetica" w:cs="Helvetica"/>
      <w:color w:val="000000"/>
      <w:sz w:val="22"/>
      <w:szCs w:val="22"/>
      <w:bdr w:val="nil"/>
      <w:lang w:eastAsia="en-US"/>
    </w:rPr>
  </w:style>
  <w:style w:type="paragraph" w:customStyle="1" w:styleId="CaptionFigure">
    <w:name w:val="Caption/Figure"/>
    <w:basedOn w:val="NoSpacing"/>
    <w:autoRedefine/>
    <w:qFormat/>
    <w:rsid w:val="005E025C"/>
    <w:rPr>
      <w:noProof/>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E025C"/>
    <w:pPr>
      <w:pBdr>
        <w:top w:val="nil"/>
        <w:left w:val="nil"/>
        <w:bottom w:val="nil"/>
        <w:right w:val="nil"/>
        <w:between w:val="nil"/>
        <w:bar w:val="nil"/>
      </w:pBdr>
      <w:spacing w:after="0"/>
    </w:pPr>
    <w:rPr>
      <w:rFonts w:ascii="Times New Roman" w:eastAsia="Arial Unicode MS" w:hAnsi="Times New Roman" w:cs="Times New Roman"/>
      <w:bdr w:val="nil"/>
      <w:lang w:eastAsia="en-US"/>
    </w:rPr>
  </w:style>
  <w:style w:type="paragraph" w:styleId="Heading1">
    <w:name w:val="heading 1"/>
    <w:aliases w:val="EP Main Heading"/>
    <w:basedOn w:val="PlainText"/>
    <w:next w:val="Normal"/>
    <w:link w:val="Heading1Char"/>
    <w:uiPriority w:val="9"/>
    <w:qFormat/>
    <w:rsid w:val="005E025C"/>
    <w:pPr>
      <w:outlineLvl w:val="0"/>
    </w:pPr>
    <w:rPr>
      <w:rFonts w:ascii="Arial" w:hAnsi="Arial"/>
      <w:b/>
      <w:bCs/>
      <w:caps/>
    </w:rPr>
  </w:style>
  <w:style w:type="paragraph" w:styleId="Heading2">
    <w:name w:val="heading 2"/>
    <w:aliases w:val="EP Subhead"/>
    <w:basedOn w:val="Normal"/>
    <w:next w:val="Normal"/>
    <w:link w:val="Heading2Char"/>
    <w:uiPriority w:val="9"/>
    <w:unhideWhenUsed/>
    <w:qFormat/>
    <w:rsid w:val="005E025C"/>
    <w:pPr>
      <w:outlineLvl w:val="1"/>
    </w:pPr>
    <w:rPr>
      <w:rFonts w:ascii="Arial" w:hAnsi="Arial"/>
      <w:b/>
      <w:bCs/>
      <w:sz w:val="22"/>
      <w:szCs w:val="22"/>
    </w:rPr>
  </w:style>
  <w:style w:type="paragraph" w:styleId="Heading3">
    <w:name w:val="heading 3"/>
    <w:aliases w:val="Sub heading"/>
    <w:basedOn w:val="Heading2"/>
    <w:next w:val="Normal"/>
    <w:link w:val="Heading3Char"/>
    <w:uiPriority w:val="9"/>
    <w:unhideWhenUsed/>
    <w:qFormat/>
    <w:rsid w:val="005E025C"/>
    <w:pPr>
      <w:outlineLvl w:val="2"/>
    </w:pPr>
  </w:style>
  <w:style w:type="character" w:default="1" w:styleId="DefaultParagraphFont">
    <w:name w:val="Default Paragraph Font"/>
    <w:uiPriority w:val="1"/>
    <w:semiHidden/>
    <w:unhideWhenUsed/>
    <w:rsid w:val="005E025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E025C"/>
  </w:style>
  <w:style w:type="paragraph" w:styleId="BalloonText">
    <w:name w:val="Balloon Text"/>
    <w:basedOn w:val="Normal"/>
    <w:link w:val="BalloonTextChar"/>
    <w:uiPriority w:val="99"/>
    <w:semiHidden/>
    <w:unhideWhenUsed/>
    <w:rsid w:val="005E02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025C"/>
    <w:rPr>
      <w:rFonts w:ascii="Lucida Grande" w:eastAsia="Arial Unicode MS" w:hAnsi="Lucida Grande" w:cs="Lucida Grande"/>
      <w:sz w:val="18"/>
      <w:szCs w:val="18"/>
      <w:bdr w:val="nil"/>
      <w:lang w:eastAsia="en-US"/>
    </w:rPr>
  </w:style>
  <w:style w:type="character" w:customStyle="1" w:styleId="apple-style-span">
    <w:name w:val="apple-style-span"/>
    <w:basedOn w:val="DefaultParagraphFont"/>
    <w:rsid w:val="00234B60"/>
  </w:style>
  <w:style w:type="table" w:styleId="TableGrid">
    <w:name w:val="Table Grid"/>
    <w:basedOn w:val="TableNormal"/>
    <w:uiPriority w:val="59"/>
    <w:rsid w:val="008C7E26"/>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EP Main Heading Char"/>
    <w:basedOn w:val="DefaultParagraphFont"/>
    <w:link w:val="Heading1"/>
    <w:uiPriority w:val="9"/>
    <w:rsid w:val="005E025C"/>
    <w:rPr>
      <w:rFonts w:ascii="Arial" w:eastAsia="Calibri" w:hAnsi="Arial" w:cs="Calibri"/>
      <w:b/>
      <w:bCs/>
      <w:caps/>
      <w:color w:val="000000"/>
      <w:sz w:val="22"/>
      <w:szCs w:val="22"/>
      <w:u w:color="000000"/>
      <w:bdr w:val="nil"/>
      <w:lang w:val="es-ES_tradnl" w:eastAsia="en-US"/>
    </w:rPr>
  </w:style>
  <w:style w:type="character" w:customStyle="1" w:styleId="Heading2Char">
    <w:name w:val="Heading 2 Char"/>
    <w:aliases w:val="EP Subhead Char"/>
    <w:basedOn w:val="DefaultParagraphFont"/>
    <w:link w:val="Heading2"/>
    <w:uiPriority w:val="9"/>
    <w:rsid w:val="005E025C"/>
    <w:rPr>
      <w:rFonts w:ascii="Arial" w:eastAsia="Arial Unicode MS" w:hAnsi="Arial" w:cs="Times New Roman"/>
      <w:b/>
      <w:bCs/>
      <w:sz w:val="22"/>
      <w:szCs w:val="22"/>
      <w:bdr w:val="nil"/>
      <w:lang w:eastAsia="en-US"/>
    </w:rPr>
  </w:style>
  <w:style w:type="character" w:customStyle="1" w:styleId="Heading3Char">
    <w:name w:val="Heading 3 Char"/>
    <w:aliases w:val="Sub heading Char"/>
    <w:basedOn w:val="DefaultParagraphFont"/>
    <w:link w:val="Heading3"/>
    <w:uiPriority w:val="9"/>
    <w:rsid w:val="005E025C"/>
    <w:rPr>
      <w:rFonts w:ascii="Arial" w:eastAsia="Arial Unicode MS" w:hAnsi="Arial" w:cs="Times New Roman"/>
      <w:b/>
      <w:bCs/>
      <w:sz w:val="22"/>
      <w:szCs w:val="22"/>
      <w:bdr w:val="nil"/>
      <w:lang w:eastAsia="en-US"/>
    </w:rPr>
  </w:style>
  <w:style w:type="paragraph" w:styleId="NoSpacing">
    <w:name w:val="No Spacing"/>
    <w:aliases w:val="EP Normal Text"/>
    <w:basedOn w:val="Normal"/>
    <w:uiPriority w:val="1"/>
    <w:qFormat/>
    <w:rsid w:val="005E025C"/>
    <w:rPr>
      <w:rFonts w:ascii="Arial" w:hAnsi="Arial"/>
      <w:sz w:val="22"/>
      <w:szCs w:val="22"/>
    </w:rPr>
  </w:style>
  <w:style w:type="paragraph" w:styleId="PlainText">
    <w:name w:val="Plain Text"/>
    <w:link w:val="PlainTextChar"/>
    <w:rsid w:val="005E025C"/>
    <w:pPr>
      <w:pBdr>
        <w:top w:val="nil"/>
        <w:left w:val="nil"/>
        <w:bottom w:val="nil"/>
        <w:right w:val="nil"/>
        <w:between w:val="nil"/>
        <w:bar w:val="nil"/>
      </w:pBdr>
      <w:spacing w:after="0"/>
    </w:pPr>
    <w:rPr>
      <w:rFonts w:ascii="Calibri" w:eastAsia="Calibri" w:hAnsi="Calibri" w:cs="Calibri"/>
      <w:color w:val="000000"/>
      <w:sz w:val="22"/>
      <w:szCs w:val="22"/>
      <w:u w:color="000000"/>
      <w:bdr w:val="nil"/>
      <w:lang w:val="es-ES_tradnl" w:eastAsia="en-US"/>
    </w:rPr>
  </w:style>
  <w:style w:type="character" w:customStyle="1" w:styleId="PlainTextChar">
    <w:name w:val="Plain Text Char"/>
    <w:basedOn w:val="DefaultParagraphFont"/>
    <w:link w:val="PlainText"/>
    <w:rsid w:val="005E025C"/>
    <w:rPr>
      <w:rFonts w:ascii="Calibri" w:eastAsia="Calibri" w:hAnsi="Calibri" w:cs="Calibri"/>
      <w:color w:val="000000"/>
      <w:sz w:val="22"/>
      <w:szCs w:val="22"/>
      <w:u w:color="000000"/>
      <w:bdr w:val="nil"/>
      <w:lang w:val="es-ES_tradnl" w:eastAsia="en-US"/>
    </w:rPr>
  </w:style>
  <w:style w:type="paragraph" w:customStyle="1" w:styleId="HeaderFooter">
    <w:name w:val="Header &amp; Footer"/>
    <w:rsid w:val="005E025C"/>
    <w:pPr>
      <w:pBdr>
        <w:top w:val="nil"/>
        <w:left w:val="nil"/>
        <w:bottom w:val="nil"/>
        <w:right w:val="nil"/>
        <w:between w:val="nil"/>
        <w:bar w:val="nil"/>
      </w:pBdr>
      <w:tabs>
        <w:tab w:val="right" w:pos="9020"/>
      </w:tabs>
      <w:spacing w:after="0"/>
    </w:pPr>
    <w:rPr>
      <w:rFonts w:ascii="Helvetica" w:eastAsia="Arial Unicode MS" w:hAnsi="Helvetica" w:cs="Arial Unicode MS"/>
      <w:color w:val="000000"/>
      <w:bdr w:val="nil"/>
      <w:lang w:eastAsia="en-US"/>
    </w:rPr>
  </w:style>
  <w:style w:type="character" w:styleId="Hyperlink">
    <w:name w:val="Hyperlink"/>
    <w:rsid w:val="005E025C"/>
    <w:rPr>
      <w:u w:val="single"/>
    </w:rPr>
  </w:style>
  <w:style w:type="paragraph" w:customStyle="1" w:styleId="Body">
    <w:name w:val="Body"/>
    <w:rsid w:val="005E025C"/>
    <w:pPr>
      <w:pBdr>
        <w:top w:val="nil"/>
        <w:left w:val="nil"/>
        <w:bottom w:val="nil"/>
        <w:right w:val="nil"/>
        <w:between w:val="nil"/>
        <w:bar w:val="nil"/>
      </w:pBdr>
      <w:spacing w:line="276" w:lineRule="auto"/>
    </w:pPr>
    <w:rPr>
      <w:rFonts w:ascii="Calibri" w:eastAsia="Calibri" w:hAnsi="Calibri" w:cs="Calibri"/>
      <w:color w:val="000000"/>
      <w:sz w:val="22"/>
      <w:szCs w:val="22"/>
      <w:u w:color="000000"/>
      <w:bdr w:val="nil"/>
      <w:lang w:eastAsia="en-US"/>
    </w:rPr>
  </w:style>
  <w:style w:type="character" w:styleId="CommentReference">
    <w:name w:val="annotation reference"/>
    <w:basedOn w:val="DefaultParagraphFont"/>
    <w:uiPriority w:val="99"/>
    <w:semiHidden/>
    <w:unhideWhenUsed/>
    <w:rsid w:val="005E025C"/>
    <w:rPr>
      <w:sz w:val="18"/>
      <w:szCs w:val="18"/>
    </w:rPr>
  </w:style>
  <w:style w:type="paragraph" w:styleId="CommentText">
    <w:name w:val="annotation text"/>
    <w:basedOn w:val="Normal"/>
    <w:link w:val="CommentTextChar"/>
    <w:uiPriority w:val="99"/>
    <w:semiHidden/>
    <w:unhideWhenUsed/>
    <w:rsid w:val="005E025C"/>
  </w:style>
  <w:style w:type="character" w:customStyle="1" w:styleId="CommentTextChar">
    <w:name w:val="Comment Text Char"/>
    <w:basedOn w:val="DefaultParagraphFont"/>
    <w:link w:val="CommentText"/>
    <w:uiPriority w:val="99"/>
    <w:semiHidden/>
    <w:rsid w:val="005E025C"/>
    <w:rPr>
      <w:rFonts w:ascii="Times New Roman" w:eastAsia="Arial Unicode MS" w:hAnsi="Times New Roman" w:cs="Times New Roman"/>
      <w:bdr w:val="nil"/>
      <w:lang w:eastAsia="en-US"/>
    </w:rPr>
  </w:style>
  <w:style w:type="paragraph" w:customStyle="1" w:styleId="Default">
    <w:name w:val="Default"/>
    <w:rsid w:val="005E025C"/>
    <w:pPr>
      <w:pBdr>
        <w:top w:val="nil"/>
        <w:left w:val="nil"/>
        <w:bottom w:val="nil"/>
        <w:right w:val="nil"/>
        <w:between w:val="nil"/>
        <w:bar w:val="nil"/>
      </w:pBdr>
      <w:spacing w:after="0"/>
    </w:pPr>
    <w:rPr>
      <w:rFonts w:ascii="Helvetica" w:eastAsia="Helvetica" w:hAnsi="Helvetica" w:cs="Helvetica"/>
      <w:color w:val="000000"/>
      <w:sz w:val="22"/>
      <w:szCs w:val="22"/>
      <w:bdr w:val="nil"/>
      <w:lang w:eastAsia="en-US"/>
    </w:rPr>
  </w:style>
  <w:style w:type="paragraph" w:customStyle="1" w:styleId="CaptionFigure">
    <w:name w:val="Caption/Figure"/>
    <w:basedOn w:val="NoSpacing"/>
    <w:autoRedefine/>
    <w:qFormat/>
    <w:rsid w:val="005E025C"/>
    <w:rPr>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9228767">
      <w:bodyDiv w:val="1"/>
      <w:marLeft w:val="0"/>
      <w:marRight w:val="0"/>
      <w:marTop w:val="0"/>
      <w:marBottom w:val="0"/>
      <w:divBdr>
        <w:top w:val="none" w:sz="0" w:space="0" w:color="auto"/>
        <w:left w:val="none" w:sz="0" w:space="0" w:color="auto"/>
        <w:bottom w:val="none" w:sz="0" w:space="0" w:color="auto"/>
        <w:right w:val="none" w:sz="0" w:space="0" w:color="auto"/>
      </w:divBdr>
    </w:div>
    <w:div w:id="12666452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1127</Words>
  <Characters>6426</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UCLA</Company>
  <LinksUpToDate>false</LinksUpToDate>
  <CharactersWithSpaces>7538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McArthur</dc:creator>
  <cp:lastModifiedBy>Ryan Essex</cp:lastModifiedBy>
  <cp:revision>6</cp:revision>
  <dcterms:created xsi:type="dcterms:W3CDTF">2016-03-08T00:54:00Z</dcterms:created>
  <dcterms:modified xsi:type="dcterms:W3CDTF">2016-03-08T21:41:00Z</dcterms:modified>
</cp:coreProperties>
</file>