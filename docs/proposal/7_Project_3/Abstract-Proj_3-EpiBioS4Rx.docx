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56BE0" w14:textId="2F2F238D" w:rsidR="009C098C" w:rsidRDefault="00145163">
      <w:pPr>
        <w:pStyle w:val="Heading1"/>
        <w:pPrChange w:id="0" w:author="Ryan Essex" w:date="2016-02-26T18:38:00Z">
          <w:pPr/>
        </w:pPrChange>
      </w:pPr>
      <w:del w:id="1" w:author="Ryan Essex" w:date="2016-03-07T16:59:00Z">
        <w:r w:rsidRPr="00145163" w:rsidDel="00DB4D0B">
          <w:delText>Project 3 Abstract</w:delText>
        </w:r>
      </w:del>
      <w:ins w:id="2" w:author="Ryan Essex" w:date="2016-03-07T16:59:00Z">
        <w:r w:rsidR="00DB4D0B">
          <w:t xml:space="preserve">abstract / project summary – project 3 – biomarkers of human epileptogenesis after traumatic brain injury </w:t>
        </w:r>
      </w:ins>
    </w:p>
    <w:p w14:paraId="27F82B58" w14:textId="77777777" w:rsidR="00145163" w:rsidRDefault="00145163">
      <w:pPr>
        <w:rPr>
          <w:rFonts w:ascii="Arial" w:hAnsi="Arial" w:cs="Arial"/>
          <w:sz w:val="22"/>
          <w:szCs w:val="22"/>
        </w:rPr>
      </w:pPr>
    </w:p>
    <w:p w14:paraId="76A3A6EF" w14:textId="60A7D2CF" w:rsidR="00145163" w:rsidRPr="00145163" w:rsidRDefault="00145163">
      <w:pPr>
        <w:pStyle w:val="NoSpacing"/>
        <w:pPrChange w:id="3" w:author="Ryan Essex" w:date="2016-02-26T18:38:00Z">
          <w:pPr>
            <w:jc w:val="both"/>
          </w:pPr>
        </w:pPrChange>
      </w:pPr>
      <w:r>
        <w:t xml:space="preserve">The mechanisms underlying human acquired epileptogenesis remain poorly understood and a novel multimodal approach to study the process from inception to manifest clinical epilepsy is needed. We have selected Post-Traumatic Epilepsy (PTE) as a model to pursue this understanding because the timing of the potential epileptogenic insult is known and the period of epileptogenesis can be determined. </w:t>
      </w:r>
      <w:r w:rsidRPr="00A1122B">
        <w:rPr>
          <w:b/>
        </w:rPr>
        <w:t>Th</w:t>
      </w:r>
      <w:r>
        <w:rPr>
          <w:b/>
        </w:rPr>
        <w:t>e EpiBioS4Rx Scientific Premise is</w:t>
      </w:r>
      <w:r w:rsidRPr="00A1122B">
        <w:rPr>
          <w:b/>
        </w:rPr>
        <w:t xml:space="preserve"> </w:t>
      </w:r>
      <w:r w:rsidRPr="00A1122B">
        <w:rPr>
          <w:b/>
          <w:color w:val="000000"/>
        </w:rPr>
        <w:t>Epileptogenesis after TBI can be prevented with specific treatments; the identification of relevant biomarkers and performance or rigorous preclinical trials will permit the future design and performance of economically feasible full-scale clinical trials of antiepileptogenic therapies</w:t>
      </w:r>
      <w:r>
        <w:rPr>
          <w:b/>
          <w:color w:val="000000"/>
        </w:rPr>
        <w:t>.</w:t>
      </w:r>
      <w:r>
        <w:rPr>
          <w:color w:val="000000"/>
        </w:rPr>
        <w:t xml:space="preserve"> In Project 3, we plan to perform a multicenter, multidisciplinary observational study of early epileptogenesis after moderate-severe TBI in 300 subjects with the specific injury phenotype of temporal and/or frontal lobe hemorrhagic contusional injury that matches the experimental injury models in animal </w:t>
      </w:r>
      <w:r w:rsidRPr="00C55FBB">
        <w:rPr>
          <w:i/>
          <w:color w:val="000000"/>
          <w:rPrChange w:id="4" w:author="Ryan Essex" w:date="2016-02-26T18:38:00Z">
            <w:rPr>
              <w:color w:val="000000"/>
            </w:rPr>
          </w:rPrChange>
        </w:rPr>
        <w:t>Projects 1 and 2</w:t>
      </w:r>
      <w:r>
        <w:rPr>
          <w:color w:val="000000"/>
        </w:rPr>
        <w:t>. We plan four specific aims that feature determining measuring the presence of early electroencephalographic, MRI and bloo</w:t>
      </w:r>
      <w:r w:rsidR="00D274BC">
        <w:rPr>
          <w:color w:val="000000"/>
        </w:rPr>
        <w:t>d biomarkers of epileptogenesis. In aim 4, we plan to create the ideal clinical trial network and trial design informed by our animal Project 2 as well as shared data from large biomarkers trials in both adults (TRACK, C</w:t>
      </w:r>
      <w:bookmarkStart w:id="5" w:name="_GoBack"/>
      <w:bookmarkEnd w:id="5"/>
      <w:r w:rsidR="00D274BC">
        <w:rPr>
          <w:color w:val="000000"/>
        </w:rPr>
        <w:t xml:space="preserve">ENTER) and children (ADAPT) with TBI. </w:t>
      </w:r>
      <w:r w:rsidR="00D93CA4">
        <w:rPr>
          <w:color w:val="000000"/>
        </w:rPr>
        <w:t xml:space="preserve">In the </w:t>
      </w:r>
      <w:r w:rsidR="00D93CA4" w:rsidRPr="00C55FBB">
        <w:rPr>
          <w:i/>
          <w:color w:val="000000"/>
          <w:rPrChange w:id="6" w:author="Ryan Essex" w:date="2016-02-26T18:38:00Z">
            <w:rPr>
              <w:color w:val="000000"/>
            </w:rPr>
          </w:rPrChange>
        </w:rPr>
        <w:t>Public Engagement Core</w:t>
      </w:r>
      <w:r w:rsidR="00D93CA4">
        <w:rPr>
          <w:color w:val="000000"/>
        </w:rPr>
        <w:t xml:space="preserve">, we have recruited an outstanding multidisciplinary team of </w:t>
      </w:r>
      <w:proofErr w:type="gramStart"/>
      <w:r w:rsidR="00D93CA4">
        <w:rPr>
          <w:color w:val="000000"/>
        </w:rPr>
        <w:t>consumers,</w:t>
      </w:r>
      <w:proofErr w:type="gramEnd"/>
      <w:r w:rsidR="00D93CA4">
        <w:rPr>
          <w:color w:val="000000"/>
        </w:rPr>
        <w:t xml:space="preserve"> consumer advocates and key opinion leaders in </w:t>
      </w:r>
      <w:r w:rsidR="000D3A5B">
        <w:rPr>
          <w:color w:val="000000"/>
        </w:rPr>
        <w:t xml:space="preserve">TBI, PTE, and Epilepsy Clinical Trials to work in this project. We plan a highly integrated and adaptive study design across all 3 Projects and 3 Cores of EpiBioS4Rx to enable </w:t>
      </w:r>
      <w:r w:rsidR="000D3A5B">
        <w:t>a r</w:t>
      </w:r>
      <w:r w:rsidR="000D3A5B" w:rsidRPr="00370207">
        <w:t>igorous experimental design f</w:t>
      </w:r>
      <w:r w:rsidR="000D3A5B">
        <w:t>or robust and unbiased results</w:t>
      </w:r>
      <w:r w:rsidR="00661C9F">
        <w:t>. Integration is demonstrated by injury type, methodology, mechanistic inve</w:t>
      </w:r>
      <w:r w:rsidR="002345C7">
        <w:t xml:space="preserve">stigation, shared analysis </w:t>
      </w:r>
      <w:r w:rsidR="00661C9F">
        <w:t>and methods, shared public engagement core, and shared DSMB</w:t>
      </w:r>
      <w:r w:rsidR="000D3A5B">
        <w:rPr>
          <w:color w:val="000000"/>
        </w:rPr>
        <w:t xml:space="preserve"> </w:t>
      </w:r>
      <w:r w:rsidR="00D274BC">
        <w:rPr>
          <w:color w:val="000000"/>
        </w:rPr>
        <w:t>The ultimate goal is to develop a per</w:t>
      </w:r>
      <w:r w:rsidR="00661C9F">
        <w:rPr>
          <w:color w:val="000000"/>
        </w:rPr>
        <w:t>sonalized medicine approach for a future</w:t>
      </w:r>
      <w:r w:rsidR="00D274BC">
        <w:rPr>
          <w:color w:val="000000"/>
        </w:rPr>
        <w:t xml:space="preserve"> definitive clini</w:t>
      </w:r>
      <w:r w:rsidR="00661C9F">
        <w:rPr>
          <w:color w:val="000000"/>
        </w:rPr>
        <w:t>cal trial for an antiepileptogenic drug for PTE.</w:t>
      </w:r>
    </w:p>
    <w:p w14:paraId="7F48191B" w14:textId="77777777" w:rsidR="00145163" w:rsidRPr="00145163" w:rsidRDefault="00145163">
      <w:pPr>
        <w:rPr>
          <w:rFonts w:ascii="Arial" w:hAnsi="Arial" w:cs="Arial"/>
          <w:sz w:val="22"/>
          <w:szCs w:val="22"/>
        </w:rPr>
      </w:pPr>
    </w:p>
    <w:p w14:paraId="0BF80B6F" w14:textId="77777777" w:rsidR="00145163" w:rsidRDefault="00145163"/>
    <w:p w14:paraId="45DB6715" w14:textId="77777777" w:rsidR="00145163" w:rsidRDefault="00145163"/>
    <w:sectPr w:rsidR="00145163" w:rsidSect="00550A0D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44FC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348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F8A9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D8C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D8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E86F6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F28C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969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50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2344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0EE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63"/>
    <w:rsid w:val="0007349E"/>
    <w:rsid w:val="000D3A5B"/>
    <w:rsid w:val="00145163"/>
    <w:rsid w:val="002345C7"/>
    <w:rsid w:val="00550A0D"/>
    <w:rsid w:val="00661C9F"/>
    <w:rsid w:val="00917AAB"/>
    <w:rsid w:val="009C098C"/>
    <w:rsid w:val="00C55FBB"/>
    <w:rsid w:val="00D274BC"/>
    <w:rsid w:val="00D93CA4"/>
    <w:rsid w:val="00DB4D0B"/>
    <w:rsid w:val="00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56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DB4D0B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DB4D0B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DB4D0B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DB4D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B4D0B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DB4D0B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DB4D0B"/>
    <w:rPr>
      <w:rFonts w:ascii="Arial" w:eastAsia="Arial Unicode MS" w:hAnsi="Arial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DB4D0B"/>
    <w:rPr>
      <w:rFonts w:ascii="Arial" w:eastAsia="Arial Unicode MS" w:hAnsi="Arial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DB4D0B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DB4D0B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unhideWhenUsed/>
    <w:rsid w:val="00DB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4D0B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DB4D0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Hyperlink">
    <w:name w:val="Hyperlink"/>
    <w:rsid w:val="00DB4D0B"/>
    <w:rPr>
      <w:u w:val="single"/>
    </w:rPr>
  </w:style>
  <w:style w:type="paragraph" w:customStyle="1" w:styleId="Body">
    <w:name w:val="Body"/>
    <w:rsid w:val="00DB4D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unhideWhenUsed/>
    <w:rsid w:val="00DB4D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4D0B"/>
  </w:style>
  <w:style w:type="character" w:customStyle="1" w:styleId="CommentTextChar">
    <w:name w:val="Comment Text Char"/>
    <w:basedOn w:val="DefaultParagraphFont"/>
    <w:link w:val="CommentText"/>
    <w:uiPriority w:val="99"/>
    <w:rsid w:val="00DB4D0B"/>
    <w:rPr>
      <w:rFonts w:eastAsia="Arial Unicode MS"/>
      <w:sz w:val="24"/>
      <w:szCs w:val="24"/>
      <w:bdr w:val="nil"/>
    </w:rPr>
  </w:style>
  <w:style w:type="paragraph" w:customStyle="1" w:styleId="Default">
    <w:name w:val="Default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DB4D0B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DB4D0B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DB4D0B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DB4D0B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DB4D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B4D0B"/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DB4D0B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DB4D0B"/>
    <w:rPr>
      <w:rFonts w:ascii="Arial" w:eastAsia="Arial Unicode MS" w:hAnsi="Arial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DB4D0B"/>
    <w:rPr>
      <w:rFonts w:ascii="Arial" w:eastAsia="Arial Unicode MS" w:hAnsi="Arial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DB4D0B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DB4D0B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unhideWhenUsed/>
    <w:rsid w:val="00DB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4D0B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DB4D0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styleId="Hyperlink">
    <w:name w:val="Hyperlink"/>
    <w:rsid w:val="00DB4D0B"/>
    <w:rPr>
      <w:u w:val="single"/>
    </w:rPr>
  </w:style>
  <w:style w:type="paragraph" w:customStyle="1" w:styleId="Body">
    <w:name w:val="Body"/>
    <w:rsid w:val="00DB4D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unhideWhenUsed/>
    <w:rsid w:val="00DB4D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4D0B"/>
  </w:style>
  <w:style w:type="character" w:customStyle="1" w:styleId="CommentTextChar">
    <w:name w:val="Comment Text Char"/>
    <w:basedOn w:val="DefaultParagraphFont"/>
    <w:link w:val="CommentText"/>
    <w:uiPriority w:val="99"/>
    <w:rsid w:val="00DB4D0B"/>
    <w:rPr>
      <w:rFonts w:eastAsia="Arial Unicode MS"/>
      <w:sz w:val="24"/>
      <w:szCs w:val="24"/>
      <w:bdr w:val="nil"/>
    </w:rPr>
  </w:style>
  <w:style w:type="paragraph" w:customStyle="1" w:styleId="Default">
    <w:name w:val="Default"/>
    <w:rsid w:val="00DB4D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DB4D0B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1921</Characters>
  <Application>Microsoft Macintosh Word</Application>
  <DocSecurity>0</DocSecurity>
  <Lines>91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Vespa</dc:creator>
  <cp:lastModifiedBy>Ryan Essex</cp:lastModifiedBy>
  <cp:revision>3</cp:revision>
  <dcterms:created xsi:type="dcterms:W3CDTF">2016-02-27T02:39:00Z</dcterms:created>
  <dcterms:modified xsi:type="dcterms:W3CDTF">2016-03-08T01:00:00Z</dcterms:modified>
</cp:coreProperties>
</file>