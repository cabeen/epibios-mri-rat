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96555" w14:textId="77777777" w:rsidR="008B23E2" w:rsidRPr="00454F97" w:rsidRDefault="00B649AA">
      <w:pPr>
        <w:pStyle w:val="Heading1"/>
        <w:pPrChange w:id="0" w:author="Ryan Essex" w:date="2016-03-04T13:55:00Z">
          <w:pPr>
            <w:jc w:val="both"/>
          </w:pPr>
        </w:pPrChange>
      </w:pPr>
      <w:r w:rsidRPr="00454F97">
        <w:t xml:space="preserve">Budget Justification – </w:t>
      </w:r>
      <w:r w:rsidR="00901CC4" w:rsidRPr="00454F97">
        <w:t>INFORMATICS</w:t>
      </w:r>
      <w:r w:rsidRPr="00454F97">
        <w:t xml:space="preserve"> </w:t>
      </w:r>
      <w:r w:rsidR="00E91B82" w:rsidRPr="00454F97">
        <w:t xml:space="preserve">AND </w:t>
      </w:r>
      <w:r w:rsidRPr="00454F97">
        <w:t>Analytic</w:t>
      </w:r>
      <w:r w:rsidR="004876B2" w:rsidRPr="00454F97">
        <w:t>s</w:t>
      </w:r>
      <w:r w:rsidRPr="00454F97">
        <w:t xml:space="preserve"> Core</w:t>
      </w:r>
      <w:r w:rsidR="00717D22" w:rsidRPr="00454F97">
        <w:t xml:space="preserve"> – University of southern California</w:t>
      </w:r>
    </w:p>
    <w:p w14:paraId="38A16ADC" w14:textId="77777777" w:rsidR="004B1DCE" w:rsidRPr="00454F97" w:rsidRDefault="004B1DCE">
      <w:pPr>
        <w:pStyle w:val="NoSpacing"/>
        <w:rPr>
          <w:rFonts w:cs="Arial"/>
        </w:rPr>
        <w:pPrChange w:id="1" w:author="Ryan Essex" w:date="2016-03-04T13:47:00Z">
          <w:pPr>
            <w:jc w:val="both"/>
          </w:pPr>
        </w:pPrChange>
      </w:pPr>
    </w:p>
    <w:p w14:paraId="238D52DD" w14:textId="321A7BF1" w:rsidR="001B48DE" w:rsidRPr="00454F97" w:rsidRDefault="001B48DE">
      <w:pPr>
        <w:pStyle w:val="NoSpacing"/>
        <w:rPr>
          <w:rFonts w:cs="Arial"/>
        </w:rPr>
        <w:pPrChange w:id="2" w:author="Ryan Essex" w:date="2016-03-04T13:47:00Z">
          <w:pPr>
            <w:jc w:val="both"/>
          </w:pPr>
        </w:pPrChange>
      </w:pPr>
      <w:r w:rsidRPr="00454F97">
        <w:rPr>
          <w:rFonts w:cs="Arial"/>
        </w:rPr>
        <w:t>The EpiBio</w:t>
      </w:r>
      <w:r w:rsidR="00717D22" w:rsidRPr="00454F97">
        <w:rPr>
          <w:rFonts w:cs="Arial"/>
        </w:rPr>
        <w:t>S</w:t>
      </w:r>
      <w:r w:rsidR="00901CC4" w:rsidRPr="00454F97">
        <w:rPr>
          <w:rFonts w:cs="Arial"/>
        </w:rPr>
        <w:t>4Rx</w:t>
      </w:r>
      <w:r w:rsidRPr="00454F97">
        <w:rPr>
          <w:rFonts w:cs="Arial"/>
        </w:rPr>
        <w:t xml:space="preserve"> CWOW is an integrated program where centralized core responsibilities will be provided to each of the research projects. </w:t>
      </w:r>
      <w:del w:id="3" w:author="Dominique Duncan" w:date="2016-03-07T23:35:00Z">
        <w:r w:rsidRPr="00454F97" w:rsidDel="005C35ED">
          <w:rPr>
            <w:rFonts w:cs="Arial"/>
          </w:rPr>
          <w:delText xml:space="preserve"> </w:delText>
        </w:r>
      </w:del>
      <w:r w:rsidRPr="00454F97">
        <w:rPr>
          <w:rFonts w:cs="Arial"/>
        </w:rPr>
        <w:t>These projects each collect and analyze various data and all will be ingested, described a</w:t>
      </w:r>
      <w:r w:rsidR="0023332F" w:rsidRPr="00454F97">
        <w:rPr>
          <w:rFonts w:cs="Arial"/>
        </w:rPr>
        <w:t>nd made available through the I</w:t>
      </w:r>
      <w:r w:rsidR="003F0558" w:rsidRPr="00454F97">
        <w:rPr>
          <w:rFonts w:cs="Arial"/>
        </w:rPr>
        <w:t>A</w:t>
      </w:r>
      <w:r w:rsidRPr="00454F97">
        <w:rPr>
          <w:rFonts w:cs="Arial"/>
        </w:rPr>
        <w:t xml:space="preserve">C. </w:t>
      </w:r>
      <w:del w:id="4" w:author="Dominique Duncan" w:date="2016-03-07T23:35:00Z">
        <w:r w:rsidRPr="00454F97" w:rsidDel="005C35ED">
          <w:rPr>
            <w:rFonts w:cs="Arial"/>
          </w:rPr>
          <w:delText xml:space="preserve"> </w:delText>
        </w:r>
      </w:del>
      <w:r w:rsidRPr="00454F97">
        <w:rPr>
          <w:rFonts w:cs="Arial"/>
        </w:rPr>
        <w:t xml:space="preserve">Because Project 3 will utilize data, whenever possible, </w:t>
      </w:r>
      <w:proofErr w:type="gramStart"/>
      <w:r w:rsidRPr="00454F97">
        <w:rPr>
          <w:rFonts w:cs="Arial"/>
        </w:rPr>
        <w:t>collected</w:t>
      </w:r>
      <w:proofErr w:type="gramEnd"/>
      <w:r w:rsidRPr="00454F97">
        <w:rPr>
          <w:rFonts w:cs="Arial"/>
        </w:rPr>
        <w:t xml:space="preserve"> as part of Projects 1 and 2 there </w:t>
      </w:r>
      <w:r w:rsidR="0023332F" w:rsidRPr="00454F97">
        <w:rPr>
          <w:rFonts w:cs="Arial"/>
        </w:rPr>
        <w:t>is a somewhat smaller need for I</w:t>
      </w:r>
      <w:r w:rsidR="003F0558" w:rsidRPr="00454F97">
        <w:rPr>
          <w:rFonts w:cs="Arial"/>
        </w:rPr>
        <w:t>A</w:t>
      </w:r>
      <w:r w:rsidRPr="00454F97">
        <w:rPr>
          <w:rFonts w:cs="Arial"/>
        </w:rPr>
        <w:t>C services.</w:t>
      </w:r>
      <w:del w:id="5" w:author="Dominique Duncan" w:date="2016-03-07T23:35:00Z">
        <w:r w:rsidRPr="00454F97" w:rsidDel="005C35ED">
          <w:rPr>
            <w:rFonts w:cs="Arial"/>
          </w:rPr>
          <w:delText xml:space="preserve"> </w:delText>
        </w:r>
      </w:del>
      <w:r w:rsidRPr="00454F97">
        <w:rPr>
          <w:rFonts w:cs="Arial"/>
        </w:rPr>
        <w:t xml:space="preserve"> However all project</w:t>
      </w:r>
      <w:r w:rsidR="00A309B4" w:rsidRPr="00454F97">
        <w:rPr>
          <w:rFonts w:cs="Arial"/>
        </w:rPr>
        <w:t>s</w:t>
      </w:r>
      <w:r w:rsidRPr="00454F97">
        <w:rPr>
          <w:rFonts w:cs="Arial"/>
        </w:rPr>
        <w:t xml:space="preserve"> have considerable statistical and scientific analyses needs.  In particular, Projects 1 and 2 each will collect large volumes of imaging and continuously recorded electrophysiol</w:t>
      </w:r>
      <w:r w:rsidR="00A309B4" w:rsidRPr="00454F97">
        <w:rPr>
          <w:rFonts w:cs="Arial"/>
        </w:rPr>
        <w:t>o</w:t>
      </w:r>
      <w:r w:rsidRPr="00454F97">
        <w:rPr>
          <w:rFonts w:cs="Arial"/>
        </w:rPr>
        <w:t xml:space="preserve">gic data. </w:t>
      </w:r>
      <w:del w:id="6" w:author="Dominique Duncan" w:date="2016-03-07T23:35:00Z">
        <w:r w:rsidRPr="00454F97" w:rsidDel="005C35ED">
          <w:rPr>
            <w:rFonts w:cs="Arial"/>
          </w:rPr>
          <w:delText xml:space="preserve"> </w:delText>
        </w:r>
      </w:del>
      <w:r w:rsidRPr="00454F97">
        <w:rPr>
          <w:rFonts w:cs="Arial"/>
        </w:rPr>
        <w:t xml:space="preserve">These will require complex feature extraction and classification techniques applied to large archives on a local </w:t>
      </w:r>
      <w:del w:id="7" w:author="Dominique Duncan" w:date="2016-03-07T23:35:00Z">
        <w:r w:rsidRPr="00454F97" w:rsidDel="005C35ED">
          <w:rPr>
            <w:rFonts w:cs="Arial"/>
          </w:rPr>
          <w:delText xml:space="preserve">(USC for images) and Amazon’s (electrophysiology) </w:delText>
        </w:r>
      </w:del>
      <w:r w:rsidRPr="00454F97">
        <w:rPr>
          <w:rFonts w:cs="Arial"/>
        </w:rPr>
        <w:t>cloud</w:t>
      </w:r>
      <w:del w:id="8" w:author="Dominique Duncan" w:date="2016-03-07T23:35:00Z">
        <w:r w:rsidRPr="00454F97" w:rsidDel="005C35ED">
          <w:rPr>
            <w:rFonts w:cs="Arial"/>
          </w:rPr>
          <w:delText>s</w:delText>
        </w:r>
      </w:del>
      <w:r w:rsidRPr="00454F97">
        <w:rPr>
          <w:rFonts w:cs="Arial"/>
        </w:rPr>
        <w:t>.</w:t>
      </w:r>
      <w:del w:id="9" w:author="Dominique Duncan" w:date="2016-03-07T23:34:00Z">
        <w:r w:rsidRPr="00454F97" w:rsidDel="005C35ED">
          <w:rPr>
            <w:rFonts w:cs="Arial"/>
          </w:rPr>
          <w:delText xml:space="preserve"> </w:delText>
        </w:r>
      </w:del>
      <w:r w:rsidRPr="00454F97">
        <w:rPr>
          <w:rFonts w:cs="Arial"/>
        </w:rPr>
        <w:t xml:space="preserve"> These are computationally and labor/</w:t>
      </w:r>
      <w:del w:id="10" w:author="Dominique Duncan" w:date="2016-03-07T23:35:00Z">
        <w:r w:rsidRPr="00454F97" w:rsidDel="005C35ED">
          <w:rPr>
            <w:rFonts w:cs="Arial"/>
          </w:rPr>
          <w:delText xml:space="preserve"> </w:delText>
        </w:r>
      </w:del>
      <w:r w:rsidRPr="00454F97">
        <w:rPr>
          <w:rFonts w:cs="Arial"/>
        </w:rPr>
        <w:t>resource intensive endeavors.</w:t>
      </w:r>
      <w:del w:id="11" w:author="Dominique Duncan" w:date="2016-03-07T23:36:00Z">
        <w:r w:rsidRPr="00454F97" w:rsidDel="005C35ED">
          <w:rPr>
            <w:rFonts w:cs="Arial"/>
          </w:rPr>
          <w:delText xml:space="preserve"> </w:delText>
        </w:r>
      </w:del>
      <w:r w:rsidRPr="00454F97">
        <w:rPr>
          <w:rFonts w:cs="Arial"/>
        </w:rPr>
        <w:t xml:space="preserve"> Each has multivariate and multimodality data analytic plans requiring sophisticated approaches. </w:t>
      </w:r>
      <w:del w:id="12" w:author="Dominique Duncan" w:date="2016-03-07T23:35:00Z">
        <w:r w:rsidRPr="00454F97" w:rsidDel="005C35ED">
          <w:rPr>
            <w:rFonts w:cs="Arial"/>
          </w:rPr>
          <w:delText xml:space="preserve"> </w:delText>
        </w:r>
      </w:del>
      <w:r w:rsidRPr="00454F97">
        <w:rPr>
          <w:rFonts w:cs="Arial"/>
        </w:rPr>
        <w:t>The utilization of common cores will help discover patterns and trends across data from all projects and help integrate activities throughout the program. Also there is an economy of scale whereby expertise</w:t>
      </w:r>
      <w:ins w:id="13" w:author="Dominique Duncan" w:date="2016-03-07T23:36:00Z">
        <w:r w:rsidR="005C35ED">
          <w:rPr>
            <w:rFonts w:cs="Arial"/>
          </w:rPr>
          <w:t xml:space="preserve">, </w:t>
        </w:r>
      </w:ins>
      <w:del w:id="14" w:author="Dominique Duncan" w:date="2016-03-07T23:36:00Z">
        <w:r w:rsidRPr="00454F97" w:rsidDel="005C35ED">
          <w:rPr>
            <w:rFonts w:cs="Arial"/>
          </w:rPr>
          <w:delText xml:space="preserve"> and </w:delText>
        </w:r>
      </w:del>
      <w:r w:rsidRPr="00454F97">
        <w:rPr>
          <w:rFonts w:cs="Arial"/>
        </w:rPr>
        <w:t>physical</w:t>
      </w:r>
      <w:ins w:id="15" w:author="Dominique Duncan" w:date="2016-03-07T23:36:00Z">
        <w:r w:rsidR="005C35ED">
          <w:rPr>
            <w:rFonts w:cs="Arial"/>
          </w:rPr>
          <w:t xml:space="preserve"> and computational</w:t>
        </w:r>
      </w:ins>
      <w:r w:rsidRPr="00454F97">
        <w:rPr>
          <w:rFonts w:cs="Arial"/>
        </w:rPr>
        <w:t xml:space="preserve"> resources, </w:t>
      </w:r>
      <w:del w:id="16" w:author="Dominique Duncan" w:date="2016-03-07T23:36:00Z">
        <w:r w:rsidRPr="00454F97" w:rsidDel="005C35ED">
          <w:rPr>
            <w:rFonts w:cs="Arial"/>
          </w:rPr>
          <w:delText xml:space="preserve">computational </w:delText>
        </w:r>
      </w:del>
      <w:r w:rsidRPr="00454F97">
        <w:rPr>
          <w:rFonts w:cs="Arial"/>
        </w:rPr>
        <w:t xml:space="preserve">and storage can be leveraged far more efficiently with common cores. </w:t>
      </w:r>
      <w:del w:id="17" w:author="Dominique Duncan" w:date="2016-03-07T23:35:00Z">
        <w:r w:rsidRPr="00454F97" w:rsidDel="005C35ED">
          <w:rPr>
            <w:rFonts w:cs="Arial"/>
          </w:rPr>
          <w:delText xml:space="preserve"> </w:delText>
        </w:r>
      </w:del>
      <w:r w:rsidRPr="00454F97">
        <w:rPr>
          <w:rFonts w:cs="Arial"/>
        </w:rPr>
        <w:t>We have used similar approaches in other projects</w:t>
      </w:r>
      <w:ins w:id="18" w:author="Dominique Duncan" w:date="2016-03-07T23:36:00Z">
        <w:r w:rsidR="005C35ED">
          <w:rPr>
            <w:rFonts w:cs="Arial"/>
          </w:rPr>
          <w:t>,</w:t>
        </w:r>
      </w:ins>
      <w:r w:rsidRPr="00454F97">
        <w:rPr>
          <w:rFonts w:cs="Arial"/>
        </w:rPr>
        <w:t xml:space="preserve"> and it has been beneficial scientifically and financially. </w:t>
      </w:r>
      <w:del w:id="19" w:author="Dominique Duncan" w:date="2016-03-07T23:35:00Z">
        <w:r w:rsidRPr="00454F97" w:rsidDel="005C35ED">
          <w:rPr>
            <w:rFonts w:cs="Arial"/>
          </w:rPr>
          <w:delText xml:space="preserve"> </w:delText>
        </w:r>
      </w:del>
      <w:r w:rsidRPr="00454F97">
        <w:rPr>
          <w:rFonts w:cs="Arial"/>
        </w:rPr>
        <w:t xml:space="preserve">As such, the proportion of the costs of the </w:t>
      </w:r>
      <w:r w:rsidR="00E91B82" w:rsidRPr="00454F97">
        <w:rPr>
          <w:rFonts w:cs="Arial"/>
        </w:rPr>
        <w:t>Informatics and Analytics</w:t>
      </w:r>
      <w:r w:rsidRPr="00454F97">
        <w:rPr>
          <w:rFonts w:cs="Arial"/>
        </w:rPr>
        <w:t xml:space="preserve"> Core relative to the projects is shown below:</w:t>
      </w:r>
    </w:p>
    <w:p w14:paraId="7FB0B30F" w14:textId="77777777" w:rsidR="008D4DFF" w:rsidRPr="00454F97" w:rsidRDefault="008D4DFF">
      <w:pPr>
        <w:pStyle w:val="NoSpacing"/>
        <w:rPr>
          <w:rFonts w:cs="Arial"/>
        </w:rPr>
        <w:pPrChange w:id="20" w:author="Ryan Essex" w:date="2016-03-04T13:47:00Z">
          <w:pPr>
            <w:jc w:val="both"/>
          </w:pPr>
        </w:pPrChange>
      </w:pPr>
    </w:p>
    <w:tbl>
      <w:tblPr>
        <w:tblW w:w="0" w:type="auto"/>
        <w:jc w:val="center"/>
        <w:tblCellMar>
          <w:left w:w="0" w:type="dxa"/>
          <w:right w:w="0" w:type="dxa"/>
        </w:tblCellMar>
        <w:tblLook w:val="04A0" w:firstRow="1" w:lastRow="0" w:firstColumn="1" w:lastColumn="0" w:noHBand="0" w:noVBand="1"/>
      </w:tblPr>
      <w:tblGrid>
        <w:gridCol w:w="4985"/>
        <w:gridCol w:w="1085"/>
        <w:gridCol w:w="1085"/>
        <w:gridCol w:w="1085"/>
        <w:gridCol w:w="779"/>
      </w:tblGrid>
      <w:tr w:rsidR="001B48DE" w:rsidRPr="00454F97" w14:paraId="7FC5F5B1" w14:textId="77777777" w:rsidTr="00F24E0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D2514B" w14:textId="77777777" w:rsidR="001B48DE" w:rsidRPr="00454F97" w:rsidRDefault="001B48DE">
            <w:pPr>
              <w:pStyle w:val="NoSpacing"/>
              <w:rPr>
                <w:rFonts w:asciiTheme="majorHAnsi" w:eastAsia="Times New Roman" w:hAnsiTheme="majorHAnsi" w:cs="Arial"/>
                <w:i/>
                <w:iCs/>
                <w:color w:val="404040" w:themeColor="text1" w:themeTint="BF"/>
              </w:rPr>
              <w:pPrChange w:id="21" w:author="Ryan Essex" w:date="2016-03-04T13:47:00Z">
                <w:pPr>
                  <w:keepNext/>
                  <w:keepLines/>
                  <w:spacing w:before="200"/>
                  <w:jc w:val="both"/>
                  <w:outlineLvl w:val="8"/>
                </w:pPr>
              </w:pPrChange>
            </w:pPr>
            <w:r w:rsidRPr="00454F97">
              <w:rPr>
                <w:rFonts w:eastAsia="Times New Roman" w:cs="Arial"/>
              </w:rPr>
              <w:t> </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85740C" w14:textId="77777777" w:rsidR="001B48DE" w:rsidRPr="00454F97" w:rsidRDefault="001B48DE">
            <w:pPr>
              <w:pStyle w:val="NoSpacing"/>
              <w:rPr>
                <w:rFonts w:asciiTheme="majorHAnsi" w:eastAsia="Times New Roman" w:hAnsiTheme="majorHAnsi" w:cs="Arial"/>
                <w:i/>
                <w:iCs/>
                <w:color w:val="404040" w:themeColor="text1" w:themeTint="BF"/>
              </w:rPr>
              <w:pPrChange w:id="22" w:author="Ryan Essex" w:date="2016-03-04T13:47:00Z">
                <w:pPr>
                  <w:keepNext/>
                  <w:keepLines/>
                  <w:spacing w:before="200"/>
                  <w:jc w:val="both"/>
                  <w:outlineLvl w:val="8"/>
                </w:pPr>
              </w:pPrChange>
            </w:pPr>
            <w:r w:rsidRPr="00454F97">
              <w:rPr>
                <w:rFonts w:eastAsia="Times New Roman" w:cs="Arial"/>
              </w:rPr>
              <w:t>Project 1</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C1ED57" w14:textId="77777777" w:rsidR="001B48DE" w:rsidRPr="00454F97" w:rsidRDefault="001B48DE">
            <w:pPr>
              <w:pStyle w:val="NoSpacing"/>
              <w:rPr>
                <w:rFonts w:eastAsia="Times New Roman" w:cs="Arial"/>
                <w:i/>
                <w:iCs/>
                <w:color w:val="404040" w:themeColor="text1" w:themeTint="BF"/>
              </w:rPr>
              <w:pPrChange w:id="23" w:author="Ryan Essex" w:date="2016-03-04T13:47:00Z">
                <w:pPr>
                  <w:keepNext/>
                  <w:keepLines/>
                  <w:spacing w:before="200"/>
                  <w:jc w:val="both"/>
                  <w:outlineLvl w:val="8"/>
                </w:pPr>
              </w:pPrChange>
            </w:pPr>
            <w:r w:rsidRPr="00454F97">
              <w:rPr>
                <w:rFonts w:eastAsia="Times New Roman" w:cs="Arial"/>
              </w:rPr>
              <w:t>Project 2</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BAFB8D" w14:textId="77777777" w:rsidR="001B48DE" w:rsidRPr="00454F97" w:rsidRDefault="001B48DE">
            <w:pPr>
              <w:pStyle w:val="NoSpacing"/>
              <w:rPr>
                <w:rFonts w:asciiTheme="majorHAnsi" w:eastAsia="Times New Roman" w:hAnsiTheme="majorHAnsi" w:cs="Arial"/>
                <w:i/>
                <w:iCs/>
                <w:color w:val="404040" w:themeColor="text1" w:themeTint="BF"/>
              </w:rPr>
              <w:pPrChange w:id="24" w:author="Ryan Essex" w:date="2016-03-04T13:47:00Z">
                <w:pPr>
                  <w:keepNext/>
                  <w:keepLines/>
                  <w:spacing w:before="200"/>
                  <w:jc w:val="both"/>
                  <w:outlineLvl w:val="8"/>
                </w:pPr>
              </w:pPrChange>
            </w:pPr>
            <w:r w:rsidRPr="00454F97">
              <w:rPr>
                <w:rFonts w:eastAsia="Times New Roman" w:cs="Arial"/>
              </w:rPr>
              <w:t>Project 3</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50F4A4" w14:textId="77777777" w:rsidR="001B48DE" w:rsidRPr="00454F97" w:rsidRDefault="001B48DE">
            <w:pPr>
              <w:pStyle w:val="NoSpacing"/>
              <w:rPr>
                <w:rFonts w:asciiTheme="majorHAnsi" w:eastAsia="Times New Roman" w:hAnsiTheme="majorHAnsi" w:cs="Arial"/>
                <w:i/>
                <w:iCs/>
                <w:color w:val="404040" w:themeColor="text1" w:themeTint="BF"/>
              </w:rPr>
              <w:pPrChange w:id="25" w:author="Ryan Essex" w:date="2016-03-04T13:47:00Z">
                <w:pPr>
                  <w:keepNext/>
                  <w:keepLines/>
                  <w:spacing w:before="200"/>
                  <w:jc w:val="both"/>
                  <w:outlineLvl w:val="8"/>
                </w:pPr>
              </w:pPrChange>
            </w:pPr>
            <w:r w:rsidRPr="00454F97">
              <w:rPr>
                <w:rFonts w:eastAsia="Times New Roman" w:cs="Arial"/>
              </w:rPr>
              <w:t>Total</w:t>
            </w:r>
          </w:p>
        </w:tc>
      </w:tr>
      <w:tr w:rsidR="001B48DE" w:rsidRPr="00454F97" w14:paraId="00EAF28D" w14:textId="77777777" w:rsidTr="00F24E0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6F7764" w14:textId="4E6987C7" w:rsidR="001B48DE" w:rsidRPr="00454F97" w:rsidRDefault="0023332F">
            <w:pPr>
              <w:pStyle w:val="NoSpacing"/>
              <w:rPr>
                <w:rFonts w:asciiTheme="majorHAnsi" w:eastAsia="Times New Roman" w:hAnsiTheme="majorHAnsi" w:cs="Arial"/>
                <w:i/>
                <w:iCs/>
                <w:color w:val="404040" w:themeColor="text1" w:themeTint="BF"/>
              </w:rPr>
              <w:pPrChange w:id="26" w:author="Ryan Essex" w:date="2016-03-04T13:47:00Z">
                <w:pPr>
                  <w:keepNext/>
                  <w:keepLines/>
                  <w:spacing w:before="200"/>
                  <w:jc w:val="both"/>
                  <w:outlineLvl w:val="8"/>
                </w:pPr>
              </w:pPrChange>
            </w:pPr>
            <w:r w:rsidRPr="00454F97">
              <w:rPr>
                <w:rFonts w:eastAsia="Times New Roman" w:cs="Arial"/>
              </w:rPr>
              <w:t>Informatics</w:t>
            </w:r>
            <w:r w:rsidR="001B48DE" w:rsidRPr="00454F97">
              <w:rPr>
                <w:rFonts w:eastAsia="Times New Roman" w:cs="Arial"/>
              </w:rPr>
              <w:t xml:space="preserve"> </w:t>
            </w:r>
            <w:ins w:id="27" w:author="Dominique Duncan" w:date="2016-03-07T16:31:00Z">
              <w:r w:rsidR="00C16E87">
                <w:rPr>
                  <w:rFonts w:eastAsia="Times New Roman" w:cs="Arial"/>
                </w:rPr>
                <w:t xml:space="preserve">and </w:t>
              </w:r>
            </w:ins>
            <w:r w:rsidR="001B48DE" w:rsidRPr="00454F97">
              <w:rPr>
                <w:rFonts w:eastAsia="Times New Roman" w:cs="Arial"/>
              </w:rPr>
              <w:t>Analytic</w:t>
            </w:r>
            <w:r w:rsidR="004876B2" w:rsidRPr="00454F97">
              <w:rPr>
                <w:rFonts w:eastAsia="Times New Roman" w:cs="Arial"/>
              </w:rPr>
              <w:t>s</w:t>
            </w:r>
            <w:r w:rsidR="001B48DE" w:rsidRPr="00454F97">
              <w:rPr>
                <w:rFonts w:eastAsia="Times New Roman" w:cs="Arial"/>
              </w:rPr>
              <w:t xml:space="preserve"> Core Costs Breakdown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442D58" w14:textId="77777777" w:rsidR="001B48DE" w:rsidRPr="00454F97" w:rsidRDefault="001B48DE">
            <w:pPr>
              <w:pStyle w:val="NoSpacing"/>
              <w:rPr>
                <w:rFonts w:asciiTheme="majorHAnsi" w:eastAsia="Times New Roman" w:hAnsiTheme="majorHAnsi" w:cs="Arial"/>
                <w:i/>
                <w:iCs/>
                <w:color w:val="404040" w:themeColor="text1" w:themeTint="BF"/>
              </w:rPr>
              <w:pPrChange w:id="28" w:author="Ryan Essex" w:date="2016-03-04T13:47:00Z">
                <w:pPr>
                  <w:keepNext/>
                  <w:keepLines/>
                  <w:spacing w:before="200"/>
                  <w:jc w:val="both"/>
                  <w:outlineLvl w:val="8"/>
                </w:pPr>
              </w:pPrChange>
            </w:pPr>
            <w:r w:rsidRPr="00454F97">
              <w:rPr>
                <w:rFonts w:eastAsia="Times New Roman" w:cs="Arial"/>
              </w:rPr>
              <w:t>35%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8C3FAB" w14:textId="77777777" w:rsidR="001B48DE" w:rsidRPr="00454F97" w:rsidRDefault="001B48DE">
            <w:pPr>
              <w:pStyle w:val="NoSpacing"/>
              <w:rPr>
                <w:rFonts w:asciiTheme="majorHAnsi" w:eastAsia="Times New Roman" w:hAnsiTheme="majorHAnsi" w:cs="Arial"/>
                <w:i/>
                <w:iCs/>
                <w:color w:val="404040" w:themeColor="text1" w:themeTint="BF"/>
              </w:rPr>
              <w:pPrChange w:id="29" w:author="Ryan Essex" w:date="2016-03-04T13:47:00Z">
                <w:pPr>
                  <w:keepNext/>
                  <w:keepLines/>
                  <w:spacing w:before="200"/>
                  <w:jc w:val="both"/>
                  <w:outlineLvl w:val="8"/>
                </w:pPr>
              </w:pPrChange>
            </w:pPr>
            <w:r w:rsidRPr="00454F97">
              <w:rPr>
                <w:rFonts w:eastAsia="Times New Roman" w:cs="Arial"/>
              </w:rPr>
              <w:t>35%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8734D86" w14:textId="77777777" w:rsidR="001B48DE" w:rsidRPr="00454F97" w:rsidRDefault="001B48DE">
            <w:pPr>
              <w:pStyle w:val="NoSpacing"/>
              <w:rPr>
                <w:rFonts w:asciiTheme="majorHAnsi" w:eastAsia="Times New Roman" w:hAnsiTheme="majorHAnsi" w:cs="Arial"/>
                <w:i/>
                <w:iCs/>
                <w:color w:val="404040" w:themeColor="text1" w:themeTint="BF"/>
              </w:rPr>
              <w:pPrChange w:id="30" w:author="Ryan Essex" w:date="2016-03-04T13:47:00Z">
                <w:pPr>
                  <w:keepNext/>
                  <w:keepLines/>
                  <w:spacing w:before="200"/>
                  <w:jc w:val="both"/>
                  <w:outlineLvl w:val="8"/>
                </w:pPr>
              </w:pPrChange>
            </w:pPr>
            <w:r w:rsidRPr="00454F97">
              <w:rPr>
                <w:rFonts w:eastAsia="Times New Roman" w:cs="Arial"/>
              </w:rPr>
              <w:t>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71F5AD" w14:textId="77777777" w:rsidR="001B48DE" w:rsidRPr="00454F97" w:rsidRDefault="001B48DE">
            <w:pPr>
              <w:pStyle w:val="NoSpacing"/>
              <w:rPr>
                <w:rFonts w:asciiTheme="majorHAnsi" w:eastAsia="Times New Roman" w:hAnsiTheme="majorHAnsi" w:cs="Arial"/>
                <w:i/>
                <w:iCs/>
                <w:color w:val="404040" w:themeColor="text1" w:themeTint="BF"/>
              </w:rPr>
              <w:pPrChange w:id="31" w:author="Ryan Essex" w:date="2016-03-04T13:47:00Z">
                <w:pPr>
                  <w:keepNext/>
                  <w:keepLines/>
                  <w:spacing w:before="200"/>
                  <w:jc w:val="both"/>
                  <w:outlineLvl w:val="8"/>
                </w:pPr>
              </w:pPrChange>
            </w:pPr>
            <w:r w:rsidRPr="00454F97">
              <w:rPr>
                <w:rFonts w:eastAsia="Times New Roman" w:cs="Arial"/>
              </w:rPr>
              <w:t>100%</w:t>
            </w:r>
          </w:p>
        </w:tc>
      </w:tr>
    </w:tbl>
    <w:p w14:paraId="5067B2B6" w14:textId="77777777" w:rsidR="001B48DE" w:rsidRPr="00454F97" w:rsidRDefault="001B48DE">
      <w:pPr>
        <w:pStyle w:val="NoSpacing"/>
        <w:rPr>
          <w:rFonts w:eastAsia="Times New Roman" w:cs="Arial"/>
        </w:rPr>
        <w:pPrChange w:id="32" w:author="Ryan Essex" w:date="2016-03-04T13:47:00Z">
          <w:pPr>
            <w:jc w:val="both"/>
          </w:pPr>
        </w:pPrChange>
      </w:pPr>
      <w:r w:rsidRPr="00454F97">
        <w:rPr>
          <w:rFonts w:eastAsia="Times New Roman" w:cs="Arial"/>
          <w:color w:val="1F497D"/>
        </w:rPr>
        <w:t> </w:t>
      </w:r>
    </w:p>
    <w:p w14:paraId="353FBF65" w14:textId="183EC435" w:rsidR="009C16C8" w:rsidRPr="00454F97" w:rsidRDefault="00685B41">
      <w:pPr>
        <w:pStyle w:val="NoSpacing"/>
        <w:rPr>
          <w:rFonts w:cs="Arial"/>
        </w:rPr>
        <w:pPrChange w:id="33" w:author="Ryan Essex" w:date="2016-03-04T13:47:00Z">
          <w:pPr>
            <w:widowControl w:val="0"/>
            <w:autoSpaceDE w:val="0"/>
            <w:autoSpaceDN w:val="0"/>
            <w:adjustRightInd w:val="0"/>
            <w:jc w:val="both"/>
          </w:pPr>
        </w:pPrChange>
      </w:pPr>
      <w:r w:rsidRPr="005246EA">
        <w:rPr>
          <w:rFonts w:cs="Arial"/>
          <w:bCs/>
          <w:u w:val="single"/>
          <w:rPrChange w:id="34" w:author="Ryan Essex" w:date="2016-03-04T13:47:00Z">
            <w:rPr>
              <w:rFonts w:cs="Arial"/>
              <w:b/>
              <w:bCs/>
              <w:u w:val="single"/>
            </w:rPr>
          </w:rPrChange>
        </w:rPr>
        <w:t xml:space="preserve">Arthur W. Toga, Ph.D., </w:t>
      </w:r>
      <w:r w:rsidR="008D4DFF" w:rsidRPr="005246EA">
        <w:rPr>
          <w:rFonts w:cs="Arial"/>
          <w:bCs/>
          <w:u w:val="single"/>
          <w:rPrChange w:id="35" w:author="Ryan Essex" w:date="2016-03-04T13:47:00Z">
            <w:rPr>
              <w:rFonts w:cs="Arial"/>
              <w:b/>
              <w:bCs/>
              <w:u w:val="single"/>
            </w:rPr>
          </w:rPrChange>
        </w:rPr>
        <w:t>Co-Project Lead</w:t>
      </w:r>
      <w:r w:rsidRPr="005246EA">
        <w:rPr>
          <w:rFonts w:cs="Arial"/>
          <w:bCs/>
          <w:u w:val="single"/>
          <w:rPrChange w:id="36" w:author="Ryan Essex" w:date="2016-03-04T13:47:00Z">
            <w:rPr>
              <w:rFonts w:cs="Arial"/>
              <w:b/>
              <w:bCs/>
              <w:u w:val="single"/>
            </w:rPr>
          </w:rPrChange>
        </w:rPr>
        <w:t xml:space="preserve">, </w:t>
      </w:r>
      <w:r w:rsidR="0023332F" w:rsidRPr="005246EA">
        <w:rPr>
          <w:rFonts w:cs="Arial"/>
          <w:u w:val="single"/>
          <w:rPrChange w:id="37" w:author="Ryan Essex" w:date="2016-03-04T13:47:00Z">
            <w:rPr>
              <w:rFonts w:cs="Arial"/>
              <w:b/>
              <w:u w:val="single"/>
            </w:rPr>
          </w:rPrChange>
        </w:rPr>
        <w:t>1.20</w:t>
      </w:r>
      <w:r w:rsidRPr="005246EA">
        <w:rPr>
          <w:rFonts w:cs="Arial"/>
          <w:u w:val="single"/>
          <w:rPrChange w:id="38" w:author="Ryan Essex" w:date="2016-03-04T13:47:00Z">
            <w:rPr>
              <w:rFonts w:cs="Arial"/>
              <w:b/>
              <w:u w:val="single"/>
            </w:rPr>
          </w:rPrChange>
        </w:rPr>
        <w:t xml:space="preserve"> Calendar Months</w:t>
      </w:r>
      <w:r w:rsidRPr="00454F97">
        <w:rPr>
          <w:rFonts w:cs="Arial"/>
          <w:u w:val="single"/>
        </w:rPr>
        <w:t>.</w:t>
      </w:r>
      <w:r w:rsidRPr="00454F97">
        <w:rPr>
          <w:rFonts w:cs="Arial"/>
        </w:rPr>
        <w:t xml:space="preserve"> Dr. Toga is the founder and director of the Laboratory of Neuro Imaging (LONI). </w:t>
      </w:r>
      <w:r w:rsidR="00A309B4" w:rsidRPr="00454F97">
        <w:rPr>
          <w:rFonts w:cs="Arial"/>
        </w:rPr>
        <w:t xml:space="preserve">He is </w:t>
      </w:r>
      <w:ins w:id="39" w:author="Dominique Duncan" w:date="2016-03-07T23:35:00Z">
        <w:r w:rsidR="005C35ED">
          <w:rPr>
            <w:rFonts w:cs="Arial"/>
          </w:rPr>
          <w:t xml:space="preserve">the </w:t>
        </w:r>
      </w:ins>
      <w:r w:rsidR="00A309B4" w:rsidRPr="00454F97">
        <w:rPr>
          <w:rFonts w:cs="Arial"/>
        </w:rPr>
        <w:t xml:space="preserve">director of the </w:t>
      </w:r>
      <w:r w:rsidR="0023332F" w:rsidRPr="00454F97">
        <w:rPr>
          <w:rFonts w:cs="Arial"/>
        </w:rPr>
        <w:t xml:space="preserve">USC Stevens </w:t>
      </w:r>
      <w:r w:rsidR="00A309B4" w:rsidRPr="00454F97">
        <w:rPr>
          <w:rFonts w:cs="Arial"/>
        </w:rPr>
        <w:t>Neuroimaging and Informatics</w:t>
      </w:r>
      <w:r w:rsidR="0023332F" w:rsidRPr="00454F97">
        <w:rPr>
          <w:rFonts w:cs="Arial"/>
        </w:rPr>
        <w:t xml:space="preserve"> Institute</w:t>
      </w:r>
      <w:r w:rsidR="00A309B4" w:rsidRPr="00454F97">
        <w:rPr>
          <w:rFonts w:cs="Arial"/>
        </w:rPr>
        <w:t xml:space="preserve">. </w:t>
      </w:r>
      <w:del w:id="40" w:author="Dominique Duncan" w:date="2016-03-07T23:36:00Z">
        <w:r w:rsidR="00A309B4" w:rsidRPr="00454F97" w:rsidDel="005C35ED">
          <w:rPr>
            <w:rFonts w:cs="Arial"/>
          </w:rPr>
          <w:delText xml:space="preserve"> </w:delText>
        </w:r>
      </w:del>
      <w:r w:rsidRPr="00454F97">
        <w:rPr>
          <w:rFonts w:cs="Arial"/>
        </w:rPr>
        <w:t>His formal training in neuroscience, computer science</w:t>
      </w:r>
      <w:ins w:id="41" w:author="Dominique Duncan" w:date="2016-03-07T23:37:00Z">
        <w:r w:rsidR="005C35ED">
          <w:rPr>
            <w:rFonts w:cs="Arial"/>
          </w:rPr>
          <w:t>,</w:t>
        </w:r>
      </w:ins>
      <w:r w:rsidRPr="00454F97">
        <w:rPr>
          <w:rFonts w:cs="Arial"/>
        </w:rPr>
        <w:t xml:space="preserve"> and informatics makes him well suited to lead this project. Dr. Toga has a career-long funding and publication record in informatics. He directs several national and international collaborative studies that involve multi-site acquisition of data, coordination of analysis, and dissemination of data and results. Dr. Toga has experience and expertise in </w:t>
      </w:r>
      <w:r w:rsidR="00A309B4" w:rsidRPr="00454F97">
        <w:rPr>
          <w:rFonts w:cs="Arial"/>
        </w:rPr>
        <w:t xml:space="preserve">image analysis, brain </w:t>
      </w:r>
      <w:proofErr w:type="spellStart"/>
      <w:r w:rsidR="00A309B4" w:rsidRPr="00454F97">
        <w:rPr>
          <w:rFonts w:cs="Arial"/>
        </w:rPr>
        <w:t>atlasing</w:t>
      </w:r>
      <w:proofErr w:type="spellEnd"/>
      <w:r w:rsidR="00A309B4" w:rsidRPr="00454F97">
        <w:rPr>
          <w:rFonts w:cs="Arial"/>
        </w:rPr>
        <w:t>, multimodal integration, large</w:t>
      </w:r>
      <w:ins w:id="42" w:author="Dominique Duncan" w:date="2016-03-07T23:35:00Z">
        <w:r w:rsidR="005C35ED">
          <w:rPr>
            <w:rFonts w:cs="Arial"/>
          </w:rPr>
          <w:t>-</w:t>
        </w:r>
      </w:ins>
      <w:ins w:id="43" w:author="Ryan Essex" w:date="2016-03-04T13:57:00Z">
        <w:del w:id="44" w:author="Dominique Duncan" w:date="2016-03-07T23:35:00Z">
          <w:r w:rsidR="0027548C" w:rsidDel="005C35ED">
            <w:rPr>
              <w:rFonts w:cs="Arial"/>
            </w:rPr>
            <w:delText>_</w:delText>
          </w:r>
        </w:del>
      </w:ins>
      <w:del w:id="45" w:author="Ryan Essex" w:date="2016-03-04T13:57:00Z">
        <w:r w:rsidR="00A309B4" w:rsidRPr="00454F97" w:rsidDel="0027548C">
          <w:rPr>
            <w:rFonts w:cs="Arial"/>
          </w:rPr>
          <w:delText xml:space="preserve"> </w:delText>
        </w:r>
      </w:del>
      <w:r w:rsidR="00A309B4" w:rsidRPr="00454F97">
        <w:rPr>
          <w:rFonts w:cs="Arial"/>
        </w:rPr>
        <w:t>scale multi</w:t>
      </w:r>
      <w:del w:id="46" w:author="Ryan Essex" w:date="2016-03-04T13:57:00Z">
        <w:r w:rsidR="00A309B4" w:rsidRPr="00454F97" w:rsidDel="0027548C">
          <w:rPr>
            <w:rFonts w:cs="Arial"/>
          </w:rPr>
          <w:delText>-</w:delText>
        </w:r>
      </w:del>
      <w:r w:rsidR="00A309B4" w:rsidRPr="00454F97">
        <w:rPr>
          <w:rFonts w:cs="Arial"/>
        </w:rPr>
        <w:t xml:space="preserve">site trials, </w:t>
      </w:r>
      <w:proofErr w:type="spellStart"/>
      <w:r w:rsidR="00A309B4" w:rsidRPr="00454F97">
        <w:rPr>
          <w:rFonts w:cs="Arial"/>
        </w:rPr>
        <w:t>databasing</w:t>
      </w:r>
      <w:proofErr w:type="spellEnd"/>
      <w:ins w:id="47" w:author="Dominique Duncan" w:date="2016-03-07T23:37:00Z">
        <w:r w:rsidR="005C35ED">
          <w:rPr>
            <w:rFonts w:cs="Arial"/>
          </w:rPr>
          <w:t>,</w:t>
        </w:r>
      </w:ins>
      <w:r w:rsidRPr="00454F97">
        <w:rPr>
          <w:rFonts w:cs="Arial"/>
        </w:rPr>
        <w:t xml:space="preserve"> and scientific visualization. He has developed a comprehensive supercomputing facility for neuroscience</w:t>
      </w:r>
      <w:ins w:id="48" w:author="Dominique Duncan" w:date="2016-03-07T23:37:00Z">
        <w:r w:rsidR="005C35ED">
          <w:rPr>
            <w:rFonts w:cs="Arial"/>
          </w:rPr>
          <w:t>,</w:t>
        </w:r>
      </w:ins>
      <w:r w:rsidRPr="00454F97">
        <w:rPr>
          <w:rFonts w:cs="Arial"/>
        </w:rPr>
        <w:t xml:space="preserve"> incorporating the latest technology in the analysis of structure and function of the brain in health and disease. Dr. Toga has the skills, knowledge, and resources necessary to participate in the proposed project. He will coordinate activities in data management, computing infrastructure, and dissemination.</w:t>
      </w:r>
    </w:p>
    <w:p w14:paraId="699E4B5F" w14:textId="77777777" w:rsidR="0023332F" w:rsidRPr="00454F97" w:rsidDel="005246EA" w:rsidRDefault="0023332F">
      <w:pPr>
        <w:pStyle w:val="NoSpacing"/>
        <w:rPr>
          <w:del w:id="49" w:author="Ryan Essex" w:date="2016-03-04T13:55:00Z"/>
          <w:rFonts w:cs="Arial"/>
        </w:rPr>
        <w:pPrChange w:id="50" w:author="Ryan Essex" w:date="2016-03-04T13:47:00Z">
          <w:pPr>
            <w:widowControl w:val="0"/>
            <w:autoSpaceDE w:val="0"/>
            <w:autoSpaceDN w:val="0"/>
            <w:adjustRightInd w:val="0"/>
            <w:jc w:val="both"/>
          </w:pPr>
        </w:pPrChange>
      </w:pPr>
    </w:p>
    <w:p w14:paraId="78BE78DD" w14:textId="41CB5449" w:rsidR="0023332F" w:rsidRPr="00454F97" w:rsidRDefault="0023332F">
      <w:pPr>
        <w:pStyle w:val="NoSpacing"/>
        <w:rPr>
          <w:rFonts w:cs="Arial"/>
        </w:rPr>
        <w:pPrChange w:id="51" w:author="Ryan Essex" w:date="2016-03-04T13:47:00Z">
          <w:pPr>
            <w:widowControl w:val="0"/>
            <w:autoSpaceDE w:val="0"/>
            <w:autoSpaceDN w:val="0"/>
            <w:adjustRightInd w:val="0"/>
            <w:jc w:val="both"/>
          </w:pPr>
        </w:pPrChange>
      </w:pPr>
      <w:proofErr w:type="spellStart"/>
      <w:r w:rsidRPr="005246EA">
        <w:rPr>
          <w:rFonts w:cs="Arial"/>
          <w:bCs/>
          <w:u w:val="single"/>
          <w:rPrChange w:id="52" w:author="Ryan Essex" w:date="2016-03-04T13:47:00Z">
            <w:rPr>
              <w:rFonts w:cs="Arial"/>
              <w:b/>
              <w:bCs/>
              <w:u w:val="single"/>
            </w:rPr>
          </w:rPrChange>
        </w:rPr>
        <w:t>Rema</w:t>
      </w:r>
      <w:proofErr w:type="spellEnd"/>
      <w:r w:rsidRPr="005246EA">
        <w:rPr>
          <w:rFonts w:cs="Arial"/>
          <w:bCs/>
          <w:u w:val="single"/>
          <w:rPrChange w:id="53" w:author="Ryan Essex" w:date="2016-03-04T13:47:00Z">
            <w:rPr>
              <w:rFonts w:cs="Arial"/>
              <w:b/>
              <w:bCs/>
              <w:u w:val="single"/>
            </w:rPr>
          </w:rPrChange>
        </w:rPr>
        <w:t xml:space="preserve"> Raman, Ph.D., Co-Investigator, 1.20 Calendar Months</w:t>
      </w:r>
      <w:r w:rsidRPr="00454F97">
        <w:rPr>
          <w:rFonts w:cs="Arial"/>
          <w:bCs/>
          <w:u w:val="single"/>
        </w:rPr>
        <w:t>.</w:t>
      </w:r>
      <w:r w:rsidRPr="00454F97">
        <w:rPr>
          <w:rFonts w:cs="Arial"/>
          <w:bCs/>
        </w:rPr>
        <w:t> </w:t>
      </w:r>
      <w:r w:rsidR="006A2ACF" w:rsidRPr="00454F97">
        <w:rPr>
          <w:rFonts w:cs="Arial"/>
          <w:color w:val="000000"/>
        </w:rPr>
        <w:t>Dr. Raman is a tenured Professor of Neurology at the University of Southern California (USC) and the Director of Biostatistics of USC's Alzheimer's Disease Research Institute. Her statistical research interests are in correlated and multi-level modeling topics (impact of missing data, analysis of ordinal data), and efficient clinical trial design and monitoring approaches. She has more than eighteen years of experience as a biostatistician in biomedical research projects, providing leadership in the data management, quality assurance and statistical support to the design, coordination, conduct and analyses of clinical trials and large observational studies. She will serve a critical role throughout the duration of this project on approaches for data harmonization across datasets</w:t>
      </w:r>
      <w:ins w:id="54" w:author="Dominique Duncan" w:date="2016-03-07T23:55:00Z">
        <w:r w:rsidR="006303CA">
          <w:rPr>
            <w:rFonts w:cs="Arial"/>
            <w:color w:val="000000"/>
          </w:rPr>
          <w:t xml:space="preserve">, </w:t>
        </w:r>
      </w:ins>
      <w:del w:id="55" w:author="Dominique Duncan" w:date="2016-03-07T23:55:00Z">
        <w:r w:rsidR="006A2ACF" w:rsidRPr="00454F97" w:rsidDel="006303CA">
          <w:rPr>
            <w:rFonts w:cs="Arial"/>
            <w:color w:val="000000"/>
          </w:rPr>
          <w:delText xml:space="preserve"> and </w:delText>
        </w:r>
      </w:del>
      <w:r w:rsidR="006A2ACF" w:rsidRPr="00454F97">
        <w:rPr>
          <w:rFonts w:cs="Arial"/>
          <w:color w:val="000000"/>
        </w:rPr>
        <w:t>implementation of mixed effects models across cohorts</w:t>
      </w:r>
      <w:ins w:id="56" w:author="Dominique Duncan" w:date="2016-03-07T23:55:00Z">
        <w:r w:rsidR="006303CA">
          <w:rPr>
            <w:rFonts w:cs="Arial"/>
            <w:color w:val="000000"/>
          </w:rPr>
          <w:t>,</w:t>
        </w:r>
      </w:ins>
      <w:r w:rsidR="006A2ACF" w:rsidRPr="00454F97">
        <w:rPr>
          <w:rFonts w:cs="Arial"/>
          <w:color w:val="000000"/>
        </w:rPr>
        <w:t xml:space="preserve"> and cross-validation between cohorts.</w:t>
      </w:r>
    </w:p>
    <w:p w14:paraId="3E2FB211" w14:textId="77777777" w:rsidR="004B1DCE" w:rsidRPr="00454F97" w:rsidDel="005246EA" w:rsidRDefault="004B1DCE">
      <w:pPr>
        <w:pStyle w:val="NoSpacing"/>
        <w:rPr>
          <w:del w:id="57" w:author="Ryan Essex" w:date="2016-03-04T13:55:00Z"/>
          <w:rFonts w:cs="Arial"/>
        </w:rPr>
        <w:pPrChange w:id="58" w:author="Ryan Essex" w:date="2016-03-04T13:47:00Z">
          <w:pPr>
            <w:widowControl w:val="0"/>
            <w:autoSpaceDE w:val="0"/>
            <w:autoSpaceDN w:val="0"/>
            <w:adjustRightInd w:val="0"/>
            <w:jc w:val="both"/>
          </w:pPr>
        </w:pPrChange>
      </w:pPr>
    </w:p>
    <w:p w14:paraId="46CF12B6" w14:textId="77777777" w:rsidR="00D15EAB" w:rsidRPr="00454F97" w:rsidRDefault="00D15EAB">
      <w:pPr>
        <w:pStyle w:val="NoSpacing"/>
        <w:rPr>
          <w:rFonts w:cs="Arial"/>
        </w:rPr>
        <w:pPrChange w:id="59" w:author="Ryan Essex" w:date="2016-03-04T13:47:00Z">
          <w:pPr>
            <w:jc w:val="both"/>
          </w:pPr>
        </w:pPrChange>
      </w:pPr>
      <w:r w:rsidRPr="005246EA">
        <w:rPr>
          <w:rFonts w:cs="Arial"/>
          <w:bCs/>
          <w:u w:val="single"/>
          <w:rPrChange w:id="60" w:author="Ryan Essex" w:date="2016-03-04T13:47:00Z">
            <w:rPr>
              <w:rFonts w:cs="Arial"/>
              <w:b/>
              <w:bCs/>
              <w:u w:val="single"/>
            </w:rPr>
          </w:rPrChange>
        </w:rPr>
        <w:t xml:space="preserve">John Van Horn, Ph.D., </w:t>
      </w:r>
      <w:r w:rsidR="00576210" w:rsidRPr="005246EA">
        <w:rPr>
          <w:rFonts w:cs="Arial"/>
          <w:bCs/>
          <w:u w:val="single"/>
          <w:rPrChange w:id="61" w:author="Ryan Essex" w:date="2016-03-04T13:47:00Z">
            <w:rPr>
              <w:rFonts w:cs="Arial"/>
              <w:b/>
              <w:bCs/>
              <w:u w:val="single"/>
            </w:rPr>
          </w:rPrChange>
        </w:rPr>
        <w:t>Co-</w:t>
      </w:r>
      <w:r w:rsidRPr="005246EA">
        <w:rPr>
          <w:rFonts w:cs="Arial"/>
          <w:bCs/>
          <w:u w:val="single"/>
          <w:rPrChange w:id="62" w:author="Ryan Essex" w:date="2016-03-04T13:47:00Z">
            <w:rPr>
              <w:rFonts w:cs="Arial"/>
              <w:b/>
              <w:bCs/>
              <w:u w:val="single"/>
            </w:rPr>
          </w:rPrChange>
        </w:rPr>
        <w:t xml:space="preserve">Investigator, </w:t>
      </w:r>
      <w:r w:rsidR="0023332F" w:rsidRPr="005246EA">
        <w:rPr>
          <w:rFonts w:cs="Arial"/>
          <w:bCs/>
          <w:u w:val="single"/>
          <w:rPrChange w:id="63" w:author="Ryan Essex" w:date="2016-03-04T13:47:00Z">
            <w:rPr>
              <w:rFonts w:cs="Arial"/>
              <w:b/>
              <w:bCs/>
              <w:u w:val="single"/>
            </w:rPr>
          </w:rPrChange>
        </w:rPr>
        <w:t>0.60</w:t>
      </w:r>
      <w:r w:rsidRPr="005246EA">
        <w:rPr>
          <w:rFonts w:cs="Arial"/>
          <w:bCs/>
          <w:u w:val="single"/>
          <w:rPrChange w:id="64" w:author="Ryan Essex" w:date="2016-03-04T13:47:00Z">
            <w:rPr>
              <w:rFonts w:cs="Arial"/>
              <w:b/>
              <w:bCs/>
              <w:u w:val="single"/>
            </w:rPr>
          </w:rPrChange>
        </w:rPr>
        <w:t xml:space="preserve"> Calendar Months</w:t>
      </w:r>
      <w:r w:rsidRPr="00454F97">
        <w:rPr>
          <w:rFonts w:cs="Arial"/>
          <w:bCs/>
          <w:u w:val="single"/>
        </w:rPr>
        <w:t>.</w:t>
      </w:r>
      <w:r w:rsidRPr="00454F97">
        <w:rPr>
          <w:rFonts w:cs="Arial"/>
          <w:bCs/>
        </w:rPr>
        <w:t xml:space="preserve">  </w:t>
      </w:r>
      <w:r w:rsidRPr="00454F97">
        <w:rPr>
          <w:rFonts w:cs="Arial"/>
        </w:rPr>
        <w:t>Dr. Van Horn is an Associate Professor of Neurology, Neuroscience, and Engineering at the Keck School of Medicine of USC. His areas of interest in neuroimaging include multi-modal analysis of clinical populations, large-scale data processing, informatics, applications of high-performance computing technologies, and data sharing.</w:t>
      </w:r>
      <w:del w:id="65" w:author="Dominique Duncan" w:date="2016-03-07T23:38:00Z">
        <w:r w:rsidRPr="00454F97" w:rsidDel="005C35ED">
          <w:rPr>
            <w:rFonts w:cs="Arial"/>
          </w:rPr>
          <w:delText> </w:delText>
        </w:r>
      </w:del>
      <w:r w:rsidRPr="00454F97">
        <w:rPr>
          <w:rFonts w:cs="Arial"/>
        </w:rPr>
        <w:t xml:space="preserve"> He has over 100 peer-reviewed publications and is a well-regarded university-level educator and mentor. Dr. Van Horn is well poised to apply his expertise to this proposed Center.</w:t>
      </w:r>
      <w:del w:id="66" w:author="Dominique Duncan" w:date="2016-03-07T23:52:00Z">
        <w:r w:rsidRPr="00454F97" w:rsidDel="00F24E0A">
          <w:rPr>
            <w:rFonts w:cs="Arial"/>
          </w:rPr>
          <w:delText xml:space="preserve"> </w:delText>
        </w:r>
      </w:del>
      <w:r w:rsidRPr="00454F97">
        <w:rPr>
          <w:rFonts w:cs="Arial"/>
        </w:rPr>
        <w:t xml:space="preserve"> His responsibilities will include the design of the software architecture for acquiring, archiving, managing, and displaying bioinformatics data.</w:t>
      </w:r>
      <w:del w:id="67" w:author="Dominique Duncan" w:date="2016-03-07T23:38:00Z">
        <w:r w:rsidRPr="00454F97" w:rsidDel="005C35ED">
          <w:rPr>
            <w:rFonts w:cs="Arial"/>
          </w:rPr>
          <w:delText> </w:delText>
        </w:r>
      </w:del>
      <w:r w:rsidRPr="00454F97">
        <w:rPr>
          <w:rFonts w:cs="Arial"/>
        </w:rPr>
        <w:t xml:space="preserve"> Dr. Van Horn will also aid with consortium efforts.</w:t>
      </w:r>
    </w:p>
    <w:p w14:paraId="110DB679" w14:textId="77777777" w:rsidR="004B1DCE" w:rsidRPr="00454F97" w:rsidDel="005246EA" w:rsidRDefault="004B1DCE">
      <w:pPr>
        <w:pStyle w:val="NoSpacing"/>
        <w:rPr>
          <w:del w:id="68" w:author="Ryan Essex" w:date="2016-03-04T13:55:00Z"/>
          <w:rFonts w:cs="Arial"/>
        </w:rPr>
        <w:pPrChange w:id="69" w:author="Ryan Essex" w:date="2016-03-04T13:47:00Z">
          <w:pPr>
            <w:autoSpaceDE w:val="0"/>
            <w:autoSpaceDN w:val="0"/>
            <w:jc w:val="both"/>
          </w:pPr>
        </w:pPrChange>
      </w:pPr>
    </w:p>
    <w:p w14:paraId="561DF814" w14:textId="77777777" w:rsidR="00E253CB" w:rsidRPr="00454F97" w:rsidRDefault="0023332F">
      <w:pPr>
        <w:pStyle w:val="NoSpacing"/>
        <w:rPr>
          <w:rFonts w:cs="Arial"/>
          <w:bCs/>
          <w:u w:val="single"/>
        </w:rPr>
        <w:pPrChange w:id="70" w:author="Ryan Essex" w:date="2016-03-04T13:47:00Z">
          <w:pPr>
            <w:autoSpaceDE w:val="0"/>
            <w:autoSpaceDN w:val="0"/>
            <w:adjustRightInd w:val="0"/>
            <w:jc w:val="both"/>
          </w:pPr>
        </w:pPrChange>
      </w:pPr>
      <w:r w:rsidRPr="005246EA">
        <w:rPr>
          <w:rFonts w:cs="Arial"/>
          <w:bCs/>
          <w:u w:val="single"/>
          <w:rPrChange w:id="71" w:author="Ryan Essex" w:date="2016-03-04T13:47:00Z">
            <w:rPr>
              <w:rFonts w:cs="Arial"/>
              <w:b/>
              <w:bCs/>
              <w:u w:val="single"/>
            </w:rPr>
          </w:rPrChange>
        </w:rPr>
        <w:t>Dominique Duncan, Ph.D., Postdoctoral Fellow, 12.00 Calendar Months.</w:t>
      </w:r>
      <w:r w:rsidR="00454F97" w:rsidRPr="00454F97">
        <w:t xml:space="preserve"> </w:t>
      </w:r>
      <w:r w:rsidR="00454F97" w:rsidRPr="00454F97">
        <w:rPr>
          <w:rFonts w:cs="Arial"/>
          <w:bCs/>
        </w:rPr>
        <w:t>Dr. Duncan will be leading the analytics for all projects by developing mathematical algorithms that may lead to models of epileptogenesis and by using cutting-edge statistical tools to validate those models. Her expertise in innovative mathematical techniques in epilepsy applications in addition to her interdisciplinary background combining mathematics, electrical engineering, and neurology will provide the knowledge and tools necessary for the search for biomarkers and to develop models of epileptogenesis after TBI.</w:t>
      </w:r>
    </w:p>
    <w:p w14:paraId="56C2F2FA" w14:textId="77777777" w:rsidR="0023332F" w:rsidRPr="00454F97" w:rsidRDefault="0023332F">
      <w:pPr>
        <w:pStyle w:val="NoSpacing"/>
        <w:rPr>
          <w:rFonts w:cs="Arial"/>
          <w:bCs/>
          <w:u w:val="single"/>
        </w:rPr>
        <w:pPrChange w:id="72" w:author="Ryan Essex" w:date="2016-03-04T13:47:00Z">
          <w:pPr>
            <w:autoSpaceDE w:val="0"/>
            <w:autoSpaceDN w:val="0"/>
            <w:adjustRightInd w:val="0"/>
            <w:jc w:val="both"/>
          </w:pPr>
        </w:pPrChange>
      </w:pPr>
    </w:p>
    <w:p w14:paraId="0FF04740" w14:textId="77777777" w:rsidR="0023332F" w:rsidRPr="00454F97" w:rsidRDefault="0023332F">
      <w:pPr>
        <w:pStyle w:val="NoSpacing"/>
        <w:rPr>
          <w:rFonts w:cs="Arial"/>
        </w:rPr>
        <w:pPrChange w:id="73" w:author="Ryan Essex" w:date="2016-03-04T13:47:00Z">
          <w:pPr>
            <w:jc w:val="both"/>
          </w:pPr>
        </w:pPrChange>
      </w:pPr>
      <w:r w:rsidRPr="005246EA">
        <w:rPr>
          <w:rFonts w:cs="Arial"/>
          <w:u w:val="single"/>
          <w:rPrChange w:id="74" w:author="Ryan Essex" w:date="2016-03-04T13:47:00Z">
            <w:rPr>
              <w:rFonts w:cs="Arial"/>
              <w:b/>
              <w:u w:val="single"/>
            </w:rPr>
          </w:rPrChange>
        </w:rPr>
        <w:lastRenderedPageBreak/>
        <w:t>Karen Crawford, M.S., Database Manager, 1.20 Calendar Months.</w:t>
      </w:r>
      <w:del w:id="75" w:author="Dominique Duncan" w:date="2016-03-07T23:38:00Z">
        <w:r w:rsidRPr="00454F97" w:rsidDel="005C35ED">
          <w:rPr>
            <w:rFonts w:cs="Arial"/>
          </w:rPr>
          <w:delText xml:space="preserve"> </w:delText>
        </w:r>
      </w:del>
      <w:r w:rsidRPr="00454F97">
        <w:rPr>
          <w:rFonts w:cs="Arial"/>
        </w:rPr>
        <w:t xml:space="preserve"> Ms. Crawford has expert knowledge of database management systems and development of informatics systems. Ms. Crawford will oversee systems used to archive and catalog data acquired from investigators and collaborators.</w:t>
      </w:r>
      <w:del w:id="76" w:author="Dominique Duncan" w:date="2016-03-07T23:38:00Z">
        <w:r w:rsidRPr="00454F97" w:rsidDel="005C35ED">
          <w:rPr>
            <w:rFonts w:cs="Arial"/>
          </w:rPr>
          <w:delText> </w:delText>
        </w:r>
      </w:del>
      <w:r w:rsidRPr="00454F97">
        <w:rPr>
          <w:rFonts w:cs="Arial"/>
        </w:rPr>
        <w:t xml:space="preserve"> She will conduct data analyses, construct data models, develop and document data access requirements and strategies. She will also design databases, administer and supervise the metadata representation, determine feasibility of database</w:t>
      </w:r>
      <w:del w:id="77" w:author="Dominique Duncan" w:date="2016-03-07T23:38:00Z">
        <w:r w:rsidRPr="00454F97" w:rsidDel="005C35ED">
          <w:rPr>
            <w:rFonts w:cs="Arial"/>
          </w:rPr>
          <w:delText> </w:delText>
        </w:r>
      </w:del>
      <w:r w:rsidRPr="00454F97">
        <w:rPr>
          <w:rFonts w:cs="Arial"/>
        </w:rPr>
        <w:t xml:space="preserve"> applications, monitor and evaluate database performance, modify database design and/or implementation when appropriate, assist users in appropriate/approved use of database applications and functions, develop client-server and web-based user interfaces.</w:t>
      </w:r>
    </w:p>
    <w:p w14:paraId="0FEA2158" w14:textId="77777777" w:rsidR="0023332F" w:rsidRPr="00454F97" w:rsidDel="005246EA" w:rsidRDefault="0023332F">
      <w:pPr>
        <w:pStyle w:val="NoSpacing"/>
        <w:rPr>
          <w:del w:id="78" w:author="Ryan Essex" w:date="2016-03-04T13:55:00Z"/>
          <w:rFonts w:cs="Arial"/>
        </w:rPr>
        <w:pPrChange w:id="79" w:author="Ryan Essex" w:date="2016-03-04T13:47:00Z">
          <w:pPr>
            <w:jc w:val="both"/>
          </w:pPr>
        </w:pPrChange>
      </w:pPr>
    </w:p>
    <w:p w14:paraId="240DDE33" w14:textId="77777777" w:rsidR="0023332F" w:rsidRPr="00454F97" w:rsidRDefault="0023332F">
      <w:pPr>
        <w:pStyle w:val="NoSpacing"/>
        <w:rPr>
          <w:rFonts w:cs="Arial"/>
          <w:u w:val="single"/>
        </w:rPr>
        <w:pPrChange w:id="80" w:author="Ryan Essex" w:date="2016-03-04T13:47:00Z">
          <w:pPr>
            <w:jc w:val="both"/>
          </w:pPr>
        </w:pPrChange>
      </w:pPr>
      <w:r w:rsidRPr="005246EA">
        <w:rPr>
          <w:rFonts w:cs="Arial"/>
          <w:u w:val="single"/>
          <w:rPrChange w:id="81" w:author="Ryan Essex" w:date="2016-03-04T13:47:00Z">
            <w:rPr>
              <w:rFonts w:cs="Arial"/>
              <w:b/>
              <w:u w:val="single"/>
            </w:rPr>
          </w:rPrChange>
        </w:rPr>
        <w:t>Rita Esquivel, Project Assistant, 6.00 Calendar Months</w:t>
      </w:r>
      <w:r w:rsidRPr="00454F97">
        <w:rPr>
          <w:rFonts w:cs="Arial"/>
          <w:u w:val="single"/>
        </w:rPr>
        <w:t>.</w:t>
      </w:r>
      <w:r w:rsidR="006A2ACF" w:rsidRPr="00454F97">
        <w:rPr>
          <w:rFonts w:cs="Arial"/>
        </w:rPr>
        <w:t xml:space="preserve"> Ms. Esquivel will assist in coordinating and managing the data upload and download activities and user access control systems. While in that capacity, she will provide support to study site personnel performing data upload activities, assist with user access and security and provide statistical reports on data upload and download activities. She will also provide guidance to the researchers accessing and using the deposited data, and will be available to address questions regarding the data as needed.</w:t>
      </w:r>
    </w:p>
    <w:p w14:paraId="43120AF7" w14:textId="77777777" w:rsidR="0023332F" w:rsidRPr="00454F97" w:rsidDel="005246EA" w:rsidRDefault="0023332F">
      <w:pPr>
        <w:pStyle w:val="NoSpacing"/>
        <w:rPr>
          <w:del w:id="82" w:author="Ryan Essex" w:date="2016-03-04T13:55:00Z"/>
          <w:rFonts w:cs="Arial"/>
        </w:rPr>
        <w:pPrChange w:id="83" w:author="Ryan Essex" w:date="2016-03-04T13:47:00Z">
          <w:pPr>
            <w:jc w:val="both"/>
          </w:pPr>
        </w:pPrChange>
      </w:pPr>
    </w:p>
    <w:p w14:paraId="263B87AA" w14:textId="4A547D99" w:rsidR="0023332F" w:rsidRPr="00454F97" w:rsidRDefault="0023332F">
      <w:pPr>
        <w:pStyle w:val="NoSpacing"/>
        <w:rPr>
          <w:rFonts w:cs="Arial"/>
        </w:rPr>
        <w:pPrChange w:id="84" w:author="Ryan Essex" w:date="2016-03-04T13:47:00Z">
          <w:pPr>
            <w:jc w:val="both"/>
          </w:pPr>
        </w:pPrChange>
      </w:pPr>
      <w:r w:rsidRPr="005246EA">
        <w:rPr>
          <w:rFonts w:cs="Arial"/>
          <w:u w:val="single"/>
          <w:rPrChange w:id="85" w:author="Ryan Essex" w:date="2016-03-04T13:47:00Z">
            <w:rPr>
              <w:rFonts w:cs="Arial"/>
              <w:b/>
              <w:u w:val="single"/>
            </w:rPr>
          </w:rPrChange>
        </w:rPr>
        <w:t xml:space="preserve">Scott </w:t>
      </w:r>
      <w:proofErr w:type="spellStart"/>
      <w:r w:rsidRPr="005246EA">
        <w:rPr>
          <w:rFonts w:cs="Arial"/>
          <w:u w:val="single"/>
          <w:rPrChange w:id="86" w:author="Ryan Essex" w:date="2016-03-04T13:47:00Z">
            <w:rPr>
              <w:rFonts w:cs="Arial"/>
              <w:b/>
              <w:u w:val="single"/>
            </w:rPr>
          </w:rPrChange>
        </w:rPr>
        <w:t>Neu</w:t>
      </w:r>
      <w:proofErr w:type="spellEnd"/>
      <w:r w:rsidRPr="005246EA">
        <w:rPr>
          <w:rFonts w:cs="Arial"/>
          <w:u w:val="single"/>
          <w:rPrChange w:id="87" w:author="Ryan Essex" w:date="2016-03-04T13:47:00Z">
            <w:rPr>
              <w:rFonts w:cs="Arial"/>
              <w:b/>
              <w:u w:val="single"/>
            </w:rPr>
          </w:rPrChange>
        </w:rPr>
        <w:t>, Ph.D., Software Developer, 3.60 Calendar Months</w:t>
      </w:r>
      <w:r w:rsidRPr="00454F97">
        <w:rPr>
          <w:rFonts w:cs="Arial"/>
          <w:u w:val="single"/>
        </w:rPr>
        <w:t>.</w:t>
      </w:r>
      <w:r w:rsidRPr="00454F97">
        <w:rPr>
          <w:rFonts w:cs="Arial"/>
        </w:rPr>
        <w:t xml:space="preserve">  Dr. </w:t>
      </w:r>
      <w:proofErr w:type="spellStart"/>
      <w:r w:rsidRPr="00454F97">
        <w:rPr>
          <w:rFonts w:cs="Arial"/>
        </w:rPr>
        <w:t>Neu</w:t>
      </w:r>
      <w:proofErr w:type="spellEnd"/>
      <w:r w:rsidRPr="00454F97">
        <w:rPr>
          <w:rFonts w:cs="Arial"/>
        </w:rPr>
        <w:t xml:space="preserve"> earned a Ph.D. in Physics (focusing on computer simulations of plasmas) and a M.S. in Computer Science with a specialization in scientific computing.  Dr. </w:t>
      </w:r>
      <w:proofErr w:type="spellStart"/>
      <w:r w:rsidRPr="00454F97">
        <w:rPr>
          <w:rFonts w:cs="Arial"/>
        </w:rPr>
        <w:t>Neu</w:t>
      </w:r>
      <w:proofErr w:type="spellEnd"/>
      <w:r w:rsidRPr="00454F97">
        <w:rPr>
          <w:rFonts w:cs="Arial"/>
        </w:rPr>
        <w:t xml:space="preserve"> has over ten years of experience in the area of numerical methods and simulation.  He was the lead programmer for the UCLA </w:t>
      </w:r>
      <w:proofErr w:type="spellStart"/>
      <w:r w:rsidRPr="00454F97">
        <w:rPr>
          <w:rFonts w:cs="Arial"/>
        </w:rPr>
        <w:t>RadStation</w:t>
      </w:r>
      <w:proofErr w:type="spellEnd"/>
      <w:r w:rsidRPr="00454F97">
        <w:rPr>
          <w:rFonts w:cs="Arial"/>
        </w:rPr>
        <w:t>, a high-performance imaging workstation that is currently in use throughout the UCLA hospitals.</w:t>
      </w:r>
      <w:del w:id="88" w:author="Dominique Duncan" w:date="2016-03-07T23:39:00Z">
        <w:r w:rsidRPr="00454F97" w:rsidDel="005C35ED">
          <w:rPr>
            <w:rFonts w:cs="Arial"/>
          </w:rPr>
          <w:delText> </w:delText>
        </w:r>
      </w:del>
      <w:r w:rsidRPr="00454F97">
        <w:rPr>
          <w:rFonts w:cs="Arial"/>
        </w:rPr>
        <w:t xml:space="preserve"> Dr. </w:t>
      </w:r>
      <w:proofErr w:type="spellStart"/>
      <w:r w:rsidRPr="00454F97">
        <w:rPr>
          <w:rFonts w:cs="Arial"/>
        </w:rPr>
        <w:t>Neu</w:t>
      </w:r>
      <w:proofErr w:type="spellEnd"/>
      <w:r w:rsidRPr="00454F97">
        <w:rPr>
          <w:rFonts w:cs="Arial"/>
        </w:rPr>
        <w:t xml:space="preserve"> has over ten years of experience in the design and development of image processing and medical informatics software. </w:t>
      </w:r>
      <w:del w:id="89" w:author="Dominique Duncan" w:date="2016-03-07T23:39:00Z">
        <w:r w:rsidRPr="00454F97" w:rsidDel="005C35ED">
          <w:rPr>
            <w:rFonts w:cs="Arial"/>
          </w:rPr>
          <w:delText xml:space="preserve"> </w:delText>
        </w:r>
      </w:del>
      <w:r w:rsidRPr="00454F97">
        <w:rPr>
          <w:rFonts w:cs="Arial"/>
        </w:rPr>
        <w:t xml:space="preserve">More recently, he has been developing </w:t>
      </w:r>
      <w:del w:id="90" w:author="Ryan Essex" w:date="2016-03-04T13:57:00Z">
        <w:r w:rsidRPr="00454F97" w:rsidDel="00900190">
          <w:rPr>
            <w:rFonts w:cs="Arial"/>
          </w:rPr>
          <w:delText>a comprehensive</w:delText>
        </w:r>
      </w:del>
      <w:ins w:id="91" w:author="Ryan Essex" w:date="2016-03-04T13:57:00Z">
        <w:r w:rsidR="00900190" w:rsidRPr="00454F97">
          <w:rPr>
            <w:rFonts w:cs="Arial"/>
          </w:rPr>
          <w:t>comprehensive</w:t>
        </w:r>
      </w:ins>
      <w:r w:rsidRPr="00454F97">
        <w:rPr>
          <w:rFonts w:cs="Arial"/>
        </w:rPr>
        <w:t xml:space="preserve"> software architecture for LONI. </w:t>
      </w:r>
      <w:del w:id="92" w:author="Dominique Duncan" w:date="2016-03-07T23:39:00Z">
        <w:r w:rsidRPr="00454F97" w:rsidDel="005C35ED">
          <w:rPr>
            <w:rFonts w:cs="Arial"/>
          </w:rPr>
          <w:delText xml:space="preserve"> </w:delText>
        </w:r>
      </w:del>
      <w:r w:rsidRPr="00454F97">
        <w:rPr>
          <w:rFonts w:cs="Arial"/>
        </w:rPr>
        <w:t xml:space="preserve">Dr. </w:t>
      </w:r>
      <w:proofErr w:type="spellStart"/>
      <w:r w:rsidRPr="00454F97">
        <w:rPr>
          <w:rFonts w:cs="Arial"/>
        </w:rPr>
        <w:t>Neu’s</w:t>
      </w:r>
      <w:proofErr w:type="spellEnd"/>
      <w:r w:rsidRPr="00454F97">
        <w:rPr>
          <w:rFonts w:cs="Arial"/>
        </w:rPr>
        <w:t xml:space="preserve"> duties include helping to develop complex neuroimaging-related applications and tools, and performing analysis tasks in advanced technology research and development. </w:t>
      </w:r>
      <w:del w:id="93" w:author="Dominique Duncan" w:date="2016-03-07T23:39:00Z">
        <w:r w:rsidRPr="00454F97" w:rsidDel="005C35ED">
          <w:rPr>
            <w:rFonts w:cs="Arial"/>
          </w:rPr>
          <w:delText xml:space="preserve"> </w:delText>
        </w:r>
      </w:del>
      <w:r w:rsidRPr="00454F97">
        <w:rPr>
          <w:rFonts w:cs="Arial"/>
        </w:rPr>
        <w:t>His responsibilities include database architecting, developing and maintaining image archive systems, tools and related software.</w:t>
      </w:r>
    </w:p>
    <w:p w14:paraId="54D047BE" w14:textId="77777777" w:rsidR="0023332F" w:rsidRPr="00454F97" w:rsidDel="005246EA" w:rsidRDefault="0023332F">
      <w:pPr>
        <w:pStyle w:val="NoSpacing"/>
        <w:rPr>
          <w:del w:id="94" w:author="Ryan Essex" w:date="2016-03-04T13:55:00Z"/>
          <w:rFonts w:cs="Arial"/>
        </w:rPr>
        <w:pPrChange w:id="95" w:author="Ryan Essex" w:date="2016-03-04T13:47:00Z">
          <w:pPr>
            <w:autoSpaceDE w:val="0"/>
            <w:autoSpaceDN w:val="0"/>
            <w:adjustRightInd w:val="0"/>
            <w:jc w:val="both"/>
          </w:pPr>
        </w:pPrChange>
      </w:pPr>
    </w:p>
    <w:p w14:paraId="555D2CB3" w14:textId="77777777" w:rsidR="00E253CB" w:rsidRPr="00454F97" w:rsidRDefault="00E253CB">
      <w:pPr>
        <w:pStyle w:val="NoSpacing"/>
        <w:pPrChange w:id="96" w:author="Ryan Essex" w:date="2016-03-04T13:47:00Z">
          <w:pPr>
            <w:pStyle w:val="NormalWeb"/>
            <w:widowControl w:val="0"/>
            <w:jc w:val="both"/>
          </w:pPr>
        </w:pPrChange>
      </w:pPr>
      <w:proofErr w:type="spellStart"/>
      <w:r w:rsidRPr="005246EA">
        <w:rPr>
          <w:rFonts w:eastAsia="Arial Unicode MS" w:cs="Arial"/>
          <w:u w:val="single"/>
          <w:rPrChange w:id="97" w:author="Ryan Essex" w:date="2016-03-04T13:47:00Z">
            <w:rPr>
              <w:rFonts w:cs="Arial"/>
              <w:b/>
              <w:u w:val="single"/>
            </w:rPr>
          </w:rPrChange>
        </w:rPr>
        <w:t>Petros</w:t>
      </w:r>
      <w:proofErr w:type="spellEnd"/>
      <w:r w:rsidRPr="005246EA">
        <w:rPr>
          <w:rFonts w:eastAsia="Arial Unicode MS" w:cs="Arial"/>
          <w:u w:val="single"/>
          <w:rPrChange w:id="98" w:author="Ryan Essex" w:date="2016-03-04T13:47:00Z">
            <w:rPr>
              <w:rFonts w:cs="Arial"/>
              <w:b/>
              <w:u w:val="single"/>
            </w:rPr>
          </w:rPrChange>
        </w:rPr>
        <w:t xml:space="preserve"> Petrosyan, </w:t>
      </w:r>
      <w:r w:rsidR="00033CB5" w:rsidRPr="005246EA">
        <w:rPr>
          <w:rFonts w:eastAsia="Arial Unicode MS" w:cs="Arial"/>
          <w:u w:val="single"/>
          <w:rPrChange w:id="99" w:author="Ryan Essex" w:date="2016-03-04T13:47:00Z">
            <w:rPr>
              <w:rFonts w:cs="Arial"/>
              <w:b/>
              <w:u w:val="single"/>
            </w:rPr>
          </w:rPrChange>
        </w:rPr>
        <w:t xml:space="preserve">M.S., </w:t>
      </w:r>
      <w:r w:rsidRPr="005246EA">
        <w:rPr>
          <w:rFonts w:eastAsia="Arial Unicode MS" w:cs="Arial"/>
          <w:u w:val="single"/>
          <w:rPrChange w:id="100" w:author="Ryan Essex" w:date="2016-03-04T13:47:00Z">
            <w:rPr>
              <w:rFonts w:cs="Arial"/>
              <w:b/>
              <w:u w:val="single"/>
            </w:rPr>
          </w:rPrChange>
        </w:rPr>
        <w:t xml:space="preserve">Pipeline Manager, </w:t>
      </w:r>
      <w:r w:rsidR="00597B5E" w:rsidRPr="005246EA">
        <w:rPr>
          <w:rFonts w:eastAsia="Arial Unicode MS" w:cs="Arial"/>
          <w:u w:val="single"/>
          <w:rPrChange w:id="101" w:author="Ryan Essex" w:date="2016-03-04T13:47:00Z">
            <w:rPr>
              <w:rFonts w:cs="Arial"/>
              <w:b/>
              <w:u w:val="single"/>
            </w:rPr>
          </w:rPrChange>
        </w:rPr>
        <w:t>8.</w:t>
      </w:r>
      <w:r w:rsidR="006A2ACF" w:rsidRPr="005246EA">
        <w:rPr>
          <w:rFonts w:eastAsia="Arial Unicode MS" w:cs="Arial"/>
          <w:u w:val="single"/>
          <w:rPrChange w:id="102" w:author="Ryan Essex" w:date="2016-03-04T13:47:00Z">
            <w:rPr>
              <w:rFonts w:cs="Arial"/>
              <w:b/>
              <w:u w:val="single"/>
            </w:rPr>
          </w:rPrChange>
        </w:rPr>
        <w:t>4</w:t>
      </w:r>
      <w:r w:rsidR="00597B5E" w:rsidRPr="005246EA">
        <w:rPr>
          <w:rFonts w:eastAsia="Arial Unicode MS" w:cs="Arial"/>
          <w:u w:val="single"/>
          <w:rPrChange w:id="103" w:author="Ryan Essex" w:date="2016-03-04T13:47:00Z">
            <w:rPr>
              <w:rFonts w:cs="Arial"/>
              <w:b/>
              <w:u w:val="single"/>
            </w:rPr>
          </w:rPrChange>
        </w:rPr>
        <w:t>0</w:t>
      </w:r>
      <w:r w:rsidR="006A2ACF" w:rsidRPr="005246EA">
        <w:rPr>
          <w:rFonts w:eastAsia="Arial Unicode MS" w:cs="Arial"/>
          <w:u w:val="single"/>
          <w:rPrChange w:id="104" w:author="Ryan Essex" w:date="2016-03-04T13:47:00Z">
            <w:rPr>
              <w:rFonts w:cs="Arial"/>
              <w:b/>
              <w:u w:val="single"/>
            </w:rPr>
          </w:rPrChange>
        </w:rPr>
        <w:t xml:space="preserve"> Calendar Months</w:t>
      </w:r>
      <w:r w:rsidRPr="005246EA">
        <w:rPr>
          <w:rFonts w:eastAsia="Arial Unicode MS" w:cs="Arial"/>
          <w:u w:val="single"/>
          <w:rPrChange w:id="105" w:author="Ryan Essex" w:date="2016-03-04T13:47:00Z">
            <w:rPr>
              <w:rFonts w:cs="Arial"/>
              <w:b/>
              <w:u w:val="single"/>
            </w:rPr>
          </w:rPrChange>
        </w:rPr>
        <w:t>.</w:t>
      </w:r>
      <w:r w:rsidRPr="00454F97">
        <w:rPr>
          <w:rFonts w:cs="Arial"/>
        </w:rPr>
        <w:t xml:space="preserve"> Mr. Petrosyan is an experienced software tool developer. </w:t>
      </w:r>
      <w:del w:id="106" w:author="Dominique Duncan" w:date="2016-03-07T23:39:00Z">
        <w:r w:rsidRPr="00454F97" w:rsidDel="005C35ED">
          <w:rPr>
            <w:rFonts w:cs="Arial"/>
          </w:rPr>
          <w:delText xml:space="preserve"> </w:delText>
        </w:r>
      </w:del>
      <w:r w:rsidRPr="00454F97">
        <w:rPr>
          <w:rFonts w:cs="Arial"/>
        </w:rPr>
        <w:t xml:space="preserve">In addition to data download capabilities, he will link analysis software to the database and enable any analytic system to interoperate with the data archive is essential to making the data collection as usable as possible. </w:t>
      </w:r>
      <w:del w:id="107" w:author="Dominique Duncan" w:date="2016-03-07T23:39:00Z">
        <w:r w:rsidRPr="00454F97" w:rsidDel="005C35ED">
          <w:rPr>
            <w:rFonts w:cs="Arial"/>
          </w:rPr>
          <w:delText xml:space="preserve"> </w:delText>
        </w:r>
      </w:del>
      <w:r w:rsidRPr="00454F97">
        <w:rPr>
          <w:rFonts w:cs="Arial"/>
        </w:rPr>
        <w:t xml:space="preserve">Mr. Petrosyan will work with the investigators and programmers to seamlessly integrate analysis code into the LONI Pipeline for distribution. He will also be responsible for appropriate testing of the algorithms and data flow procedures to assure quality and reliability of the integrated software. Mr. Petrosyan will </w:t>
      </w:r>
      <w:r w:rsidR="00033CB5" w:rsidRPr="00454F97">
        <w:rPr>
          <w:rFonts w:cs="Arial"/>
        </w:rPr>
        <w:t>conduct training courses on LONI software both virtually and in person.</w:t>
      </w:r>
    </w:p>
    <w:p w14:paraId="72889F59" w14:textId="77777777" w:rsidR="004B1DCE" w:rsidRPr="00454F97" w:rsidDel="005246EA" w:rsidRDefault="004B1DCE">
      <w:pPr>
        <w:pStyle w:val="NoSpacing"/>
        <w:rPr>
          <w:del w:id="108" w:author="Ryan Essex" w:date="2016-03-04T13:55:00Z"/>
          <w:rFonts w:cs="Arial"/>
          <w:u w:val="single"/>
        </w:rPr>
        <w:pPrChange w:id="109" w:author="Ryan Essex" w:date="2016-03-04T13:47:00Z">
          <w:pPr>
            <w:jc w:val="both"/>
          </w:pPr>
        </w:pPrChange>
      </w:pPr>
    </w:p>
    <w:p w14:paraId="7E560EBE" w14:textId="77777777" w:rsidR="008D4DFF" w:rsidRPr="00454F97" w:rsidRDefault="006A2ACF">
      <w:pPr>
        <w:pStyle w:val="NoSpacing"/>
        <w:rPr>
          <w:rFonts w:cs="Arial"/>
        </w:rPr>
        <w:pPrChange w:id="110" w:author="Ryan Essex" w:date="2016-03-04T13:47:00Z">
          <w:pPr>
            <w:jc w:val="both"/>
          </w:pPr>
        </w:pPrChange>
      </w:pPr>
      <w:r w:rsidRPr="005246EA">
        <w:rPr>
          <w:rFonts w:cs="Arial"/>
          <w:u w:val="single"/>
          <w:rPrChange w:id="111" w:author="Ryan Essex" w:date="2016-03-04T13:47:00Z">
            <w:rPr>
              <w:rFonts w:cs="Arial"/>
              <w:b/>
              <w:u w:val="single"/>
            </w:rPr>
          </w:rPrChange>
        </w:rPr>
        <w:t xml:space="preserve">Samuel </w:t>
      </w:r>
      <w:proofErr w:type="spellStart"/>
      <w:r w:rsidRPr="005246EA">
        <w:rPr>
          <w:rFonts w:cs="Arial"/>
          <w:u w:val="single"/>
          <w:rPrChange w:id="112" w:author="Ryan Essex" w:date="2016-03-04T13:47:00Z">
            <w:rPr>
              <w:rFonts w:cs="Arial"/>
              <w:b/>
              <w:u w:val="single"/>
            </w:rPr>
          </w:rPrChange>
        </w:rPr>
        <w:t>Hobel</w:t>
      </w:r>
      <w:proofErr w:type="spellEnd"/>
      <w:r w:rsidR="008D4DFF" w:rsidRPr="005246EA">
        <w:rPr>
          <w:rFonts w:cs="Arial"/>
          <w:u w:val="single"/>
          <w:rPrChange w:id="113" w:author="Ryan Essex" w:date="2016-03-04T13:47:00Z">
            <w:rPr>
              <w:rFonts w:cs="Arial"/>
              <w:b/>
              <w:u w:val="single"/>
            </w:rPr>
          </w:rPrChange>
        </w:rPr>
        <w:t xml:space="preserve">, </w:t>
      </w:r>
      <w:r w:rsidR="00597B5E" w:rsidRPr="005246EA">
        <w:rPr>
          <w:rFonts w:cs="Arial"/>
          <w:u w:val="single"/>
          <w:rPrChange w:id="114" w:author="Ryan Essex" w:date="2016-03-04T13:47:00Z">
            <w:rPr>
              <w:rFonts w:cs="Arial"/>
              <w:b/>
              <w:u w:val="single"/>
            </w:rPr>
          </w:rPrChange>
        </w:rPr>
        <w:t>Programmer, 3.6</w:t>
      </w:r>
      <w:r w:rsidR="008D4DFF" w:rsidRPr="005246EA">
        <w:rPr>
          <w:rFonts w:cs="Arial"/>
          <w:u w:val="single"/>
          <w:rPrChange w:id="115" w:author="Ryan Essex" w:date="2016-03-04T13:47:00Z">
            <w:rPr>
              <w:rFonts w:cs="Arial"/>
              <w:b/>
              <w:u w:val="single"/>
            </w:rPr>
          </w:rPrChange>
        </w:rPr>
        <w:t>0 Calendar Months.</w:t>
      </w:r>
      <w:r w:rsidR="00AA3DD3" w:rsidRPr="00454F97">
        <w:rPr>
          <w:rFonts w:cs="Arial"/>
        </w:rPr>
        <w:t xml:space="preserve"> </w:t>
      </w:r>
      <w:del w:id="116" w:author="Dominique Duncan" w:date="2016-03-07T23:39:00Z">
        <w:r w:rsidR="00AA3DD3" w:rsidRPr="00454F97" w:rsidDel="005C35ED">
          <w:rPr>
            <w:rFonts w:cs="Arial"/>
          </w:rPr>
          <w:delText xml:space="preserve"> </w:delText>
        </w:r>
      </w:del>
      <w:r w:rsidRPr="00454F97">
        <w:rPr>
          <w:rFonts w:cs="Arial"/>
        </w:rPr>
        <w:t xml:space="preserve">Mr. </w:t>
      </w:r>
      <w:proofErr w:type="spellStart"/>
      <w:r w:rsidRPr="00454F97">
        <w:rPr>
          <w:rFonts w:cs="Arial"/>
        </w:rPr>
        <w:t>Hobel</w:t>
      </w:r>
      <w:proofErr w:type="spellEnd"/>
      <w:r w:rsidR="00AA3DD3" w:rsidRPr="00454F97">
        <w:rPr>
          <w:rFonts w:cs="Arial"/>
        </w:rPr>
        <w:t xml:space="preserve"> will</w:t>
      </w:r>
      <w:r w:rsidR="00AA3DD3" w:rsidRPr="00454F97">
        <w:rPr>
          <w:rFonts w:cs="Arial"/>
          <w:color w:val="000000"/>
        </w:rPr>
        <w:t xml:space="preserve"> be res</w:t>
      </w:r>
      <w:r w:rsidR="00AA3DD3" w:rsidRPr="00454F97">
        <w:rPr>
          <w:rFonts w:cs="Arial"/>
        </w:rPr>
        <w:t xml:space="preserve">ponsible for the development, integration, and support of collaborative </w:t>
      </w:r>
      <w:proofErr w:type="spellStart"/>
      <w:r w:rsidR="00AA3DD3" w:rsidRPr="00454F97">
        <w:rPr>
          <w:rFonts w:cs="Arial"/>
        </w:rPr>
        <w:t>neur</w:t>
      </w:r>
      <w:r w:rsidRPr="00454F97">
        <w:rPr>
          <w:rFonts w:cs="Arial"/>
        </w:rPr>
        <w:t>oinformatics</w:t>
      </w:r>
      <w:proofErr w:type="spellEnd"/>
      <w:r w:rsidRPr="00454F97">
        <w:rPr>
          <w:rFonts w:cs="Arial"/>
        </w:rPr>
        <w:t xml:space="preserve"> software tools. </w:t>
      </w:r>
      <w:del w:id="117" w:author="Dominique Duncan" w:date="2016-03-07T23:39:00Z">
        <w:r w:rsidRPr="00454F97" w:rsidDel="005C35ED">
          <w:rPr>
            <w:rFonts w:cs="Arial"/>
          </w:rPr>
          <w:delText xml:space="preserve"> </w:delText>
        </w:r>
      </w:del>
      <w:r w:rsidR="00AA3DD3" w:rsidRPr="00454F97">
        <w:rPr>
          <w:rFonts w:cs="Arial"/>
        </w:rPr>
        <w:t xml:space="preserve">He will design, build, test, and debug components of </w:t>
      </w:r>
      <w:proofErr w:type="spellStart"/>
      <w:r w:rsidR="00AA3DD3" w:rsidRPr="00454F97">
        <w:rPr>
          <w:rFonts w:cs="Arial"/>
        </w:rPr>
        <w:t>neuroinformatics</w:t>
      </w:r>
      <w:proofErr w:type="spellEnd"/>
      <w:r w:rsidR="00AA3DD3" w:rsidRPr="00454F97">
        <w:rPr>
          <w:rFonts w:cs="Arial"/>
        </w:rPr>
        <w:t xml:space="preserve"> software. </w:t>
      </w:r>
      <w:del w:id="118" w:author="Dominique Duncan" w:date="2016-03-07T23:39:00Z">
        <w:r w:rsidR="00AA3DD3" w:rsidRPr="00454F97" w:rsidDel="005C35ED">
          <w:rPr>
            <w:rFonts w:cs="Arial"/>
          </w:rPr>
          <w:delText xml:space="preserve"> </w:delText>
        </w:r>
      </w:del>
      <w:r w:rsidR="00AA3DD3" w:rsidRPr="00454F97">
        <w:rPr>
          <w:rFonts w:cs="Arial"/>
        </w:rPr>
        <w:t xml:space="preserve">In addition, </w:t>
      </w:r>
      <w:r w:rsidRPr="00454F97">
        <w:rPr>
          <w:rFonts w:cs="Arial"/>
        </w:rPr>
        <w:t>he</w:t>
      </w:r>
      <w:r w:rsidR="00AA3DD3" w:rsidRPr="00454F97">
        <w:rPr>
          <w:rFonts w:cs="Arial"/>
        </w:rPr>
        <w:t xml:space="preserve"> will design and implement interoperability between software tools and data in coordination with scientists and software programmers, he will also document and provide support to users, and evaluate software performance to identify and fix inefficiencies.</w:t>
      </w:r>
    </w:p>
    <w:p w14:paraId="46808124" w14:textId="77777777" w:rsidR="006A2ACF" w:rsidRPr="00454F97" w:rsidDel="005246EA" w:rsidRDefault="006A2ACF">
      <w:pPr>
        <w:pStyle w:val="NoSpacing"/>
        <w:rPr>
          <w:del w:id="119" w:author="Ryan Essex" w:date="2016-03-04T13:55:00Z"/>
          <w:rFonts w:cs="Arial"/>
          <w:u w:val="single"/>
        </w:rPr>
        <w:pPrChange w:id="120" w:author="Ryan Essex" w:date="2016-03-04T13:47:00Z">
          <w:pPr>
            <w:jc w:val="both"/>
          </w:pPr>
        </w:pPrChange>
      </w:pPr>
    </w:p>
    <w:p w14:paraId="4AE70E21" w14:textId="77777777" w:rsidR="006A2ACF" w:rsidRPr="00454F97" w:rsidRDefault="006A2ACF">
      <w:pPr>
        <w:pStyle w:val="NoSpacing"/>
        <w:rPr>
          <w:rFonts w:cs="Arial"/>
        </w:rPr>
        <w:pPrChange w:id="121" w:author="Ryan Essex" w:date="2016-03-04T13:47:00Z">
          <w:pPr>
            <w:jc w:val="both"/>
          </w:pPr>
        </w:pPrChange>
      </w:pPr>
      <w:r w:rsidRPr="005246EA">
        <w:rPr>
          <w:rFonts w:cs="Arial"/>
          <w:u w:val="single"/>
          <w:rPrChange w:id="122" w:author="Ryan Essex" w:date="2016-03-04T13:47:00Z">
            <w:rPr>
              <w:rFonts w:cs="Arial"/>
              <w:b/>
              <w:u w:val="single"/>
            </w:rPr>
          </w:rPrChange>
        </w:rPr>
        <w:t xml:space="preserve">Alexander </w:t>
      </w:r>
      <w:proofErr w:type="spellStart"/>
      <w:r w:rsidRPr="005246EA">
        <w:rPr>
          <w:rFonts w:cs="Arial"/>
          <w:u w:val="single"/>
          <w:rPrChange w:id="123" w:author="Ryan Essex" w:date="2016-03-04T13:47:00Z">
            <w:rPr>
              <w:rFonts w:cs="Arial"/>
              <w:b/>
              <w:u w:val="single"/>
            </w:rPr>
          </w:rPrChange>
        </w:rPr>
        <w:t>Nizni</w:t>
      </w:r>
      <w:proofErr w:type="spellEnd"/>
      <w:r w:rsidRPr="005246EA">
        <w:rPr>
          <w:rFonts w:cs="Arial"/>
          <w:u w:val="single"/>
          <w:rPrChange w:id="124" w:author="Ryan Essex" w:date="2016-03-04T13:47:00Z">
            <w:rPr>
              <w:rFonts w:cs="Arial"/>
              <w:b/>
              <w:u w:val="single"/>
            </w:rPr>
          </w:rPrChange>
        </w:rPr>
        <w:t>, Programmer, 6.00 Calendar Months</w:t>
      </w:r>
      <w:r w:rsidR="00597B5E" w:rsidRPr="005246EA">
        <w:rPr>
          <w:rFonts w:cs="Arial"/>
          <w:u w:val="single"/>
          <w:rPrChange w:id="125" w:author="Ryan Essex" w:date="2016-03-04T13:47:00Z">
            <w:rPr>
              <w:rFonts w:cs="Arial"/>
              <w:b/>
              <w:u w:val="single"/>
            </w:rPr>
          </w:rPrChange>
        </w:rPr>
        <w:t xml:space="preserve"> in years 1-3, 5.16 Calendar Months in year 4, and 8.76 Calendar Months in year 5</w:t>
      </w:r>
      <w:r w:rsidRPr="005246EA">
        <w:rPr>
          <w:rFonts w:cs="Arial"/>
          <w:u w:val="single"/>
          <w:rPrChange w:id="126" w:author="Ryan Essex" w:date="2016-03-04T13:47:00Z">
            <w:rPr>
              <w:rFonts w:cs="Arial"/>
              <w:b/>
              <w:u w:val="single"/>
            </w:rPr>
          </w:rPrChange>
        </w:rPr>
        <w:t>.</w:t>
      </w:r>
      <w:r w:rsidRPr="00454F97">
        <w:rPr>
          <w:rFonts w:cs="Arial"/>
        </w:rPr>
        <w:t xml:space="preserve"> </w:t>
      </w:r>
      <w:del w:id="127" w:author="Dominique Duncan" w:date="2016-03-07T23:39:00Z">
        <w:r w:rsidRPr="00454F97" w:rsidDel="005C35ED">
          <w:rPr>
            <w:rFonts w:cs="Arial"/>
          </w:rPr>
          <w:delText xml:space="preserve"> </w:delText>
        </w:r>
      </w:del>
      <w:r w:rsidRPr="00454F97">
        <w:rPr>
          <w:rFonts w:cs="Arial"/>
        </w:rPr>
        <w:t xml:space="preserve">Mr. </w:t>
      </w:r>
      <w:proofErr w:type="spellStart"/>
      <w:r w:rsidRPr="00454F97">
        <w:rPr>
          <w:rFonts w:cs="Arial"/>
        </w:rPr>
        <w:t>Nizni</w:t>
      </w:r>
      <w:proofErr w:type="spellEnd"/>
      <w:r w:rsidRPr="00454F97">
        <w:rPr>
          <w:rFonts w:cs="Arial"/>
        </w:rPr>
        <w:t xml:space="preserve"> specializes in design of user-centered websites and web applications.  He has designed many academic and commercial web applications reaching global audiences. </w:t>
      </w:r>
      <w:del w:id="128" w:author="Dominique Duncan" w:date="2016-03-07T23:39:00Z">
        <w:r w:rsidRPr="00454F97" w:rsidDel="005C35ED">
          <w:rPr>
            <w:rFonts w:cs="Arial"/>
          </w:rPr>
          <w:delText xml:space="preserve"> </w:delText>
        </w:r>
      </w:del>
      <w:r w:rsidRPr="00454F97">
        <w:rPr>
          <w:rFonts w:cs="Arial"/>
        </w:rPr>
        <w:t>His efforts will involve user experience design, user interface design and testing of the highly visual and interactive informatics web interfaces proposed.</w:t>
      </w:r>
    </w:p>
    <w:p w14:paraId="1D15EFD7" w14:textId="77777777" w:rsidR="006A2ACF" w:rsidRPr="00454F97" w:rsidDel="005246EA" w:rsidRDefault="006A2ACF">
      <w:pPr>
        <w:pStyle w:val="NoSpacing"/>
        <w:rPr>
          <w:del w:id="129" w:author="Ryan Essex" w:date="2016-03-04T13:55:00Z"/>
          <w:rFonts w:cs="Arial"/>
          <w:u w:val="single"/>
        </w:rPr>
        <w:pPrChange w:id="130" w:author="Ryan Essex" w:date="2016-03-04T13:47:00Z">
          <w:pPr>
            <w:jc w:val="both"/>
          </w:pPr>
        </w:pPrChange>
      </w:pPr>
    </w:p>
    <w:p w14:paraId="6D9EDB80" w14:textId="77777777" w:rsidR="00E91B82" w:rsidRPr="00454F97" w:rsidRDefault="00E91B82">
      <w:pPr>
        <w:pStyle w:val="NoSpacing"/>
        <w:rPr>
          <w:rFonts w:cs="Arial"/>
        </w:rPr>
        <w:pPrChange w:id="131" w:author="Ryan Essex" w:date="2016-03-04T13:47:00Z">
          <w:pPr>
            <w:jc w:val="both"/>
          </w:pPr>
        </w:pPrChange>
      </w:pPr>
      <w:r w:rsidRPr="005246EA">
        <w:rPr>
          <w:rFonts w:cs="Arial"/>
          <w:bCs/>
          <w:u w:val="single"/>
          <w:rPrChange w:id="132" w:author="Ryan Essex" w:date="2016-03-04T13:47:00Z">
            <w:rPr>
              <w:rFonts w:cs="Arial"/>
              <w:b/>
              <w:bCs/>
              <w:u w:val="single"/>
            </w:rPr>
          </w:rPrChange>
        </w:rPr>
        <w:t>Trave</w:t>
      </w:r>
      <w:r w:rsidRPr="00454F97">
        <w:rPr>
          <w:rFonts w:cs="Arial"/>
          <w:bCs/>
          <w:u w:val="single"/>
        </w:rPr>
        <w:t>l.</w:t>
      </w:r>
      <w:r w:rsidRPr="00454F97">
        <w:rPr>
          <w:rFonts w:cs="Arial"/>
          <w:bCs/>
        </w:rPr>
        <w:t xml:space="preserve"> </w:t>
      </w:r>
      <w:r w:rsidR="005A4036" w:rsidRPr="00454F97">
        <w:rPr>
          <w:rFonts w:cs="Arial"/>
        </w:rPr>
        <w:t xml:space="preserve">Funds will be requested for the project personnel to attend scientific conferences held in the United States and internationally. These trips will be to present research results from the project. </w:t>
      </w:r>
      <w:del w:id="133" w:author="Dominique Duncan" w:date="2016-03-07T23:39:00Z">
        <w:r w:rsidR="005A4036" w:rsidRPr="00454F97" w:rsidDel="005C35ED">
          <w:rPr>
            <w:rFonts w:cs="Arial"/>
          </w:rPr>
          <w:delText xml:space="preserve"> </w:delText>
        </w:r>
      </w:del>
      <w:r w:rsidR="005A4036" w:rsidRPr="00454F97">
        <w:rPr>
          <w:rFonts w:cs="Arial"/>
        </w:rPr>
        <w:t xml:space="preserve">It is expected that the project personnel will spend at least 4 days at domestically held conferences. For international conferences, travel duration is usually longer. </w:t>
      </w:r>
      <w:r w:rsidR="00597B5E" w:rsidRPr="00454F97">
        <w:rPr>
          <w:rFonts w:cs="Arial"/>
          <w:bCs/>
        </w:rPr>
        <w:t>We request $5</w:t>
      </w:r>
      <w:r w:rsidRPr="00454F97">
        <w:rPr>
          <w:rFonts w:cs="Arial"/>
          <w:bCs/>
        </w:rPr>
        <w:t>,500/year for project related travel. This includes $</w:t>
      </w:r>
      <w:r w:rsidR="00597B5E" w:rsidRPr="00454F97">
        <w:rPr>
          <w:rFonts w:cs="Arial"/>
          <w:bCs/>
        </w:rPr>
        <w:t>3,000 for domestic travel and $2</w:t>
      </w:r>
      <w:r w:rsidRPr="00454F97">
        <w:rPr>
          <w:rFonts w:cs="Arial"/>
          <w:bCs/>
        </w:rPr>
        <w:t>,500 for foreign travel costs.</w:t>
      </w:r>
      <w:r w:rsidR="005A4036" w:rsidRPr="00454F97">
        <w:rPr>
          <w:rFonts w:cs="Arial"/>
          <w:bCs/>
        </w:rPr>
        <w:t xml:space="preserve"> </w:t>
      </w:r>
      <w:r w:rsidR="005A4036" w:rsidRPr="00454F97">
        <w:rPr>
          <w:rFonts w:cs="Arial"/>
        </w:rPr>
        <w:t>The travel costs include abstract fees, conference registration, airfare, hotel and meals.</w:t>
      </w:r>
    </w:p>
    <w:p w14:paraId="0257B9E3" w14:textId="77777777" w:rsidR="00E91B82" w:rsidRPr="00454F97" w:rsidDel="005246EA" w:rsidRDefault="00E91B82">
      <w:pPr>
        <w:pStyle w:val="NoSpacing"/>
        <w:rPr>
          <w:del w:id="134" w:author="Ryan Essex" w:date="2016-03-04T13:55:00Z"/>
          <w:rFonts w:cs="Arial"/>
          <w:u w:val="single"/>
        </w:rPr>
        <w:pPrChange w:id="135" w:author="Ryan Essex" w:date="2016-03-04T13:47:00Z">
          <w:pPr>
            <w:jc w:val="both"/>
          </w:pPr>
        </w:pPrChange>
      </w:pPr>
    </w:p>
    <w:p w14:paraId="7A82DAA8" w14:textId="77777777" w:rsidR="00B649AA" w:rsidRPr="00454F97" w:rsidRDefault="00033CB5">
      <w:pPr>
        <w:pStyle w:val="NoSpacing"/>
        <w:rPr>
          <w:rFonts w:cs="Arial"/>
        </w:rPr>
        <w:pPrChange w:id="136" w:author="Ryan Essex" w:date="2016-03-04T13:47:00Z">
          <w:pPr>
            <w:jc w:val="both"/>
          </w:pPr>
        </w:pPrChange>
      </w:pPr>
      <w:proofErr w:type="gramStart"/>
      <w:r w:rsidRPr="005246EA">
        <w:rPr>
          <w:rFonts w:cs="Arial"/>
          <w:u w:val="single"/>
          <w:rPrChange w:id="137" w:author="Ryan Essex" w:date="2016-03-04T13:47:00Z">
            <w:rPr>
              <w:rFonts w:cs="Arial"/>
              <w:b/>
              <w:u w:val="single"/>
            </w:rPr>
          </w:rPrChange>
        </w:rPr>
        <w:t>Materials and Supplies</w:t>
      </w:r>
      <w:r w:rsidRPr="00454F97">
        <w:rPr>
          <w:rFonts w:cs="Arial"/>
          <w:u w:val="single"/>
        </w:rPr>
        <w:t>.</w:t>
      </w:r>
      <w:proofErr w:type="gramEnd"/>
      <w:r w:rsidRPr="00454F97">
        <w:rPr>
          <w:rFonts w:cs="Arial"/>
        </w:rPr>
        <w:t xml:space="preserve"> </w:t>
      </w:r>
      <w:del w:id="138" w:author="Dominique Duncan" w:date="2016-03-07T23:39:00Z">
        <w:r w:rsidRPr="00454F97" w:rsidDel="005C35ED">
          <w:rPr>
            <w:rFonts w:cs="Arial"/>
          </w:rPr>
          <w:delText xml:space="preserve"> </w:delText>
        </w:r>
      </w:del>
      <w:r w:rsidRPr="00454F97">
        <w:rPr>
          <w:rFonts w:cs="Arial"/>
        </w:rPr>
        <w:t>We request $</w:t>
      </w:r>
      <w:r w:rsidR="0023332F" w:rsidRPr="00454F97">
        <w:rPr>
          <w:rFonts w:cs="Arial"/>
        </w:rPr>
        <w:t>4,</w:t>
      </w:r>
      <w:r w:rsidR="00443AE8" w:rsidRPr="00454F97">
        <w:rPr>
          <w:rFonts w:cs="Arial"/>
        </w:rPr>
        <w:t>751</w:t>
      </w:r>
      <w:r w:rsidRPr="00454F97">
        <w:rPr>
          <w:rFonts w:cs="Arial"/>
        </w:rPr>
        <w:t xml:space="preserve"> in year 1</w:t>
      </w:r>
      <w:r w:rsidR="0023332F" w:rsidRPr="00454F97">
        <w:rPr>
          <w:rFonts w:cs="Arial"/>
        </w:rPr>
        <w:t xml:space="preserve">, </w:t>
      </w:r>
      <w:r w:rsidR="00443AE8" w:rsidRPr="00454F97">
        <w:rPr>
          <w:rFonts w:cs="Arial"/>
        </w:rPr>
        <w:t xml:space="preserve">$4,752 in year 2, $11,752 in year 3, </w:t>
      </w:r>
      <w:r w:rsidR="0023332F" w:rsidRPr="00454F97">
        <w:rPr>
          <w:rFonts w:cs="Arial"/>
        </w:rPr>
        <w:t>$</w:t>
      </w:r>
      <w:r w:rsidR="00443AE8" w:rsidRPr="00454F97">
        <w:rPr>
          <w:rFonts w:cs="Arial"/>
        </w:rPr>
        <w:t>6,283</w:t>
      </w:r>
      <w:r w:rsidR="0023332F" w:rsidRPr="00454F97">
        <w:rPr>
          <w:rFonts w:cs="Arial"/>
        </w:rPr>
        <w:t xml:space="preserve"> in year 4, and $</w:t>
      </w:r>
      <w:r w:rsidR="00443AE8" w:rsidRPr="00454F97">
        <w:rPr>
          <w:rFonts w:cs="Arial"/>
        </w:rPr>
        <w:t>4,475</w:t>
      </w:r>
      <w:r w:rsidR="0023332F" w:rsidRPr="00454F97">
        <w:rPr>
          <w:rFonts w:cs="Arial"/>
        </w:rPr>
        <w:t xml:space="preserve"> in year 5</w:t>
      </w:r>
      <w:r w:rsidRPr="00454F97">
        <w:rPr>
          <w:rFonts w:cs="Arial"/>
        </w:rPr>
        <w:t xml:space="preserve"> for </w:t>
      </w:r>
      <w:r w:rsidRPr="00454F97">
        <w:rPr>
          <w:rFonts w:cs="Arial"/>
          <w:shd w:val="clear" w:color="auto" w:fill="FFFFFF"/>
        </w:rPr>
        <w:t xml:space="preserve">the purchase of computer supplies, which include replacement parts for the existing computer systems/servers, external hard drives, DVDs, USB drives, and </w:t>
      </w:r>
      <w:r w:rsidRPr="00454F97">
        <w:rPr>
          <w:rFonts w:cs="Arial"/>
        </w:rPr>
        <w:t>printing supplies.</w:t>
      </w:r>
    </w:p>
    <w:p w14:paraId="090B4AC9" w14:textId="77777777" w:rsidR="0023332F" w:rsidRPr="00454F97" w:rsidDel="005246EA" w:rsidRDefault="0023332F">
      <w:pPr>
        <w:pStyle w:val="NoSpacing"/>
        <w:rPr>
          <w:del w:id="139" w:author="Ryan Essex" w:date="2016-03-04T13:55:00Z"/>
          <w:rFonts w:cs="Arial"/>
        </w:rPr>
        <w:pPrChange w:id="140" w:author="Ryan Essex" w:date="2016-03-04T13:47:00Z">
          <w:pPr>
            <w:jc w:val="both"/>
          </w:pPr>
        </w:pPrChange>
      </w:pPr>
    </w:p>
    <w:p w14:paraId="1140ACDB" w14:textId="77777777" w:rsidR="0023332F" w:rsidRPr="00454F97" w:rsidRDefault="0023332F">
      <w:pPr>
        <w:pStyle w:val="NoSpacing"/>
        <w:rPr>
          <w:rFonts w:cs="Arial"/>
        </w:rPr>
        <w:pPrChange w:id="141" w:author="Ryan Essex" w:date="2016-03-04T13:47:00Z">
          <w:pPr>
            <w:jc w:val="both"/>
          </w:pPr>
        </w:pPrChange>
      </w:pPr>
      <w:r w:rsidRPr="005246EA">
        <w:rPr>
          <w:rFonts w:cs="Arial"/>
          <w:u w:val="single"/>
          <w:rPrChange w:id="142" w:author="Ryan Essex" w:date="2016-03-04T13:47:00Z">
            <w:rPr>
              <w:rFonts w:cs="Arial"/>
              <w:b/>
              <w:u w:val="single"/>
            </w:rPr>
          </w:rPrChange>
        </w:rPr>
        <w:t>Computer Services Costs.</w:t>
      </w:r>
      <w:r w:rsidRPr="00454F97">
        <w:rPr>
          <w:rFonts w:cs="Arial"/>
        </w:rPr>
        <w:t xml:space="preserve"> We request $</w:t>
      </w:r>
      <w:r w:rsidR="00597B5E" w:rsidRPr="00454F97">
        <w:rPr>
          <w:rFonts w:cs="Arial"/>
        </w:rPr>
        <w:t>25</w:t>
      </w:r>
      <w:r w:rsidRPr="00454F97">
        <w:rPr>
          <w:rFonts w:cs="Arial"/>
        </w:rPr>
        <w:t>,000/year for high-performance supercomputing time and maintenance services provided by the institute, which guarantee high throughput of the very large computational image datasets. The costs listed here are standard data storage or analysis costs associated with other imaging</w:t>
      </w:r>
      <w:r w:rsidR="00775BAF" w:rsidRPr="00454F97">
        <w:rPr>
          <w:rFonts w:cs="Arial"/>
        </w:rPr>
        <w:t xml:space="preserve"> genetics, behavior and bio-data</w:t>
      </w:r>
      <w:r w:rsidRPr="00454F97">
        <w:rPr>
          <w:rFonts w:cs="Arial"/>
        </w:rPr>
        <w:t xml:space="preserve"> projects. These costs help defray the amortization costs for the equipment. These computational resources make its use essential for complicated algorithms typically used during the calculation of population-based statistics. This, coupled with access to the large database, </w:t>
      </w:r>
      <w:r w:rsidRPr="00454F97">
        <w:rPr>
          <w:rFonts w:cs="Arial"/>
        </w:rPr>
        <w:lastRenderedPageBreak/>
        <w:t xml:space="preserve">makes it an efficient system for many brain analytic problems. The hardware support provides 24/7 response coverage for </w:t>
      </w:r>
      <w:proofErr w:type="spellStart"/>
      <w:r w:rsidRPr="00454F97">
        <w:rPr>
          <w:rFonts w:cs="Arial"/>
        </w:rPr>
        <w:t>Isilon</w:t>
      </w:r>
      <w:proofErr w:type="spellEnd"/>
      <w:r w:rsidRPr="00454F97">
        <w:rPr>
          <w:rFonts w:cs="Arial"/>
        </w:rPr>
        <w:t>, Cisco, Quantum and F5 equipment discussed under the Resources and Environment section. Because of concerted efforts eliminating single points of failure in our computing environment, this model is by far the most cost effective. The software maintenance provides our facility with immediate vendor software support, software licensing and version upgrades for sophisticated clustering, visualization, development and hierarchical file management software. Such upgrades become critical when new features that can facilitate daily operations are released.</w:t>
      </w:r>
    </w:p>
    <w:p w14:paraId="79340AFF" w14:textId="77777777" w:rsidR="006A2ACF" w:rsidRPr="00454F97" w:rsidDel="005246EA" w:rsidRDefault="006A2ACF">
      <w:pPr>
        <w:pStyle w:val="NoSpacing"/>
        <w:rPr>
          <w:del w:id="143" w:author="Ryan Essex" w:date="2016-03-04T13:55:00Z"/>
          <w:rFonts w:cs="Arial"/>
        </w:rPr>
        <w:pPrChange w:id="144" w:author="Ryan Essex" w:date="2016-03-04T13:47:00Z">
          <w:pPr>
            <w:jc w:val="both"/>
          </w:pPr>
        </w:pPrChange>
      </w:pPr>
    </w:p>
    <w:p w14:paraId="3AF9EC96" w14:textId="77777777" w:rsidR="005C35ED" w:rsidRDefault="006A2ACF">
      <w:pPr>
        <w:pStyle w:val="NoSpacing"/>
        <w:rPr>
          <w:ins w:id="145" w:author="Dominique Duncan" w:date="2016-03-07T23:40:00Z"/>
          <w:rFonts w:cs="Arial"/>
        </w:rPr>
        <w:pPrChange w:id="146" w:author="Ryan Essex" w:date="2016-03-04T13:47:00Z">
          <w:pPr>
            <w:jc w:val="both"/>
          </w:pPr>
        </w:pPrChange>
      </w:pPr>
      <w:r w:rsidRPr="005246EA">
        <w:rPr>
          <w:rFonts w:cs="Arial"/>
          <w:u w:val="single"/>
          <w:rPrChange w:id="147" w:author="Ryan Essex" w:date="2016-03-04T13:47:00Z">
            <w:rPr>
              <w:rFonts w:cs="Arial"/>
              <w:b/>
              <w:u w:val="single"/>
            </w:rPr>
          </w:rPrChange>
        </w:rPr>
        <w:t>Consultant Services.</w:t>
      </w:r>
      <w:r w:rsidRPr="00454F97">
        <w:rPr>
          <w:rFonts w:cs="Arial"/>
        </w:rPr>
        <w:t xml:space="preserve"> </w:t>
      </w:r>
      <w:r w:rsidR="00F25ABF" w:rsidRPr="00454F97">
        <w:rPr>
          <w:rFonts w:cs="Arial"/>
        </w:rPr>
        <w:t xml:space="preserve">We request $10,000/year for the services of two consultants. </w:t>
      </w:r>
    </w:p>
    <w:p w14:paraId="1A6A63BA" w14:textId="77777777" w:rsidR="005C35ED" w:rsidRDefault="00F25ABF">
      <w:pPr>
        <w:pStyle w:val="NoSpacing"/>
        <w:rPr>
          <w:ins w:id="148" w:author="Dominique Duncan" w:date="2016-03-07T23:40:00Z"/>
          <w:rFonts w:cs="Arial"/>
        </w:rPr>
        <w:pPrChange w:id="149" w:author="Ryan Essex" w:date="2016-03-04T13:47:00Z">
          <w:pPr>
            <w:jc w:val="both"/>
          </w:pPr>
        </w:pPrChange>
      </w:pPr>
      <w:r w:rsidRPr="00454F97">
        <w:rPr>
          <w:rFonts w:cs="Arial"/>
        </w:rPr>
        <w:t xml:space="preserve">Dr. Brian </w:t>
      </w:r>
      <w:proofErr w:type="spellStart"/>
      <w:r w:rsidRPr="00454F97">
        <w:rPr>
          <w:rFonts w:cs="Arial"/>
        </w:rPr>
        <w:t>Litt</w:t>
      </w:r>
      <w:proofErr w:type="spellEnd"/>
      <w:r w:rsidRPr="00454F97">
        <w:rPr>
          <w:rFonts w:cs="Arial"/>
        </w:rPr>
        <w:t xml:space="preserve">, Professor of Neurology, Neurosurgery, and Bioengineering at the University of Pennsylvania and Director of the Center for </w:t>
      </w:r>
      <w:proofErr w:type="spellStart"/>
      <w:r w:rsidRPr="00454F97">
        <w:rPr>
          <w:rFonts w:cs="Arial"/>
        </w:rPr>
        <w:t>Neuroengineering</w:t>
      </w:r>
      <w:proofErr w:type="spellEnd"/>
      <w:r w:rsidRPr="00454F97">
        <w:rPr>
          <w:rFonts w:cs="Arial"/>
        </w:rPr>
        <w:t xml:space="preserve"> and Therapeutics at the University of Pennsylvania</w:t>
      </w:r>
      <w:r w:rsidR="00775BAF" w:rsidRPr="00454F97">
        <w:rPr>
          <w:rFonts w:cs="Arial"/>
        </w:rPr>
        <w:t xml:space="preserve">. His responsibilities include advising on the integration of EEG data into the IDA and harmonizing disparate data types from MR to electrophysiology. </w:t>
      </w:r>
      <w:bookmarkStart w:id="150" w:name="_GoBack"/>
      <w:bookmarkEnd w:id="150"/>
    </w:p>
    <w:p w14:paraId="5C96D6BD" w14:textId="7E8094FB" w:rsidR="004B1DCE" w:rsidRPr="00454F97" w:rsidRDefault="00F25ABF">
      <w:pPr>
        <w:pStyle w:val="NoSpacing"/>
        <w:rPr>
          <w:rFonts w:cs="Arial"/>
        </w:rPr>
        <w:pPrChange w:id="151" w:author="Ryan Essex" w:date="2016-03-04T13:47:00Z">
          <w:pPr>
            <w:jc w:val="both"/>
          </w:pPr>
        </w:pPrChange>
      </w:pPr>
      <w:r w:rsidRPr="00454F97">
        <w:rPr>
          <w:rFonts w:cs="Arial"/>
        </w:rPr>
        <w:t xml:space="preserve">Dr. Jean </w:t>
      </w:r>
      <w:proofErr w:type="spellStart"/>
      <w:r w:rsidRPr="00454F97">
        <w:rPr>
          <w:rFonts w:cs="Arial"/>
        </w:rPr>
        <w:t>Gotman</w:t>
      </w:r>
      <w:proofErr w:type="spellEnd"/>
      <w:r w:rsidRPr="00454F97">
        <w:rPr>
          <w:rFonts w:cs="Arial"/>
        </w:rPr>
        <w:t xml:space="preserve">, Professor at McGill University and Leader of the Epilepsy Group at Montreal Neurological Institute and Hospital. </w:t>
      </w:r>
      <w:r w:rsidR="00454F97" w:rsidRPr="00454F97">
        <w:rPr>
          <w:rFonts w:cs="Arial"/>
        </w:rPr>
        <w:t xml:space="preserve">Dr. </w:t>
      </w:r>
      <w:proofErr w:type="spellStart"/>
      <w:r w:rsidR="00454F97" w:rsidRPr="00454F97">
        <w:rPr>
          <w:rFonts w:cs="Arial"/>
        </w:rPr>
        <w:t>Gotman</w:t>
      </w:r>
      <w:proofErr w:type="spellEnd"/>
      <w:r w:rsidR="00454F97" w:rsidRPr="00454F97">
        <w:rPr>
          <w:rFonts w:cs="Arial"/>
        </w:rPr>
        <w:t xml:space="preserve"> has developed well-known algorithms and methods for the detection of epileptic spikes and described the first general system for detecting epileptic seizures in humans. He has been a pioneer in showing the power of EEG-fMRI to understand epileptic activity non-invasively. Recently, he has discovered that high frequency oscillations do not fluctuate like spikes and are affected by anti-epileptic medication. Dr. </w:t>
      </w:r>
      <w:proofErr w:type="spellStart"/>
      <w:r w:rsidR="00454F97" w:rsidRPr="00454F97">
        <w:rPr>
          <w:rFonts w:cs="Arial"/>
        </w:rPr>
        <w:t>Gotman</w:t>
      </w:r>
      <w:proofErr w:type="spellEnd"/>
      <w:r w:rsidR="00454F97" w:rsidRPr="00454F97">
        <w:rPr>
          <w:rFonts w:cs="Arial"/>
        </w:rPr>
        <w:t xml:space="preserve"> will be applying his expert knowledge in understanding EEG and applying his well-established automatic spike detection and HFO methods to our data, assisting with the analytics.</w:t>
      </w:r>
    </w:p>
    <w:p w14:paraId="21B9057A" w14:textId="77777777" w:rsidR="00454F97" w:rsidRPr="00454F97" w:rsidDel="005246EA" w:rsidRDefault="00454F97">
      <w:pPr>
        <w:pStyle w:val="NoSpacing"/>
        <w:rPr>
          <w:del w:id="152" w:author="Ryan Essex" w:date="2016-03-04T13:55:00Z"/>
          <w:rFonts w:cs="Arial"/>
        </w:rPr>
        <w:pPrChange w:id="153" w:author="Ryan Essex" w:date="2016-03-04T13:47:00Z">
          <w:pPr>
            <w:jc w:val="both"/>
          </w:pPr>
        </w:pPrChange>
      </w:pPr>
    </w:p>
    <w:p w14:paraId="5213D39D" w14:textId="77777777" w:rsidR="004C753B" w:rsidRPr="00454F97" w:rsidRDefault="004C753B">
      <w:pPr>
        <w:pStyle w:val="NoSpacing"/>
        <w:pPrChange w:id="154" w:author="Ryan Essex" w:date="2016-03-04T13:47:00Z">
          <w:pPr>
            <w:widowControl w:val="0"/>
            <w:tabs>
              <w:tab w:val="left" w:pos="7920"/>
              <w:tab w:val="left" w:pos="10710"/>
              <w:tab w:val="left" w:pos="10800"/>
            </w:tabs>
            <w:adjustRightInd w:val="0"/>
            <w:jc w:val="both"/>
          </w:pPr>
        </w:pPrChange>
      </w:pPr>
      <w:r w:rsidRPr="005246EA">
        <w:rPr>
          <w:u w:val="single"/>
          <w:rPrChange w:id="155" w:author="Ryan Essex" w:date="2016-03-04T13:47:00Z">
            <w:rPr>
              <w:b/>
              <w:u w:val="single"/>
            </w:rPr>
          </w:rPrChange>
        </w:rPr>
        <w:t>Consortium/Contractual Costs</w:t>
      </w:r>
      <w:r w:rsidRPr="00454F97">
        <w:t xml:space="preserve">. </w:t>
      </w:r>
      <w:del w:id="156" w:author="Dominique Duncan" w:date="2016-03-07T23:40:00Z">
        <w:r w:rsidRPr="00454F97" w:rsidDel="005C35ED">
          <w:delText xml:space="preserve"> </w:delText>
        </w:r>
      </w:del>
      <w:r w:rsidRPr="00454F97">
        <w:t>This proposal includes participation from the follo</w:t>
      </w:r>
      <w:r w:rsidR="0023332F" w:rsidRPr="00454F97">
        <w:t xml:space="preserve">wing subcontract site. </w:t>
      </w:r>
      <w:del w:id="157" w:author="Dominique Duncan" w:date="2016-03-07T23:40:00Z">
        <w:r w:rsidR="0023332F" w:rsidRPr="00454F97" w:rsidDel="005C35ED">
          <w:delText xml:space="preserve"> </w:delText>
        </w:r>
      </w:del>
      <w:r w:rsidR="0023332F" w:rsidRPr="00454F97">
        <w:t>The subcontract’s budget and budget justification is</w:t>
      </w:r>
      <w:r w:rsidRPr="00454F97">
        <w:t xml:space="preserve"> prepared individually.</w:t>
      </w:r>
    </w:p>
    <w:p w14:paraId="5DAA1403" w14:textId="77777777" w:rsidR="008D4DFF" w:rsidRPr="00454F97" w:rsidRDefault="008D4DFF">
      <w:pPr>
        <w:pStyle w:val="NoSpacing"/>
        <w:pPrChange w:id="158" w:author="Ryan Essex" w:date="2016-03-04T13:47:00Z">
          <w:pPr>
            <w:widowControl w:val="0"/>
            <w:tabs>
              <w:tab w:val="left" w:pos="7920"/>
              <w:tab w:val="left" w:pos="10710"/>
              <w:tab w:val="left" w:pos="10800"/>
            </w:tabs>
            <w:adjustRightInd w:val="0"/>
            <w:jc w:val="both"/>
          </w:pPr>
        </w:pPrChange>
      </w:pPr>
    </w:p>
    <w:tbl>
      <w:tblPr>
        <w:tblW w:w="10522" w:type="dxa"/>
        <w:tblInd w:w="93" w:type="dxa"/>
        <w:tblLook w:val="04A0" w:firstRow="1" w:lastRow="0" w:firstColumn="1" w:lastColumn="0" w:noHBand="0" w:noVBand="1"/>
      </w:tblPr>
      <w:tblGrid>
        <w:gridCol w:w="2512"/>
        <w:gridCol w:w="1710"/>
        <w:gridCol w:w="1260"/>
        <w:gridCol w:w="1080"/>
        <w:gridCol w:w="900"/>
        <w:gridCol w:w="1080"/>
        <w:gridCol w:w="900"/>
        <w:gridCol w:w="1080"/>
      </w:tblGrid>
      <w:tr w:rsidR="004C753B" w:rsidRPr="00454F97" w14:paraId="7C89D5F6" w14:textId="77777777" w:rsidTr="00901CC4">
        <w:trPr>
          <w:trHeight w:val="345"/>
        </w:trPr>
        <w:tc>
          <w:tcPr>
            <w:tcW w:w="2512" w:type="dxa"/>
            <w:vMerge w:val="restart"/>
            <w:tcBorders>
              <w:top w:val="single" w:sz="4" w:space="0" w:color="auto"/>
              <w:left w:val="single" w:sz="4" w:space="0" w:color="auto"/>
              <w:bottom w:val="single" w:sz="4" w:space="0" w:color="auto"/>
              <w:right w:val="nil"/>
            </w:tcBorders>
            <w:shd w:val="clear" w:color="auto" w:fill="F2F2F2"/>
            <w:noWrap/>
            <w:vAlign w:val="center"/>
            <w:hideMark/>
          </w:tcPr>
          <w:p w14:paraId="60CE9918" w14:textId="77777777" w:rsidR="004C753B" w:rsidRPr="00454F97" w:rsidRDefault="00901CC4">
            <w:pPr>
              <w:pStyle w:val="NoSpacing"/>
              <w:rPr>
                <w:rFonts w:cs="Arial"/>
                <w:bCs/>
                <w:color w:val="000000"/>
                <w:sz w:val="18"/>
                <w:szCs w:val="18"/>
              </w:rPr>
              <w:pPrChange w:id="159" w:author="Ryan Essex" w:date="2016-03-04T13:47:00Z">
                <w:pPr/>
              </w:pPrChange>
            </w:pPr>
            <w:r w:rsidRPr="00454F97">
              <w:rPr>
                <w:rFonts w:cs="Arial"/>
                <w:bCs/>
                <w:color w:val="000000"/>
                <w:sz w:val="18"/>
                <w:szCs w:val="18"/>
              </w:rPr>
              <w:t>Institution</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70D41E09" w14:textId="77777777" w:rsidR="004C753B" w:rsidRPr="00454F97" w:rsidRDefault="004C753B">
            <w:pPr>
              <w:pStyle w:val="NoSpacing"/>
              <w:rPr>
                <w:rFonts w:cs="Arial"/>
                <w:bCs/>
                <w:color w:val="000000"/>
                <w:sz w:val="18"/>
                <w:szCs w:val="18"/>
              </w:rPr>
              <w:pPrChange w:id="160" w:author="Ryan Essex" w:date="2016-03-04T13:47:00Z">
                <w:pPr/>
              </w:pPrChange>
            </w:pPr>
            <w:r w:rsidRPr="00454F97">
              <w:rPr>
                <w:rFonts w:cs="Arial"/>
                <w:bCs/>
                <w:color w:val="000000"/>
                <w:sz w:val="18"/>
                <w:szCs w:val="18"/>
              </w:rPr>
              <w:t>Subaward PIs</w:t>
            </w:r>
          </w:p>
        </w:tc>
        <w:tc>
          <w:tcPr>
            <w:tcW w:w="3240" w:type="dxa"/>
            <w:gridSpan w:val="3"/>
            <w:tcBorders>
              <w:top w:val="single" w:sz="4" w:space="0" w:color="auto"/>
              <w:left w:val="nil"/>
              <w:bottom w:val="single" w:sz="4" w:space="0" w:color="auto"/>
              <w:right w:val="single" w:sz="4" w:space="0" w:color="000000"/>
            </w:tcBorders>
            <w:shd w:val="clear" w:color="auto" w:fill="F2F2F2"/>
            <w:vAlign w:val="bottom"/>
            <w:hideMark/>
          </w:tcPr>
          <w:p w14:paraId="149123D4" w14:textId="77777777" w:rsidR="004C753B" w:rsidRPr="00454F97" w:rsidRDefault="004C753B">
            <w:pPr>
              <w:pStyle w:val="NoSpacing"/>
              <w:rPr>
                <w:rFonts w:asciiTheme="majorHAnsi" w:hAnsiTheme="majorHAnsi" w:cs="Arial"/>
                <w:bCs/>
                <w:i/>
                <w:iCs/>
                <w:color w:val="000000"/>
                <w:sz w:val="18"/>
                <w:szCs w:val="18"/>
              </w:rPr>
              <w:pPrChange w:id="161" w:author="Ryan Essex" w:date="2016-03-04T13:47:00Z">
                <w:pPr>
                  <w:keepNext/>
                  <w:keepLines/>
                  <w:spacing w:before="200"/>
                  <w:jc w:val="center"/>
                  <w:outlineLvl w:val="8"/>
                </w:pPr>
              </w:pPrChange>
            </w:pPr>
            <w:r w:rsidRPr="00454F97">
              <w:rPr>
                <w:rFonts w:cs="Arial"/>
                <w:bCs/>
                <w:color w:val="000000"/>
                <w:sz w:val="18"/>
                <w:szCs w:val="18"/>
              </w:rPr>
              <w:t>Initial Budget Period</w:t>
            </w:r>
          </w:p>
        </w:tc>
        <w:tc>
          <w:tcPr>
            <w:tcW w:w="3060" w:type="dxa"/>
            <w:gridSpan w:val="3"/>
            <w:tcBorders>
              <w:top w:val="single" w:sz="4" w:space="0" w:color="auto"/>
              <w:left w:val="nil"/>
              <w:bottom w:val="nil"/>
              <w:right w:val="single" w:sz="4" w:space="0" w:color="000000"/>
            </w:tcBorders>
            <w:shd w:val="clear" w:color="auto" w:fill="F2F2F2"/>
            <w:vAlign w:val="bottom"/>
            <w:hideMark/>
          </w:tcPr>
          <w:p w14:paraId="1F182681" w14:textId="77777777" w:rsidR="004C753B" w:rsidRPr="00454F97" w:rsidRDefault="00DB20B1">
            <w:pPr>
              <w:pStyle w:val="NoSpacing"/>
              <w:rPr>
                <w:rFonts w:asciiTheme="majorHAnsi" w:hAnsiTheme="majorHAnsi" w:cs="Arial"/>
                <w:bCs/>
                <w:i/>
                <w:iCs/>
                <w:color w:val="000000"/>
                <w:sz w:val="18"/>
                <w:szCs w:val="18"/>
              </w:rPr>
              <w:pPrChange w:id="162" w:author="Ryan Essex" w:date="2016-03-04T13:47:00Z">
                <w:pPr>
                  <w:keepNext/>
                  <w:keepLines/>
                  <w:spacing w:before="200"/>
                  <w:jc w:val="center"/>
                  <w:outlineLvl w:val="8"/>
                </w:pPr>
              </w:pPrChange>
            </w:pPr>
            <w:r w:rsidRPr="00454F97">
              <w:rPr>
                <w:rFonts w:cs="Arial"/>
                <w:bCs/>
                <w:color w:val="000000"/>
                <w:sz w:val="18"/>
                <w:szCs w:val="18"/>
              </w:rPr>
              <w:t>Entire Budget Period (5</w:t>
            </w:r>
            <w:r w:rsidR="004C753B" w:rsidRPr="00454F97">
              <w:rPr>
                <w:rFonts w:cs="Arial"/>
                <w:bCs/>
                <w:color w:val="000000"/>
                <w:sz w:val="18"/>
                <w:szCs w:val="18"/>
              </w:rPr>
              <w:t xml:space="preserve"> Years)</w:t>
            </w:r>
          </w:p>
        </w:tc>
      </w:tr>
      <w:tr w:rsidR="004C753B" w:rsidRPr="00454F97" w14:paraId="427153B4" w14:textId="77777777" w:rsidTr="00901CC4">
        <w:trPr>
          <w:trHeight w:val="540"/>
        </w:trPr>
        <w:tc>
          <w:tcPr>
            <w:tcW w:w="2512" w:type="dxa"/>
            <w:vMerge/>
            <w:tcBorders>
              <w:top w:val="single" w:sz="4" w:space="0" w:color="auto"/>
              <w:left w:val="single" w:sz="4" w:space="0" w:color="auto"/>
              <w:bottom w:val="single" w:sz="4" w:space="0" w:color="auto"/>
              <w:right w:val="nil"/>
            </w:tcBorders>
            <w:vAlign w:val="center"/>
            <w:hideMark/>
          </w:tcPr>
          <w:p w14:paraId="4EE239EC" w14:textId="77777777" w:rsidR="004C753B" w:rsidRPr="00454F97" w:rsidRDefault="004C753B">
            <w:pPr>
              <w:pStyle w:val="NoSpacing"/>
              <w:rPr>
                <w:rFonts w:ascii="Times" w:hAnsi="Times" w:cs="Arial"/>
                <w:bCs/>
                <w:color w:val="000000"/>
                <w:sz w:val="18"/>
                <w:szCs w:val="18"/>
              </w:rPr>
              <w:pPrChange w:id="163" w:author="Ryan Essex" w:date="2016-03-04T13:47:00Z">
                <w:pPr>
                  <w:autoSpaceDE w:val="0"/>
                  <w:autoSpaceDN w:val="0"/>
                </w:pPr>
              </w:pPrChange>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7D500CE" w14:textId="77777777" w:rsidR="004C753B" w:rsidRPr="00454F97" w:rsidRDefault="004C753B">
            <w:pPr>
              <w:pStyle w:val="NoSpacing"/>
              <w:rPr>
                <w:rFonts w:ascii="Times" w:hAnsi="Times" w:cs="Arial"/>
                <w:bCs/>
                <w:color w:val="000000"/>
                <w:sz w:val="18"/>
                <w:szCs w:val="18"/>
              </w:rPr>
              <w:pPrChange w:id="164" w:author="Ryan Essex" w:date="2016-03-04T13:47:00Z">
                <w:pPr>
                  <w:autoSpaceDE w:val="0"/>
                  <w:autoSpaceDN w:val="0"/>
                </w:pPr>
              </w:pPrChange>
            </w:pPr>
          </w:p>
        </w:tc>
        <w:tc>
          <w:tcPr>
            <w:tcW w:w="1260" w:type="dxa"/>
            <w:tcBorders>
              <w:top w:val="nil"/>
              <w:left w:val="nil"/>
              <w:bottom w:val="single" w:sz="4" w:space="0" w:color="auto"/>
              <w:right w:val="single" w:sz="4" w:space="0" w:color="auto"/>
            </w:tcBorders>
            <w:shd w:val="clear" w:color="auto" w:fill="F2F2F2"/>
            <w:vAlign w:val="bottom"/>
            <w:hideMark/>
          </w:tcPr>
          <w:p w14:paraId="218CB229" w14:textId="77777777" w:rsidR="004C753B" w:rsidRPr="00454F97" w:rsidRDefault="004C753B">
            <w:pPr>
              <w:pStyle w:val="NoSpacing"/>
              <w:rPr>
                <w:rFonts w:asciiTheme="majorHAnsi" w:hAnsiTheme="majorHAnsi" w:cs="Arial"/>
                <w:bCs/>
                <w:i/>
                <w:iCs/>
                <w:color w:val="000000"/>
                <w:sz w:val="18"/>
                <w:szCs w:val="18"/>
              </w:rPr>
              <w:pPrChange w:id="165" w:author="Ryan Essex" w:date="2016-03-04T13:47:00Z">
                <w:pPr>
                  <w:keepNext/>
                  <w:keepLines/>
                  <w:spacing w:before="200"/>
                  <w:jc w:val="center"/>
                  <w:outlineLvl w:val="8"/>
                </w:pPr>
              </w:pPrChange>
            </w:pPr>
            <w:r w:rsidRPr="00454F97">
              <w:rPr>
                <w:rFonts w:cs="Arial"/>
                <w:bCs/>
                <w:color w:val="000000"/>
                <w:sz w:val="18"/>
                <w:szCs w:val="18"/>
              </w:rPr>
              <w:t>Direct Costs</w:t>
            </w:r>
          </w:p>
        </w:tc>
        <w:tc>
          <w:tcPr>
            <w:tcW w:w="1080" w:type="dxa"/>
            <w:tcBorders>
              <w:top w:val="nil"/>
              <w:left w:val="nil"/>
              <w:bottom w:val="single" w:sz="4" w:space="0" w:color="auto"/>
              <w:right w:val="single" w:sz="4" w:space="0" w:color="auto"/>
            </w:tcBorders>
            <w:shd w:val="clear" w:color="auto" w:fill="F2F2F2"/>
            <w:vAlign w:val="bottom"/>
            <w:hideMark/>
          </w:tcPr>
          <w:p w14:paraId="2D9B81C6" w14:textId="77777777" w:rsidR="004C753B" w:rsidRPr="00454F97" w:rsidRDefault="004C753B">
            <w:pPr>
              <w:pStyle w:val="NoSpacing"/>
              <w:rPr>
                <w:rFonts w:asciiTheme="majorHAnsi" w:hAnsiTheme="majorHAnsi" w:cs="Arial"/>
                <w:bCs/>
                <w:i/>
                <w:iCs/>
                <w:color w:val="000000"/>
                <w:sz w:val="18"/>
                <w:szCs w:val="18"/>
              </w:rPr>
              <w:pPrChange w:id="166" w:author="Ryan Essex" w:date="2016-03-04T13:47:00Z">
                <w:pPr>
                  <w:keepNext/>
                  <w:keepLines/>
                  <w:spacing w:before="200"/>
                  <w:jc w:val="center"/>
                  <w:outlineLvl w:val="8"/>
                </w:pPr>
              </w:pPrChange>
            </w:pPr>
            <w:r w:rsidRPr="00454F97">
              <w:rPr>
                <w:rFonts w:cs="Arial"/>
                <w:bCs/>
                <w:color w:val="000000"/>
                <w:sz w:val="18"/>
                <w:szCs w:val="18"/>
              </w:rPr>
              <w:t>Indirect Costs</w:t>
            </w:r>
          </w:p>
        </w:tc>
        <w:tc>
          <w:tcPr>
            <w:tcW w:w="900" w:type="dxa"/>
            <w:tcBorders>
              <w:top w:val="nil"/>
              <w:left w:val="nil"/>
              <w:bottom w:val="single" w:sz="4" w:space="0" w:color="auto"/>
              <w:right w:val="single" w:sz="4" w:space="0" w:color="auto"/>
            </w:tcBorders>
            <w:shd w:val="clear" w:color="auto" w:fill="F2F2F2"/>
            <w:vAlign w:val="bottom"/>
            <w:hideMark/>
          </w:tcPr>
          <w:p w14:paraId="41CE4938" w14:textId="77777777" w:rsidR="004C753B" w:rsidRPr="00454F97" w:rsidRDefault="004C753B">
            <w:pPr>
              <w:pStyle w:val="NoSpacing"/>
              <w:rPr>
                <w:rFonts w:asciiTheme="majorHAnsi" w:hAnsiTheme="majorHAnsi" w:cs="Arial"/>
                <w:bCs/>
                <w:i/>
                <w:iCs/>
                <w:color w:val="000000"/>
                <w:sz w:val="18"/>
                <w:szCs w:val="18"/>
              </w:rPr>
              <w:pPrChange w:id="167" w:author="Ryan Essex" w:date="2016-03-04T13:47:00Z">
                <w:pPr>
                  <w:keepNext/>
                  <w:keepLines/>
                  <w:spacing w:before="200"/>
                  <w:jc w:val="center"/>
                  <w:outlineLvl w:val="8"/>
                </w:pPr>
              </w:pPrChange>
            </w:pPr>
            <w:r w:rsidRPr="00454F97">
              <w:rPr>
                <w:rFonts w:cs="Arial"/>
                <w:bCs/>
                <w:color w:val="000000"/>
                <w:sz w:val="18"/>
                <w:szCs w:val="18"/>
              </w:rPr>
              <w:t>Total Costs</w:t>
            </w:r>
          </w:p>
        </w:tc>
        <w:tc>
          <w:tcPr>
            <w:tcW w:w="1080" w:type="dxa"/>
            <w:tcBorders>
              <w:top w:val="single" w:sz="4" w:space="0" w:color="auto"/>
              <w:left w:val="nil"/>
              <w:bottom w:val="single" w:sz="4" w:space="0" w:color="auto"/>
              <w:right w:val="single" w:sz="4" w:space="0" w:color="auto"/>
            </w:tcBorders>
            <w:shd w:val="clear" w:color="auto" w:fill="F2F2F2"/>
            <w:vAlign w:val="bottom"/>
            <w:hideMark/>
          </w:tcPr>
          <w:p w14:paraId="21DBBD57" w14:textId="77777777" w:rsidR="004C753B" w:rsidRPr="00454F97" w:rsidRDefault="004C753B">
            <w:pPr>
              <w:pStyle w:val="NoSpacing"/>
              <w:rPr>
                <w:rFonts w:asciiTheme="majorHAnsi" w:hAnsiTheme="majorHAnsi" w:cs="Arial"/>
                <w:bCs/>
                <w:i/>
                <w:iCs/>
                <w:color w:val="000000"/>
                <w:sz w:val="18"/>
                <w:szCs w:val="18"/>
              </w:rPr>
              <w:pPrChange w:id="168" w:author="Ryan Essex" w:date="2016-03-04T13:47:00Z">
                <w:pPr>
                  <w:keepNext/>
                  <w:keepLines/>
                  <w:spacing w:before="200"/>
                  <w:jc w:val="center"/>
                  <w:outlineLvl w:val="8"/>
                </w:pPr>
              </w:pPrChange>
            </w:pPr>
            <w:r w:rsidRPr="00454F97">
              <w:rPr>
                <w:rFonts w:cs="Arial"/>
                <w:bCs/>
                <w:color w:val="000000"/>
                <w:sz w:val="18"/>
                <w:szCs w:val="18"/>
              </w:rPr>
              <w:t>Direct Costs</w:t>
            </w:r>
          </w:p>
        </w:tc>
        <w:tc>
          <w:tcPr>
            <w:tcW w:w="900" w:type="dxa"/>
            <w:tcBorders>
              <w:top w:val="single" w:sz="4" w:space="0" w:color="auto"/>
              <w:left w:val="nil"/>
              <w:bottom w:val="single" w:sz="4" w:space="0" w:color="auto"/>
              <w:right w:val="single" w:sz="4" w:space="0" w:color="auto"/>
            </w:tcBorders>
            <w:shd w:val="clear" w:color="auto" w:fill="F2F2F2"/>
            <w:vAlign w:val="bottom"/>
            <w:hideMark/>
          </w:tcPr>
          <w:p w14:paraId="05FB7DD6" w14:textId="77777777" w:rsidR="004C753B" w:rsidRPr="00454F97" w:rsidRDefault="004C753B">
            <w:pPr>
              <w:pStyle w:val="NoSpacing"/>
              <w:rPr>
                <w:rFonts w:asciiTheme="majorHAnsi" w:hAnsiTheme="majorHAnsi" w:cs="Arial"/>
                <w:bCs/>
                <w:i/>
                <w:iCs/>
                <w:color w:val="000000"/>
                <w:sz w:val="18"/>
                <w:szCs w:val="18"/>
              </w:rPr>
              <w:pPrChange w:id="169" w:author="Ryan Essex" w:date="2016-03-04T13:47:00Z">
                <w:pPr>
                  <w:keepNext/>
                  <w:keepLines/>
                  <w:spacing w:before="200"/>
                  <w:jc w:val="center"/>
                  <w:outlineLvl w:val="8"/>
                </w:pPr>
              </w:pPrChange>
            </w:pPr>
            <w:r w:rsidRPr="00454F97">
              <w:rPr>
                <w:rFonts w:cs="Arial"/>
                <w:bCs/>
                <w:color w:val="000000"/>
                <w:sz w:val="18"/>
                <w:szCs w:val="18"/>
              </w:rPr>
              <w:t>Indirect Costs</w:t>
            </w:r>
          </w:p>
        </w:tc>
        <w:tc>
          <w:tcPr>
            <w:tcW w:w="1080" w:type="dxa"/>
            <w:tcBorders>
              <w:top w:val="single" w:sz="4" w:space="0" w:color="auto"/>
              <w:left w:val="nil"/>
              <w:bottom w:val="single" w:sz="4" w:space="0" w:color="auto"/>
              <w:right w:val="single" w:sz="4" w:space="0" w:color="auto"/>
            </w:tcBorders>
            <w:shd w:val="clear" w:color="auto" w:fill="F2F2F2"/>
            <w:vAlign w:val="bottom"/>
            <w:hideMark/>
          </w:tcPr>
          <w:p w14:paraId="1C173C4F" w14:textId="77777777" w:rsidR="004C753B" w:rsidRPr="00454F97" w:rsidRDefault="004C753B">
            <w:pPr>
              <w:pStyle w:val="NoSpacing"/>
              <w:rPr>
                <w:rFonts w:asciiTheme="majorHAnsi" w:hAnsiTheme="majorHAnsi" w:cs="Arial"/>
                <w:bCs/>
                <w:i/>
                <w:iCs/>
                <w:color w:val="000000"/>
                <w:sz w:val="18"/>
                <w:szCs w:val="18"/>
              </w:rPr>
              <w:pPrChange w:id="170" w:author="Ryan Essex" w:date="2016-03-04T13:47:00Z">
                <w:pPr>
                  <w:keepNext/>
                  <w:keepLines/>
                  <w:spacing w:before="200"/>
                  <w:jc w:val="center"/>
                  <w:outlineLvl w:val="8"/>
                </w:pPr>
              </w:pPrChange>
            </w:pPr>
            <w:r w:rsidRPr="00454F97">
              <w:rPr>
                <w:rFonts w:cs="Arial"/>
                <w:bCs/>
                <w:color w:val="000000"/>
                <w:sz w:val="18"/>
                <w:szCs w:val="18"/>
              </w:rPr>
              <w:t>Total Costs</w:t>
            </w:r>
          </w:p>
        </w:tc>
      </w:tr>
      <w:tr w:rsidR="004C753B" w:rsidRPr="00454F97" w14:paraId="25F9DBF7" w14:textId="77777777" w:rsidTr="00901CC4">
        <w:trPr>
          <w:trHeight w:val="255"/>
        </w:trPr>
        <w:tc>
          <w:tcPr>
            <w:tcW w:w="2512" w:type="dxa"/>
            <w:tcBorders>
              <w:top w:val="single" w:sz="4" w:space="0" w:color="auto"/>
              <w:left w:val="single" w:sz="4" w:space="0" w:color="auto"/>
              <w:bottom w:val="single" w:sz="4" w:space="0" w:color="auto"/>
              <w:right w:val="single" w:sz="4" w:space="0" w:color="auto"/>
            </w:tcBorders>
            <w:noWrap/>
            <w:vAlign w:val="center"/>
            <w:hideMark/>
          </w:tcPr>
          <w:p w14:paraId="10A4F24A" w14:textId="77777777" w:rsidR="004C753B" w:rsidRPr="00454F97" w:rsidRDefault="004C753B">
            <w:pPr>
              <w:pStyle w:val="NoSpacing"/>
              <w:rPr>
                <w:rFonts w:cs="Arial"/>
                <w:sz w:val="18"/>
                <w:szCs w:val="18"/>
              </w:rPr>
              <w:pPrChange w:id="171" w:author="Ryan Essex" w:date="2016-03-04T13:47:00Z">
                <w:pPr/>
              </w:pPrChange>
            </w:pPr>
            <w:r w:rsidRPr="00454F97">
              <w:rPr>
                <w:rFonts w:cs="Arial"/>
                <w:sz w:val="18"/>
                <w:szCs w:val="18"/>
              </w:rPr>
              <w:t xml:space="preserve">University of </w:t>
            </w:r>
            <w:r w:rsidR="00901CC4" w:rsidRPr="00454F97">
              <w:rPr>
                <w:rFonts w:cs="Arial"/>
                <w:sz w:val="18"/>
                <w:szCs w:val="18"/>
              </w:rPr>
              <w:t>California, Los Angeles</w:t>
            </w:r>
          </w:p>
        </w:tc>
        <w:tc>
          <w:tcPr>
            <w:tcW w:w="1710" w:type="dxa"/>
            <w:tcBorders>
              <w:top w:val="nil"/>
              <w:left w:val="nil"/>
              <w:bottom w:val="single" w:sz="4" w:space="0" w:color="auto"/>
              <w:right w:val="single" w:sz="4" w:space="0" w:color="auto"/>
            </w:tcBorders>
            <w:noWrap/>
            <w:vAlign w:val="center"/>
            <w:hideMark/>
          </w:tcPr>
          <w:p w14:paraId="22EFC8D1" w14:textId="77777777" w:rsidR="004C753B" w:rsidRPr="00454F97" w:rsidRDefault="00041E96">
            <w:pPr>
              <w:pStyle w:val="NoSpacing"/>
              <w:rPr>
                <w:rFonts w:cs="Arial"/>
                <w:sz w:val="18"/>
                <w:szCs w:val="18"/>
              </w:rPr>
              <w:pPrChange w:id="172" w:author="Ryan Essex" w:date="2016-03-04T13:47:00Z">
                <w:pPr/>
              </w:pPrChange>
            </w:pPr>
            <w:r w:rsidRPr="00454F97">
              <w:rPr>
                <w:rFonts w:cs="Arial"/>
                <w:sz w:val="18"/>
                <w:szCs w:val="18"/>
              </w:rPr>
              <w:t>Vespa</w:t>
            </w:r>
            <w:r w:rsidR="00E91B82" w:rsidRPr="00454F97">
              <w:rPr>
                <w:rFonts w:cs="Arial"/>
                <w:sz w:val="18"/>
                <w:szCs w:val="18"/>
              </w:rPr>
              <w:t>, Paul</w:t>
            </w:r>
          </w:p>
        </w:tc>
        <w:tc>
          <w:tcPr>
            <w:tcW w:w="1260" w:type="dxa"/>
            <w:tcBorders>
              <w:top w:val="nil"/>
              <w:left w:val="nil"/>
              <w:bottom w:val="single" w:sz="4" w:space="0" w:color="auto"/>
              <w:right w:val="single" w:sz="4" w:space="0" w:color="auto"/>
            </w:tcBorders>
            <w:noWrap/>
            <w:vAlign w:val="center"/>
            <w:hideMark/>
          </w:tcPr>
          <w:p w14:paraId="63F7BBC9" w14:textId="77777777" w:rsidR="004C753B" w:rsidRPr="00454F97" w:rsidRDefault="0023332F">
            <w:pPr>
              <w:pStyle w:val="NoSpacing"/>
              <w:rPr>
                <w:rFonts w:asciiTheme="majorHAnsi" w:hAnsiTheme="majorHAnsi" w:cs="Arial"/>
                <w:i/>
                <w:iCs/>
                <w:color w:val="404040" w:themeColor="text1" w:themeTint="BF"/>
                <w:sz w:val="18"/>
                <w:szCs w:val="18"/>
              </w:rPr>
              <w:pPrChange w:id="173" w:author="Ryan Essex" w:date="2016-03-04T13:47:00Z">
                <w:pPr>
                  <w:keepNext/>
                  <w:keepLines/>
                  <w:spacing w:before="200"/>
                  <w:jc w:val="right"/>
                  <w:outlineLvl w:val="8"/>
                </w:pPr>
              </w:pPrChange>
            </w:pPr>
            <w:r w:rsidRPr="00454F97">
              <w:rPr>
                <w:rFonts w:cs="Arial"/>
                <w:sz w:val="18"/>
                <w:szCs w:val="18"/>
              </w:rPr>
              <w:t>17,367</w:t>
            </w:r>
          </w:p>
        </w:tc>
        <w:tc>
          <w:tcPr>
            <w:tcW w:w="1080" w:type="dxa"/>
            <w:tcBorders>
              <w:top w:val="nil"/>
              <w:left w:val="nil"/>
              <w:bottom w:val="single" w:sz="4" w:space="0" w:color="auto"/>
              <w:right w:val="single" w:sz="4" w:space="0" w:color="auto"/>
            </w:tcBorders>
            <w:noWrap/>
            <w:vAlign w:val="center"/>
            <w:hideMark/>
          </w:tcPr>
          <w:p w14:paraId="31EC0143" w14:textId="77777777" w:rsidR="004C753B" w:rsidRPr="00454F97" w:rsidRDefault="0023332F">
            <w:pPr>
              <w:pStyle w:val="NoSpacing"/>
              <w:rPr>
                <w:rFonts w:asciiTheme="majorHAnsi" w:hAnsiTheme="majorHAnsi" w:cs="Arial"/>
                <w:i/>
                <w:iCs/>
                <w:color w:val="404040" w:themeColor="text1" w:themeTint="BF"/>
                <w:sz w:val="18"/>
                <w:szCs w:val="18"/>
              </w:rPr>
              <w:pPrChange w:id="174" w:author="Ryan Essex" w:date="2016-03-04T13:47:00Z">
                <w:pPr>
                  <w:keepNext/>
                  <w:keepLines/>
                  <w:spacing w:before="200"/>
                  <w:jc w:val="right"/>
                  <w:outlineLvl w:val="8"/>
                </w:pPr>
              </w:pPrChange>
            </w:pPr>
            <w:r w:rsidRPr="00454F97">
              <w:rPr>
                <w:rFonts w:cs="Arial"/>
                <w:sz w:val="18"/>
                <w:szCs w:val="18"/>
              </w:rPr>
              <w:t>9,378</w:t>
            </w:r>
          </w:p>
        </w:tc>
        <w:tc>
          <w:tcPr>
            <w:tcW w:w="900" w:type="dxa"/>
            <w:tcBorders>
              <w:top w:val="nil"/>
              <w:left w:val="nil"/>
              <w:bottom w:val="single" w:sz="4" w:space="0" w:color="auto"/>
              <w:right w:val="single" w:sz="4" w:space="0" w:color="auto"/>
            </w:tcBorders>
            <w:noWrap/>
            <w:vAlign w:val="center"/>
            <w:hideMark/>
          </w:tcPr>
          <w:p w14:paraId="45F928C1" w14:textId="77777777" w:rsidR="004C753B" w:rsidRPr="00454F97" w:rsidRDefault="0023332F">
            <w:pPr>
              <w:pStyle w:val="NoSpacing"/>
              <w:rPr>
                <w:rFonts w:asciiTheme="majorHAnsi" w:hAnsiTheme="majorHAnsi" w:cs="Arial"/>
                <w:i/>
                <w:iCs/>
                <w:color w:val="404040" w:themeColor="text1" w:themeTint="BF"/>
                <w:sz w:val="18"/>
                <w:szCs w:val="18"/>
              </w:rPr>
              <w:pPrChange w:id="175" w:author="Ryan Essex" w:date="2016-03-04T13:47:00Z">
                <w:pPr>
                  <w:keepNext/>
                  <w:keepLines/>
                  <w:spacing w:before="200"/>
                  <w:jc w:val="right"/>
                  <w:outlineLvl w:val="8"/>
                </w:pPr>
              </w:pPrChange>
            </w:pPr>
            <w:r w:rsidRPr="00454F97">
              <w:rPr>
                <w:rFonts w:cs="Arial"/>
                <w:sz w:val="18"/>
                <w:szCs w:val="18"/>
              </w:rPr>
              <w:t>26,745</w:t>
            </w:r>
          </w:p>
        </w:tc>
        <w:tc>
          <w:tcPr>
            <w:tcW w:w="1080" w:type="dxa"/>
            <w:tcBorders>
              <w:top w:val="nil"/>
              <w:left w:val="nil"/>
              <w:bottom w:val="single" w:sz="4" w:space="0" w:color="auto"/>
              <w:right w:val="single" w:sz="4" w:space="0" w:color="auto"/>
            </w:tcBorders>
            <w:noWrap/>
            <w:vAlign w:val="center"/>
            <w:hideMark/>
          </w:tcPr>
          <w:p w14:paraId="029D3D8C" w14:textId="77777777" w:rsidR="004C753B" w:rsidRPr="00454F97" w:rsidRDefault="0023332F">
            <w:pPr>
              <w:pStyle w:val="NoSpacing"/>
              <w:rPr>
                <w:rFonts w:cs="Arial"/>
                <w:i/>
                <w:iCs/>
                <w:color w:val="404040" w:themeColor="text1" w:themeTint="BF"/>
                <w:sz w:val="18"/>
                <w:szCs w:val="18"/>
              </w:rPr>
              <w:pPrChange w:id="176" w:author="Ryan Essex" w:date="2016-03-04T13:47:00Z">
                <w:pPr>
                  <w:keepNext/>
                  <w:keepLines/>
                  <w:spacing w:before="200"/>
                  <w:jc w:val="right"/>
                  <w:outlineLvl w:val="8"/>
                </w:pPr>
              </w:pPrChange>
            </w:pPr>
            <w:r w:rsidRPr="00454F97">
              <w:rPr>
                <w:rFonts w:cs="Arial"/>
                <w:sz w:val="18"/>
                <w:szCs w:val="18"/>
              </w:rPr>
              <w:t>86,835</w:t>
            </w:r>
          </w:p>
        </w:tc>
        <w:tc>
          <w:tcPr>
            <w:tcW w:w="900" w:type="dxa"/>
            <w:tcBorders>
              <w:top w:val="nil"/>
              <w:left w:val="nil"/>
              <w:bottom w:val="single" w:sz="4" w:space="0" w:color="auto"/>
              <w:right w:val="single" w:sz="4" w:space="0" w:color="auto"/>
            </w:tcBorders>
            <w:noWrap/>
            <w:vAlign w:val="center"/>
            <w:hideMark/>
          </w:tcPr>
          <w:p w14:paraId="654ED7A2" w14:textId="77777777" w:rsidR="004C753B" w:rsidRPr="00454F97" w:rsidRDefault="0023332F">
            <w:pPr>
              <w:pStyle w:val="NoSpacing"/>
              <w:rPr>
                <w:rFonts w:asciiTheme="majorHAnsi" w:hAnsiTheme="majorHAnsi" w:cs="Arial"/>
                <w:i/>
                <w:iCs/>
                <w:color w:val="404040" w:themeColor="text1" w:themeTint="BF"/>
                <w:sz w:val="18"/>
                <w:szCs w:val="18"/>
              </w:rPr>
              <w:pPrChange w:id="177" w:author="Ryan Essex" w:date="2016-03-04T13:47:00Z">
                <w:pPr>
                  <w:keepNext/>
                  <w:keepLines/>
                  <w:spacing w:before="200"/>
                  <w:jc w:val="right"/>
                  <w:outlineLvl w:val="8"/>
                </w:pPr>
              </w:pPrChange>
            </w:pPr>
            <w:r w:rsidRPr="00454F97">
              <w:rPr>
                <w:rFonts w:cs="Arial"/>
                <w:sz w:val="18"/>
                <w:szCs w:val="18"/>
              </w:rPr>
              <w:t>46,890</w:t>
            </w:r>
          </w:p>
        </w:tc>
        <w:tc>
          <w:tcPr>
            <w:tcW w:w="1080" w:type="dxa"/>
            <w:tcBorders>
              <w:top w:val="nil"/>
              <w:left w:val="nil"/>
              <w:bottom w:val="single" w:sz="4" w:space="0" w:color="auto"/>
              <w:right w:val="single" w:sz="4" w:space="0" w:color="auto"/>
            </w:tcBorders>
            <w:noWrap/>
            <w:vAlign w:val="center"/>
            <w:hideMark/>
          </w:tcPr>
          <w:p w14:paraId="1CB34F67" w14:textId="77777777" w:rsidR="004C753B" w:rsidRPr="00454F97" w:rsidRDefault="0023332F">
            <w:pPr>
              <w:pStyle w:val="NoSpacing"/>
              <w:rPr>
                <w:rFonts w:asciiTheme="majorHAnsi" w:hAnsiTheme="majorHAnsi" w:cs="Arial"/>
                <w:i/>
                <w:iCs/>
                <w:color w:val="404040" w:themeColor="text1" w:themeTint="BF"/>
                <w:sz w:val="18"/>
                <w:szCs w:val="18"/>
              </w:rPr>
              <w:pPrChange w:id="178" w:author="Ryan Essex" w:date="2016-03-04T13:47:00Z">
                <w:pPr>
                  <w:keepNext/>
                  <w:keepLines/>
                  <w:spacing w:before="200"/>
                  <w:jc w:val="right"/>
                  <w:outlineLvl w:val="8"/>
                </w:pPr>
              </w:pPrChange>
            </w:pPr>
            <w:r w:rsidRPr="00454F97">
              <w:rPr>
                <w:rFonts w:cs="Arial"/>
                <w:sz w:val="18"/>
                <w:szCs w:val="18"/>
              </w:rPr>
              <w:t>133,725</w:t>
            </w:r>
          </w:p>
        </w:tc>
      </w:tr>
      <w:tr w:rsidR="00BA5C73" w:rsidRPr="00454F97" w14:paraId="786AD040" w14:textId="77777777" w:rsidTr="00901CC4">
        <w:trPr>
          <w:trHeight w:val="255"/>
        </w:trPr>
        <w:tc>
          <w:tcPr>
            <w:tcW w:w="2512" w:type="dxa"/>
            <w:tcBorders>
              <w:top w:val="single" w:sz="4" w:space="0" w:color="auto"/>
              <w:left w:val="single" w:sz="4" w:space="0" w:color="auto"/>
              <w:bottom w:val="single" w:sz="4" w:space="0" w:color="auto"/>
              <w:right w:val="single" w:sz="4" w:space="0" w:color="auto"/>
            </w:tcBorders>
            <w:noWrap/>
            <w:vAlign w:val="center"/>
          </w:tcPr>
          <w:p w14:paraId="7D785962" w14:textId="77777777" w:rsidR="00BA5C73" w:rsidRPr="00454F97" w:rsidRDefault="00BA5C73">
            <w:pPr>
              <w:pStyle w:val="NoSpacing"/>
              <w:rPr>
                <w:rFonts w:cs="Arial"/>
                <w:sz w:val="18"/>
                <w:szCs w:val="18"/>
              </w:rPr>
              <w:pPrChange w:id="179" w:author="Ryan Essex" w:date="2016-03-04T13:47:00Z">
                <w:pPr/>
              </w:pPrChange>
            </w:pPr>
            <w:r>
              <w:rPr>
                <w:rFonts w:cs="Arial"/>
                <w:sz w:val="18"/>
                <w:szCs w:val="18"/>
              </w:rPr>
              <w:t>Uniformed Services University</w:t>
            </w:r>
          </w:p>
        </w:tc>
        <w:tc>
          <w:tcPr>
            <w:tcW w:w="1710" w:type="dxa"/>
            <w:tcBorders>
              <w:top w:val="nil"/>
              <w:left w:val="nil"/>
              <w:bottom w:val="single" w:sz="4" w:space="0" w:color="auto"/>
              <w:right w:val="single" w:sz="4" w:space="0" w:color="auto"/>
            </w:tcBorders>
            <w:noWrap/>
            <w:vAlign w:val="center"/>
          </w:tcPr>
          <w:p w14:paraId="0D0A0FD2" w14:textId="77777777" w:rsidR="00BA5C73" w:rsidRPr="00454F97" w:rsidRDefault="00BA5C73">
            <w:pPr>
              <w:pStyle w:val="NoSpacing"/>
              <w:rPr>
                <w:rFonts w:cs="Arial"/>
                <w:sz w:val="18"/>
                <w:szCs w:val="18"/>
              </w:rPr>
              <w:pPrChange w:id="180" w:author="Ryan Essex" w:date="2016-03-04T13:47:00Z">
                <w:pPr/>
              </w:pPrChange>
            </w:pPr>
            <w:proofErr w:type="spellStart"/>
            <w:r>
              <w:rPr>
                <w:rFonts w:cs="Arial"/>
                <w:sz w:val="18"/>
                <w:szCs w:val="18"/>
              </w:rPr>
              <w:t>Agoston</w:t>
            </w:r>
            <w:proofErr w:type="spellEnd"/>
            <w:r>
              <w:rPr>
                <w:rFonts w:cs="Arial"/>
                <w:sz w:val="18"/>
                <w:szCs w:val="18"/>
              </w:rPr>
              <w:t>, Denes</w:t>
            </w:r>
          </w:p>
        </w:tc>
        <w:tc>
          <w:tcPr>
            <w:tcW w:w="1260" w:type="dxa"/>
            <w:tcBorders>
              <w:top w:val="nil"/>
              <w:left w:val="nil"/>
              <w:bottom w:val="single" w:sz="4" w:space="0" w:color="auto"/>
              <w:right w:val="single" w:sz="4" w:space="0" w:color="auto"/>
            </w:tcBorders>
            <w:noWrap/>
            <w:vAlign w:val="center"/>
          </w:tcPr>
          <w:p w14:paraId="560DB1A5" w14:textId="77777777" w:rsidR="00BA5C73" w:rsidRPr="00454F97" w:rsidRDefault="00BA5C73">
            <w:pPr>
              <w:pStyle w:val="NoSpacing"/>
              <w:rPr>
                <w:rFonts w:asciiTheme="majorHAnsi" w:hAnsiTheme="majorHAnsi" w:cs="Arial"/>
                <w:i/>
                <w:iCs/>
                <w:color w:val="404040" w:themeColor="text1" w:themeTint="BF"/>
                <w:sz w:val="18"/>
                <w:szCs w:val="18"/>
              </w:rPr>
              <w:pPrChange w:id="181" w:author="Ryan Essex" w:date="2016-03-04T13:47:00Z">
                <w:pPr>
                  <w:keepNext/>
                  <w:keepLines/>
                  <w:spacing w:before="200"/>
                  <w:jc w:val="right"/>
                  <w:outlineLvl w:val="8"/>
                </w:pPr>
              </w:pPrChange>
            </w:pPr>
            <w:r>
              <w:rPr>
                <w:rFonts w:cs="Arial"/>
                <w:sz w:val="18"/>
                <w:szCs w:val="18"/>
              </w:rPr>
              <w:t>14,105</w:t>
            </w:r>
          </w:p>
        </w:tc>
        <w:tc>
          <w:tcPr>
            <w:tcW w:w="1080" w:type="dxa"/>
            <w:tcBorders>
              <w:top w:val="nil"/>
              <w:left w:val="nil"/>
              <w:bottom w:val="single" w:sz="4" w:space="0" w:color="auto"/>
              <w:right w:val="single" w:sz="4" w:space="0" w:color="auto"/>
            </w:tcBorders>
            <w:noWrap/>
            <w:vAlign w:val="center"/>
          </w:tcPr>
          <w:p w14:paraId="6664F648" w14:textId="77777777" w:rsidR="00BA5C73" w:rsidRPr="00454F97" w:rsidRDefault="00BA5C73">
            <w:pPr>
              <w:pStyle w:val="NoSpacing"/>
              <w:rPr>
                <w:rFonts w:asciiTheme="majorHAnsi" w:hAnsiTheme="majorHAnsi" w:cs="Arial"/>
                <w:i/>
                <w:iCs/>
                <w:color w:val="404040" w:themeColor="text1" w:themeTint="BF"/>
                <w:sz w:val="18"/>
                <w:szCs w:val="18"/>
              </w:rPr>
              <w:pPrChange w:id="182" w:author="Ryan Essex" w:date="2016-03-04T13:47:00Z">
                <w:pPr>
                  <w:keepNext/>
                  <w:keepLines/>
                  <w:spacing w:before="200"/>
                  <w:jc w:val="right"/>
                  <w:outlineLvl w:val="8"/>
                </w:pPr>
              </w:pPrChange>
            </w:pPr>
            <w:r>
              <w:rPr>
                <w:rFonts w:cs="Arial"/>
                <w:sz w:val="18"/>
                <w:szCs w:val="18"/>
              </w:rPr>
              <w:t>7,618</w:t>
            </w:r>
          </w:p>
        </w:tc>
        <w:tc>
          <w:tcPr>
            <w:tcW w:w="900" w:type="dxa"/>
            <w:tcBorders>
              <w:top w:val="nil"/>
              <w:left w:val="nil"/>
              <w:bottom w:val="single" w:sz="4" w:space="0" w:color="auto"/>
              <w:right w:val="single" w:sz="4" w:space="0" w:color="auto"/>
            </w:tcBorders>
            <w:noWrap/>
            <w:vAlign w:val="center"/>
          </w:tcPr>
          <w:p w14:paraId="4A492536" w14:textId="77777777" w:rsidR="00BA5C73" w:rsidRPr="00454F97" w:rsidRDefault="00BA5C73">
            <w:pPr>
              <w:pStyle w:val="NoSpacing"/>
              <w:rPr>
                <w:rFonts w:asciiTheme="majorHAnsi" w:hAnsiTheme="majorHAnsi" w:cs="Arial"/>
                <w:i/>
                <w:iCs/>
                <w:color w:val="404040" w:themeColor="text1" w:themeTint="BF"/>
                <w:sz w:val="18"/>
                <w:szCs w:val="18"/>
              </w:rPr>
              <w:pPrChange w:id="183" w:author="Ryan Essex" w:date="2016-03-04T13:47:00Z">
                <w:pPr>
                  <w:keepNext/>
                  <w:keepLines/>
                  <w:spacing w:before="200"/>
                  <w:jc w:val="right"/>
                  <w:outlineLvl w:val="8"/>
                </w:pPr>
              </w:pPrChange>
            </w:pPr>
            <w:r>
              <w:rPr>
                <w:rFonts w:cs="Arial"/>
                <w:sz w:val="18"/>
                <w:szCs w:val="18"/>
              </w:rPr>
              <w:t>21,723</w:t>
            </w:r>
          </w:p>
        </w:tc>
        <w:tc>
          <w:tcPr>
            <w:tcW w:w="1080" w:type="dxa"/>
            <w:tcBorders>
              <w:top w:val="nil"/>
              <w:left w:val="nil"/>
              <w:bottom w:val="single" w:sz="4" w:space="0" w:color="auto"/>
              <w:right w:val="single" w:sz="4" w:space="0" w:color="auto"/>
            </w:tcBorders>
            <w:noWrap/>
            <w:vAlign w:val="center"/>
          </w:tcPr>
          <w:p w14:paraId="73256886" w14:textId="77777777" w:rsidR="00BA5C73" w:rsidRPr="00454F97" w:rsidRDefault="00BA5C73">
            <w:pPr>
              <w:pStyle w:val="NoSpacing"/>
              <w:rPr>
                <w:rFonts w:asciiTheme="majorHAnsi" w:hAnsiTheme="majorHAnsi" w:cs="Arial"/>
                <w:i/>
                <w:iCs/>
                <w:color w:val="404040" w:themeColor="text1" w:themeTint="BF"/>
                <w:sz w:val="18"/>
                <w:szCs w:val="18"/>
              </w:rPr>
              <w:pPrChange w:id="184" w:author="Ryan Essex" w:date="2016-03-04T13:47:00Z">
                <w:pPr>
                  <w:keepNext/>
                  <w:keepLines/>
                  <w:spacing w:before="200"/>
                  <w:jc w:val="right"/>
                  <w:outlineLvl w:val="8"/>
                </w:pPr>
              </w:pPrChange>
            </w:pPr>
            <w:r>
              <w:rPr>
                <w:rFonts w:cs="Arial"/>
                <w:sz w:val="18"/>
                <w:szCs w:val="18"/>
              </w:rPr>
              <w:t>379,260</w:t>
            </w:r>
          </w:p>
        </w:tc>
        <w:tc>
          <w:tcPr>
            <w:tcW w:w="900" w:type="dxa"/>
            <w:tcBorders>
              <w:top w:val="nil"/>
              <w:left w:val="nil"/>
              <w:bottom w:val="single" w:sz="4" w:space="0" w:color="auto"/>
              <w:right w:val="single" w:sz="4" w:space="0" w:color="auto"/>
            </w:tcBorders>
            <w:noWrap/>
            <w:vAlign w:val="center"/>
          </w:tcPr>
          <w:p w14:paraId="7D27C9B2" w14:textId="77777777" w:rsidR="00BA5C73" w:rsidRPr="00454F97" w:rsidRDefault="00BA5C73">
            <w:pPr>
              <w:pStyle w:val="NoSpacing"/>
              <w:rPr>
                <w:rFonts w:asciiTheme="majorHAnsi" w:hAnsiTheme="majorHAnsi" w:cs="Arial"/>
                <w:i/>
                <w:iCs/>
                <w:color w:val="404040" w:themeColor="text1" w:themeTint="BF"/>
                <w:sz w:val="18"/>
                <w:szCs w:val="18"/>
              </w:rPr>
              <w:pPrChange w:id="185" w:author="Ryan Essex" w:date="2016-03-04T13:47:00Z">
                <w:pPr>
                  <w:keepNext/>
                  <w:keepLines/>
                  <w:spacing w:before="200"/>
                  <w:jc w:val="right"/>
                  <w:outlineLvl w:val="8"/>
                </w:pPr>
              </w:pPrChange>
            </w:pPr>
            <w:r>
              <w:rPr>
                <w:rFonts w:cs="Arial"/>
                <w:sz w:val="18"/>
                <w:szCs w:val="18"/>
              </w:rPr>
              <w:t>204,830</w:t>
            </w:r>
          </w:p>
        </w:tc>
        <w:tc>
          <w:tcPr>
            <w:tcW w:w="1080" w:type="dxa"/>
            <w:tcBorders>
              <w:top w:val="nil"/>
              <w:left w:val="nil"/>
              <w:bottom w:val="single" w:sz="4" w:space="0" w:color="auto"/>
              <w:right w:val="single" w:sz="4" w:space="0" w:color="auto"/>
            </w:tcBorders>
            <w:noWrap/>
            <w:vAlign w:val="center"/>
          </w:tcPr>
          <w:p w14:paraId="7A71BCF4" w14:textId="77777777" w:rsidR="00BA5C73" w:rsidRPr="00454F97" w:rsidRDefault="00BA5C73">
            <w:pPr>
              <w:pStyle w:val="NoSpacing"/>
              <w:rPr>
                <w:rFonts w:asciiTheme="majorHAnsi" w:hAnsiTheme="majorHAnsi" w:cs="Arial"/>
                <w:i/>
                <w:iCs/>
                <w:color w:val="404040" w:themeColor="text1" w:themeTint="BF"/>
                <w:sz w:val="18"/>
                <w:szCs w:val="18"/>
              </w:rPr>
              <w:pPrChange w:id="186" w:author="Ryan Essex" w:date="2016-03-04T13:47:00Z">
                <w:pPr>
                  <w:keepNext/>
                  <w:keepLines/>
                  <w:spacing w:before="200"/>
                  <w:jc w:val="right"/>
                  <w:outlineLvl w:val="8"/>
                </w:pPr>
              </w:pPrChange>
            </w:pPr>
            <w:r>
              <w:rPr>
                <w:rFonts w:cs="Arial"/>
                <w:sz w:val="18"/>
                <w:szCs w:val="18"/>
              </w:rPr>
              <w:t>584,090</w:t>
            </w:r>
          </w:p>
        </w:tc>
      </w:tr>
      <w:tr w:rsidR="004C753B" w:rsidRPr="00454F97" w14:paraId="0BDB8750" w14:textId="77777777" w:rsidTr="00CB36B8">
        <w:trPr>
          <w:trHeight w:val="255"/>
        </w:trPr>
        <w:tc>
          <w:tcPr>
            <w:tcW w:w="4222" w:type="dxa"/>
            <w:gridSpan w:val="2"/>
            <w:tcBorders>
              <w:top w:val="nil"/>
              <w:left w:val="single" w:sz="4" w:space="0" w:color="auto"/>
              <w:bottom w:val="single" w:sz="4" w:space="0" w:color="auto"/>
              <w:right w:val="single" w:sz="4" w:space="0" w:color="auto"/>
            </w:tcBorders>
            <w:shd w:val="clear" w:color="auto" w:fill="F2F2F2"/>
            <w:noWrap/>
            <w:vAlign w:val="center"/>
          </w:tcPr>
          <w:p w14:paraId="34C431F1" w14:textId="77777777" w:rsidR="004C753B" w:rsidRPr="00454F97" w:rsidRDefault="004C753B">
            <w:pPr>
              <w:pStyle w:val="NoSpacing"/>
              <w:rPr>
                <w:rFonts w:cs="Arial"/>
                <w:bCs/>
                <w:sz w:val="18"/>
                <w:szCs w:val="18"/>
              </w:rPr>
              <w:pPrChange w:id="187" w:author="Ryan Essex" w:date="2016-03-04T13:47:00Z">
                <w:pPr/>
              </w:pPrChange>
            </w:pPr>
            <w:r w:rsidRPr="00454F97">
              <w:rPr>
                <w:rFonts w:cs="Arial"/>
                <w:bCs/>
                <w:sz w:val="18"/>
                <w:szCs w:val="18"/>
              </w:rPr>
              <w:t>Total Subaward Budget</w:t>
            </w:r>
          </w:p>
        </w:tc>
        <w:tc>
          <w:tcPr>
            <w:tcW w:w="1260" w:type="dxa"/>
            <w:tcBorders>
              <w:top w:val="nil"/>
              <w:left w:val="nil"/>
              <w:bottom w:val="single" w:sz="4" w:space="0" w:color="auto"/>
              <w:right w:val="single" w:sz="4" w:space="0" w:color="auto"/>
            </w:tcBorders>
            <w:shd w:val="clear" w:color="auto" w:fill="F2F2F2"/>
            <w:noWrap/>
            <w:vAlign w:val="center"/>
            <w:hideMark/>
          </w:tcPr>
          <w:p w14:paraId="65BCCCC8" w14:textId="77777777" w:rsidR="004C753B" w:rsidRPr="00454F97" w:rsidRDefault="004C753B">
            <w:pPr>
              <w:pStyle w:val="NoSpacing"/>
              <w:rPr>
                <w:rFonts w:asciiTheme="majorHAnsi" w:hAnsiTheme="majorHAnsi" w:cs="Arial"/>
                <w:bCs/>
                <w:i/>
                <w:iCs/>
                <w:color w:val="404040" w:themeColor="text1" w:themeTint="BF"/>
                <w:sz w:val="18"/>
                <w:szCs w:val="18"/>
              </w:rPr>
              <w:pPrChange w:id="188" w:author="Ryan Essex" w:date="2016-03-04T13:47:00Z">
                <w:pPr>
                  <w:keepNext/>
                  <w:keepLines/>
                  <w:spacing w:before="200"/>
                  <w:jc w:val="right"/>
                  <w:outlineLvl w:val="8"/>
                </w:pPr>
              </w:pPrChange>
            </w:pPr>
            <w:r w:rsidRPr="00454F97">
              <w:rPr>
                <w:rFonts w:cs="Arial"/>
                <w:bCs/>
                <w:sz w:val="18"/>
                <w:szCs w:val="18"/>
              </w:rPr>
              <w:t xml:space="preserve">   </w:t>
            </w:r>
            <w:r w:rsidR="00BA5C73">
              <w:rPr>
                <w:rFonts w:cs="Arial"/>
                <w:sz w:val="18"/>
                <w:szCs w:val="18"/>
              </w:rPr>
              <w:t>31,472</w:t>
            </w:r>
          </w:p>
        </w:tc>
        <w:tc>
          <w:tcPr>
            <w:tcW w:w="1080" w:type="dxa"/>
            <w:tcBorders>
              <w:top w:val="nil"/>
              <w:left w:val="nil"/>
              <w:bottom w:val="single" w:sz="4" w:space="0" w:color="auto"/>
              <w:right w:val="single" w:sz="4" w:space="0" w:color="auto"/>
            </w:tcBorders>
            <w:shd w:val="clear" w:color="auto" w:fill="F2F2F2"/>
            <w:noWrap/>
            <w:vAlign w:val="center"/>
            <w:hideMark/>
          </w:tcPr>
          <w:p w14:paraId="1708F385" w14:textId="77777777" w:rsidR="004C753B" w:rsidRPr="00454F97" w:rsidRDefault="00BA5C73">
            <w:pPr>
              <w:pStyle w:val="NoSpacing"/>
              <w:rPr>
                <w:rFonts w:asciiTheme="majorHAnsi" w:hAnsiTheme="majorHAnsi" w:cs="Arial"/>
                <w:bCs/>
                <w:i/>
                <w:iCs/>
                <w:color w:val="404040" w:themeColor="text1" w:themeTint="BF"/>
                <w:sz w:val="18"/>
                <w:szCs w:val="18"/>
              </w:rPr>
              <w:pPrChange w:id="189" w:author="Ryan Essex" w:date="2016-03-04T13:47:00Z">
                <w:pPr>
                  <w:keepNext/>
                  <w:keepLines/>
                  <w:spacing w:before="200"/>
                  <w:jc w:val="right"/>
                  <w:outlineLvl w:val="8"/>
                </w:pPr>
              </w:pPrChange>
            </w:pPr>
            <w:r>
              <w:rPr>
                <w:rFonts w:cs="Arial"/>
                <w:sz w:val="18"/>
                <w:szCs w:val="18"/>
              </w:rPr>
              <w:t>16,996</w:t>
            </w:r>
          </w:p>
        </w:tc>
        <w:tc>
          <w:tcPr>
            <w:tcW w:w="900" w:type="dxa"/>
            <w:tcBorders>
              <w:top w:val="nil"/>
              <w:left w:val="nil"/>
              <w:bottom w:val="single" w:sz="4" w:space="0" w:color="auto"/>
              <w:right w:val="single" w:sz="4" w:space="0" w:color="auto"/>
            </w:tcBorders>
            <w:shd w:val="clear" w:color="auto" w:fill="F2F2F2"/>
            <w:noWrap/>
            <w:vAlign w:val="center"/>
            <w:hideMark/>
          </w:tcPr>
          <w:p w14:paraId="4D72E725" w14:textId="77777777" w:rsidR="004C753B" w:rsidRPr="00454F97" w:rsidRDefault="00BA5C73">
            <w:pPr>
              <w:pStyle w:val="NoSpacing"/>
              <w:rPr>
                <w:rFonts w:asciiTheme="majorHAnsi" w:hAnsiTheme="majorHAnsi" w:cs="Arial"/>
                <w:bCs/>
                <w:i/>
                <w:iCs/>
                <w:color w:val="404040" w:themeColor="text1" w:themeTint="BF"/>
                <w:sz w:val="18"/>
                <w:szCs w:val="18"/>
              </w:rPr>
              <w:pPrChange w:id="190" w:author="Ryan Essex" w:date="2016-03-04T13:47:00Z">
                <w:pPr>
                  <w:keepNext/>
                  <w:keepLines/>
                  <w:spacing w:before="200"/>
                  <w:jc w:val="right"/>
                  <w:outlineLvl w:val="8"/>
                </w:pPr>
              </w:pPrChange>
            </w:pPr>
            <w:r>
              <w:rPr>
                <w:rFonts w:cs="Arial"/>
                <w:sz w:val="18"/>
                <w:szCs w:val="18"/>
              </w:rPr>
              <w:t>48,468</w:t>
            </w:r>
          </w:p>
        </w:tc>
        <w:tc>
          <w:tcPr>
            <w:tcW w:w="1080" w:type="dxa"/>
            <w:tcBorders>
              <w:top w:val="nil"/>
              <w:left w:val="nil"/>
              <w:bottom w:val="single" w:sz="4" w:space="0" w:color="auto"/>
              <w:right w:val="single" w:sz="4" w:space="0" w:color="auto"/>
            </w:tcBorders>
            <w:shd w:val="clear" w:color="auto" w:fill="F2F2F2"/>
            <w:noWrap/>
            <w:vAlign w:val="center"/>
            <w:hideMark/>
          </w:tcPr>
          <w:p w14:paraId="4C1A4843" w14:textId="77777777" w:rsidR="004C753B" w:rsidRPr="00454F97" w:rsidRDefault="00BA5C73">
            <w:pPr>
              <w:pStyle w:val="NoSpacing"/>
              <w:rPr>
                <w:rFonts w:asciiTheme="majorHAnsi" w:hAnsiTheme="majorHAnsi" w:cs="Arial"/>
                <w:bCs/>
                <w:i/>
                <w:iCs/>
                <w:color w:val="404040" w:themeColor="text1" w:themeTint="BF"/>
                <w:sz w:val="18"/>
                <w:szCs w:val="18"/>
              </w:rPr>
              <w:pPrChange w:id="191" w:author="Ryan Essex" w:date="2016-03-04T13:47:00Z">
                <w:pPr>
                  <w:keepNext/>
                  <w:keepLines/>
                  <w:spacing w:before="200"/>
                  <w:jc w:val="right"/>
                  <w:outlineLvl w:val="8"/>
                </w:pPr>
              </w:pPrChange>
            </w:pPr>
            <w:r>
              <w:rPr>
                <w:rFonts w:cs="Arial"/>
                <w:bCs/>
                <w:sz w:val="18"/>
                <w:szCs w:val="18"/>
              </w:rPr>
              <w:t>466,095</w:t>
            </w:r>
          </w:p>
        </w:tc>
        <w:tc>
          <w:tcPr>
            <w:tcW w:w="900" w:type="dxa"/>
            <w:tcBorders>
              <w:top w:val="nil"/>
              <w:left w:val="nil"/>
              <w:bottom w:val="single" w:sz="4" w:space="0" w:color="auto"/>
              <w:right w:val="single" w:sz="4" w:space="0" w:color="auto"/>
            </w:tcBorders>
            <w:shd w:val="clear" w:color="auto" w:fill="F2F2F2"/>
            <w:noWrap/>
            <w:vAlign w:val="center"/>
            <w:hideMark/>
          </w:tcPr>
          <w:p w14:paraId="275319AB" w14:textId="77777777" w:rsidR="004C753B" w:rsidRPr="00454F97" w:rsidRDefault="00BA5C73">
            <w:pPr>
              <w:pStyle w:val="NoSpacing"/>
              <w:rPr>
                <w:rFonts w:asciiTheme="majorHAnsi" w:hAnsiTheme="majorHAnsi" w:cs="Arial"/>
                <w:bCs/>
                <w:i/>
                <w:iCs/>
                <w:color w:val="404040" w:themeColor="text1" w:themeTint="BF"/>
                <w:sz w:val="18"/>
                <w:szCs w:val="18"/>
              </w:rPr>
              <w:pPrChange w:id="192" w:author="Ryan Essex" w:date="2016-03-04T13:47:00Z">
                <w:pPr>
                  <w:keepNext/>
                  <w:keepLines/>
                  <w:spacing w:before="200"/>
                  <w:jc w:val="right"/>
                  <w:outlineLvl w:val="8"/>
                </w:pPr>
              </w:pPrChange>
            </w:pPr>
            <w:r>
              <w:rPr>
                <w:rFonts w:cs="Arial"/>
                <w:bCs/>
                <w:sz w:val="18"/>
                <w:szCs w:val="18"/>
              </w:rPr>
              <w:t>251,720</w:t>
            </w:r>
          </w:p>
        </w:tc>
        <w:tc>
          <w:tcPr>
            <w:tcW w:w="1080" w:type="dxa"/>
            <w:tcBorders>
              <w:top w:val="nil"/>
              <w:left w:val="nil"/>
              <w:bottom w:val="single" w:sz="4" w:space="0" w:color="auto"/>
              <w:right w:val="single" w:sz="4" w:space="0" w:color="auto"/>
            </w:tcBorders>
            <w:shd w:val="clear" w:color="auto" w:fill="F2F2F2"/>
            <w:noWrap/>
            <w:vAlign w:val="center"/>
            <w:hideMark/>
          </w:tcPr>
          <w:p w14:paraId="3A0C7B1B" w14:textId="77777777" w:rsidR="004C753B" w:rsidRPr="00454F97" w:rsidRDefault="00BA5C73">
            <w:pPr>
              <w:pStyle w:val="NoSpacing"/>
              <w:rPr>
                <w:rFonts w:asciiTheme="majorHAnsi" w:hAnsiTheme="majorHAnsi" w:cs="Arial"/>
                <w:bCs/>
                <w:i/>
                <w:iCs/>
                <w:color w:val="404040" w:themeColor="text1" w:themeTint="BF"/>
                <w:sz w:val="18"/>
                <w:szCs w:val="18"/>
              </w:rPr>
              <w:pPrChange w:id="193" w:author="Ryan Essex" w:date="2016-03-04T13:47:00Z">
                <w:pPr>
                  <w:keepNext/>
                  <w:keepLines/>
                  <w:spacing w:before="200"/>
                  <w:jc w:val="right"/>
                  <w:outlineLvl w:val="8"/>
                </w:pPr>
              </w:pPrChange>
            </w:pPr>
            <w:r>
              <w:rPr>
                <w:rFonts w:cs="Arial"/>
                <w:bCs/>
                <w:sz w:val="18"/>
                <w:szCs w:val="18"/>
              </w:rPr>
              <w:t>717,815</w:t>
            </w:r>
          </w:p>
        </w:tc>
      </w:tr>
    </w:tbl>
    <w:p w14:paraId="7FE2CCFE" w14:textId="77777777" w:rsidR="004C753B" w:rsidRPr="00454F97" w:rsidDel="005C35ED" w:rsidRDefault="004C753B">
      <w:pPr>
        <w:pStyle w:val="NoSpacing"/>
        <w:rPr>
          <w:del w:id="194" w:author="Dominique Duncan" w:date="2016-03-07T23:40:00Z"/>
        </w:rPr>
        <w:pPrChange w:id="195" w:author="Ryan Essex" w:date="2016-03-04T13:47:00Z">
          <w:pPr>
            <w:widowControl w:val="0"/>
            <w:tabs>
              <w:tab w:val="left" w:pos="7920"/>
              <w:tab w:val="left" w:pos="10710"/>
              <w:tab w:val="left" w:pos="10800"/>
            </w:tabs>
            <w:adjustRightInd w:val="0"/>
            <w:jc w:val="both"/>
          </w:pPr>
        </w:pPrChange>
      </w:pPr>
    </w:p>
    <w:p w14:paraId="3ADF30AC" w14:textId="77777777" w:rsidR="00A5714D" w:rsidRPr="00454F97" w:rsidRDefault="00A5714D">
      <w:pPr>
        <w:pStyle w:val="NoSpacing"/>
        <w:rPr>
          <w:rFonts w:cs="Arial"/>
        </w:rPr>
        <w:pPrChange w:id="196" w:author="Ryan Essex" w:date="2016-03-04T13:47:00Z">
          <w:pPr>
            <w:jc w:val="both"/>
          </w:pPr>
        </w:pPrChange>
      </w:pPr>
    </w:p>
    <w:p w14:paraId="1F5B0ED4" w14:textId="77777777" w:rsidR="00A5714D" w:rsidRPr="00A5714D" w:rsidRDefault="00A5714D">
      <w:pPr>
        <w:pStyle w:val="NoSpacing"/>
        <w:rPr>
          <w:rFonts w:cs="Arial"/>
        </w:rPr>
        <w:pPrChange w:id="197" w:author="Ryan Essex" w:date="2016-03-04T13:47:00Z">
          <w:pPr>
            <w:jc w:val="both"/>
          </w:pPr>
        </w:pPrChange>
      </w:pPr>
      <w:r w:rsidRPr="00454F97">
        <w:rPr>
          <w:rFonts w:cs="Arial"/>
        </w:rPr>
        <w:t>The justification above is for this institution only. Please see Tables 1-3 in the following budget summary for budget distribution across the entire program.</w:t>
      </w:r>
    </w:p>
    <w:sectPr w:rsidR="00A5714D" w:rsidRPr="00A5714D" w:rsidSect="002F5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1F"/>
    <w:rsid w:val="00033CB5"/>
    <w:rsid w:val="00041E96"/>
    <w:rsid w:val="000C2ECD"/>
    <w:rsid w:val="001B48DE"/>
    <w:rsid w:val="0023332F"/>
    <w:rsid w:val="0027548C"/>
    <w:rsid w:val="002F52D2"/>
    <w:rsid w:val="003F0558"/>
    <w:rsid w:val="004271CE"/>
    <w:rsid w:val="00443AE8"/>
    <w:rsid w:val="00454F97"/>
    <w:rsid w:val="004876B2"/>
    <w:rsid w:val="004B1DCE"/>
    <w:rsid w:val="004C753B"/>
    <w:rsid w:val="005246EA"/>
    <w:rsid w:val="00576210"/>
    <w:rsid w:val="00597B5E"/>
    <w:rsid w:val="005A4036"/>
    <w:rsid w:val="005C35ED"/>
    <w:rsid w:val="005F4ED9"/>
    <w:rsid w:val="006303CA"/>
    <w:rsid w:val="00685B41"/>
    <w:rsid w:val="006A2ACF"/>
    <w:rsid w:val="00717D22"/>
    <w:rsid w:val="00775BAF"/>
    <w:rsid w:val="008A7550"/>
    <w:rsid w:val="008B23E2"/>
    <w:rsid w:val="008D4DFF"/>
    <w:rsid w:val="00900190"/>
    <w:rsid w:val="00901CC4"/>
    <w:rsid w:val="009B2C1E"/>
    <w:rsid w:val="009C16C8"/>
    <w:rsid w:val="00A309B4"/>
    <w:rsid w:val="00A3661F"/>
    <w:rsid w:val="00A5714D"/>
    <w:rsid w:val="00AA3DD3"/>
    <w:rsid w:val="00B01EAD"/>
    <w:rsid w:val="00B649AA"/>
    <w:rsid w:val="00BA5C73"/>
    <w:rsid w:val="00C16E87"/>
    <w:rsid w:val="00CB36B8"/>
    <w:rsid w:val="00CD1D06"/>
    <w:rsid w:val="00CF0DA4"/>
    <w:rsid w:val="00D15EAB"/>
    <w:rsid w:val="00DB20B1"/>
    <w:rsid w:val="00E13D3D"/>
    <w:rsid w:val="00E253CB"/>
    <w:rsid w:val="00E91B82"/>
    <w:rsid w:val="00F24E0A"/>
    <w:rsid w:val="00F25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E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ED"/>
    <w:pPr>
      <w:spacing w:after="0" w:line="240" w:lineRule="auto"/>
    </w:pPr>
    <w:rPr>
      <w:rFonts w:eastAsiaTheme="minorEastAsia"/>
      <w:sz w:val="24"/>
      <w:szCs w:val="24"/>
    </w:rPr>
  </w:style>
  <w:style w:type="paragraph" w:styleId="Heading1">
    <w:name w:val="heading 1"/>
    <w:aliases w:val="EP Main Heading"/>
    <w:basedOn w:val="PlainText"/>
    <w:next w:val="Normal"/>
    <w:link w:val="Heading1Char"/>
    <w:uiPriority w:val="9"/>
    <w:qFormat/>
    <w:rsid w:val="005246E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246E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246EA"/>
    <w:pPr>
      <w:outlineLvl w:val="2"/>
    </w:pPr>
  </w:style>
  <w:style w:type="character" w:default="1" w:styleId="DefaultParagraphFont">
    <w:name w:val="Default Paragraph Font"/>
    <w:uiPriority w:val="1"/>
    <w:semiHidden/>
    <w:unhideWhenUsed/>
    <w:rsid w:val="005C35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35ED"/>
  </w:style>
  <w:style w:type="paragraph" w:styleId="NormalWeb">
    <w:name w:val="Normal (Web)"/>
    <w:basedOn w:val="Normal"/>
    <w:unhideWhenUsed/>
    <w:rsid w:val="00E253CB"/>
    <w:pPr>
      <w:autoSpaceDE w:val="0"/>
      <w:autoSpaceDN w:val="0"/>
    </w:pPr>
    <w:rPr>
      <w:rFonts w:ascii="Times" w:eastAsia="Times New Roman" w:hAnsi="Times" w:cs="Times"/>
    </w:rPr>
  </w:style>
  <w:style w:type="paragraph" w:styleId="BodyText">
    <w:name w:val="Body Text"/>
    <w:basedOn w:val="Normal"/>
    <w:link w:val="BodyTextChar"/>
    <w:semiHidden/>
    <w:unhideWhenUsed/>
    <w:rsid w:val="00E253CB"/>
    <w:pPr>
      <w:autoSpaceDE w:val="0"/>
      <w:autoSpaceDN w:val="0"/>
      <w:spacing w:after="120"/>
    </w:pPr>
    <w:rPr>
      <w:rFonts w:ascii="Times" w:eastAsia="Times New Roman" w:hAnsi="Times" w:cs="Times"/>
    </w:rPr>
  </w:style>
  <w:style w:type="character" w:customStyle="1" w:styleId="BodyTextChar">
    <w:name w:val="Body Text Char"/>
    <w:basedOn w:val="DefaultParagraphFont"/>
    <w:link w:val="BodyText"/>
    <w:semiHidden/>
    <w:rsid w:val="00E253CB"/>
    <w:rPr>
      <w:rFonts w:ascii="Times" w:eastAsia="Times New Roman" w:hAnsi="Times" w:cs="Times"/>
      <w:sz w:val="24"/>
      <w:szCs w:val="24"/>
    </w:rPr>
  </w:style>
  <w:style w:type="paragraph" w:customStyle="1" w:styleId="DataField11pt">
    <w:name w:val="Data Field 11pt"/>
    <w:basedOn w:val="Normal"/>
    <w:rsid w:val="00E253CB"/>
    <w:pPr>
      <w:autoSpaceDE w:val="0"/>
      <w:autoSpaceDN w:val="0"/>
      <w:spacing w:line="300" w:lineRule="exact"/>
    </w:pPr>
    <w:rPr>
      <w:rFonts w:ascii="Arial" w:eastAsia="Times New Roman" w:hAnsi="Arial" w:cs="Arial"/>
      <w:szCs w:val="20"/>
    </w:rPr>
  </w:style>
  <w:style w:type="paragraph" w:customStyle="1" w:styleId="PIHeader">
    <w:name w:val="PI Header"/>
    <w:basedOn w:val="Normal"/>
    <w:rsid w:val="00E253CB"/>
    <w:pPr>
      <w:autoSpaceDE w:val="0"/>
      <w:autoSpaceDN w:val="0"/>
      <w:spacing w:after="40"/>
      <w:ind w:left="864"/>
    </w:pPr>
    <w:rPr>
      <w:rFonts w:ascii="Arial" w:eastAsia="Times New Roman" w:hAnsi="Arial" w:cs="Arial"/>
      <w:noProof/>
      <w:sz w:val="16"/>
      <w:szCs w:val="20"/>
    </w:rPr>
  </w:style>
  <w:style w:type="paragraph" w:customStyle="1" w:styleId="FormFooterBorder">
    <w:name w:val="FormFooter/Border"/>
    <w:basedOn w:val="Footer"/>
    <w:rsid w:val="00E253CB"/>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character" w:styleId="PageNumber">
    <w:name w:val="page number"/>
    <w:basedOn w:val="DefaultParagraphFont"/>
    <w:semiHidden/>
    <w:unhideWhenUsed/>
    <w:rsid w:val="00E253CB"/>
    <w:rPr>
      <w:rFonts w:ascii="Arial" w:hAnsi="Arial" w:cs="Arial" w:hint="default"/>
      <w:sz w:val="20"/>
      <w:u w:val="single"/>
    </w:rPr>
  </w:style>
  <w:style w:type="paragraph" w:styleId="Footer">
    <w:name w:val="footer"/>
    <w:basedOn w:val="Normal"/>
    <w:link w:val="FooterChar"/>
    <w:uiPriority w:val="99"/>
    <w:semiHidden/>
    <w:unhideWhenUsed/>
    <w:rsid w:val="00E253CB"/>
    <w:pPr>
      <w:tabs>
        <w:tab w:val="center" w:pos="4680"/>
        <w:tab w:val="right" w:pos="9360"/>
      </w:tabs>
    </w:pPr>
  </w:style>
  <w:style w:type="character" w:customStyle="1" w:styleId="FooterChar">
    <w:name w:val="Footer Char"/>
    <w:basedOn w:val="DefaultParagraphFont"/>
    <w:link w:val="Footer"/>
    <w:uiPriority w:val="99"/>
    <w:semiHidden/>
    <w:rsid w:val="00E253CB"/>
  </w:style>
  <w:style w:type="paragraph" w:styleId="BalloonText">
    <w:name w:val="Balloon Text"/>
    <w:basedOn w:val="Normal"/>
    <w:link w:val="BalloonTextChar"/>
    <w:uiPriority w:val="99"/>
    <w:semiHidden/>
    <w:unhideWhenUsed/>
    <w:rsid w:val="005246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6EA"/>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5246EA"/>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5246EA"/>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5246EA"/>
    <w:rPr>
      <w:rFonts w:ascii="Arial" w:eastAsia="Arial Unicode MS" w:hAnsi="Arial" w:cs="Times New Roman"/>
      <w:b/>
      <w:bCs/>
      <w:bdr w:val="nil"/>
    </w:rPr>
  </w:style>
  <w:style w:type="paragraph" w:styleId="NoSpacing">
    <w:name w:val="No Spacing"/>
    <w:aliases w:val="EP Normal Text"/>
    <w:basedOn w:val="Normal"/>
    <w:uiPriority w:val="1"/>
    <w:qFormat/>
    <w:rsid w:val="005246EA"/>
    <w:rPr>
      <w:rFonts w:ascii="Arial" w:hAnsi="Arial"/>
      <w:sz w:val="22"/>
      <w:szCs w:val="22"/>
    </w:rPr>
  </w:style>
  <w:style w:type="paragraph" w:styleId="PlainText">
    <w:name w:val="Plain Text"/>
    <w:link w:val="PlainTextChar"/>
    <w:rsid w:val="005246EA"/>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5246EA"/>
    <w:rPr>
      <w:rFonts w:ascii="Calibri" w:eastAsia="Calibri" w:hAnsi="Calibri" w:cs="Calibri"/>
      <w:color w:val="000000"/>
      <w:u w:color="000000"/>
      <w:bdr w:val="nil"/>
      <w:lang w:val="es-ES_tradnl"/>
    </w:rPr>
  </w:style>
  <w:style w:type="paragraph" w:customStyle="1" w:styleId="HeaderFooter">
    <w:name w:val="Header &amp; Footer"/>
    <w:rsid w:val="005246EA"/>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5246EA"/>
    <w:rPr>
      <w:u w:val="single"/>
    </w:rPr>
  </w:style>
  <w:style w:type="paragraph" w:customStyle="1" w:styleId="Body">
    <w:name w:val="Body"/>
    <w:rsid w:val="005246E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5246EA"/>
    <w:rPr>
      <w:sz w:val="18"/>
      <w:szCs w:val="18"/>
    </w:rPr>
  </w:style>
  <w:style w:type="paragraph" w:styleId="CommentText">
    <w:name w:val="annotation text"/>
    <w:basedOn w:val="Normal"/>
    <w:link w:val="CommentTextChar"/>
    <w:uiPriority w:val="99"/>
    <w:semiHidden/>
    <w:unhideWhenUsed/>
    <w:rsid w:val="005246EA"/>
  </w:style>
  <w:style w:type="character" w:customStyle="1" w:styleId="CommentTextChar">
    <w:name w:val="Comment Text Char"/>
    <w:basedOn w:val="DefaultParagraphFont"/>
    <w:link w:val="CommentText"/>
    <w:uiPriority w:val="99"/>
    <w:semiHidden/>
    <w:rsid w:val="005246EA"/>
    <w:rPr>
      <w:rFonts w:ascii="Times New Roman" w:eastAsia="Arial Unicode MS" w:hAnsi="Times New Roman" w:cs="Times New Roman"/>
      <w:sz w:val="24"/>
      <w:szCs w:val="24"/>
      <w:bdr w:val="nil"/>
    </w:rPr>
  </w:style>
  <w:style w:type="paragraph" w:customStyle="1" w:styleId="Default">
    <w:name w:val="Default"/>
    <w:rsid w:val="005246EA"/>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5246EA"/>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ED"/>
    <w:pPr>
      <w:spacing w:after="0" w:line="240" w:lineRule="auto"/>
    </w:pPr>
    <w:rPr>
      <w:rFonts w:eastAsiaTheme="minorEastAsia"/>
      <w:sz w:val="24"/>
      <w:szCs w:val="24"/>
    </w:rPr>
  </w:style>
  <w:style w:type="paragraph" w:styleId="Heading1">
    <w:name w:val="heading 1"/>
    <w:aliases w:val="EP Main Heading"/>
    <w:basedOn w:val="PlainText"/>
    <w:next w:val="Normal"/>
    <w:link w:val="Heading1Char"/>
    <w:uiPriority w:val="9"/>
    <w:qFormat/>
    <w:rsid w:val="005246E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246E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246EA"/>
    <w:pPr>
      <w:outlineLvl w:val="2"/>
    </w:pPr>
  </w:style>
  <w:style w:type="character" w:default="1" w:styleId="DefaultParagraphFont">
    <w:name w:val="Default Paragraph Font"/>
    <w:uiPriority w:val="1"/>
    <w:semiHidden/>
    <w:unhideWhenUsed/>
    <w:rsid w:val="005C35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35ED"/>
  </w:style>
  <w:style w:type="paragraph" w:styleId="NormalWeb">
    <w:name w:val="Normal (Web)"/>
    <w:basedOn w:val="Normal"/>
    <w:unhideWhenUsed/>
    <w:rsid w:val="00E253CB"/>
    <w:pPr>
      <w:autoSpaceDE w:val="0"/>
      <w:autoSpaceDN w:val="0"/>
    </w:pPr>
    <w:rPr>
      <w:rFonts w:ascii="Times" w:eastAsia="Times New Roman" w:hAnsi="Times" w:cs="Times"/>
    </w:rPr>
  </w:style>
  <w:style w:type="paragraph" w:styleId="BodyText">
    <w:name w:val="Body Text"/>
    <w:basedOn w:val="Normal"/>
    <w:link w:val="BodyTextChar"/>
    <w:semiHidden/>
    <w:unhideWhenUsed/>
    <w:rsid w:val="00E253CB"/>
    <w:pPr>
      <w:autoSpaceDE w:val="0"/>
      <w:autoSpaceDN w:val="0"/>
      <w:spacing w:after="120"/>
    </w:pPr>
    <w:rPr>
      <w:rFonts w:ascii="Times" w:eastAsia="Times New Roman" w:hAnsi="Times" w:cs="Times"/>
    </w:rPr>
  </w:style>
  <w:style w:type="character" w:customStyle="1" w:styleId="BodyTextChar">
    <w:name w:val="Body Text Char"/>
    <w:basedOn w:val="DefaultParagraphFont"/>
    <w:link w:val="BodyText"/>
    <w:semiHidden/>
    <w:rsid w:val="00E253CB"/>
    <w:rPr>
      <w:rFonts w:ascii="Times" w:eastAsia="Times New Roman" w:hAnsi="Times" w:cs="Times"/>
      <w:sz w:val="24"/>
      <w:szCs w:val="24"/>
    </w:rPr>
  </w:style>
  <w:style w:type="paragraph" w:customStyle="1" w:styleId="DataField11pt">
    <w:name w:val="Data Field 11pt"/>
    <w:basedOn w:val="Normal"/>
    <w:rsid w:val="00E253CB"/>
    <w:pPr>
      <w:autoSpaceDE w:val="0"/>
      <w:autoSpaceDN w:val="0"/>
      <w:spacing w:line="300" w:lineRule="exact"/>
    </w:pPr>
    <w:rPr>
      <w:rFonts w:ascii="Arial" w:eastAsia="Times New Roman" w:hAnsi="Arial" w:cs="Arial"/>
      <w:szCs w:val="20"/>
    </w:rPr>
  </w:style>
  <w:style w:type="paragraph" w:customStyle="1" w:styleId="PIHeader">
    <w:name w:val="PI Header"/>
    <w:basedOn w:val="Normal"/>
    <w:rsid w:val="00E253CB"/>
    <w:pPr>
      <w:autoSpaceDE w:val="0"/>
      <w:autoSpaceDN w:val="0"/>
      <w:spacing w:after="40"/>
      <w:ind w:left="864"/>
    </w:pPr>
    <w:rPr>
      <w:rFonts w:ascii="Arial" w:eastAsia="Times New Roman" w:hAnsi="Arial" w:cs="Arial"/>
      <w:noProof/>
      <w:sz w:val="16"/>
      <w:szCs w:val="20"/>
    </w:rPr>
  </w:style>
  <w:style w:type="paragraph" w:customStyle="1" w:styleId="FormFooterBorder">
    <w:name w:val="FormFooter/Border"/>
    <w:basedOn w:val="Footer"/>
    <w:rsid w:val="00E253CB"/>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character" w:styleId="PageNumber">
    <w:name w:val="page number"/>
    <w:basedOn w:val="DefaultParagraphFont"/>
    <w:semiHidden/>
    <w:unhideWhenUsed/>
    <w:rsid w:val="00E253CB"/>
    <w:rPr>
      <w:rFonts w:ascii="Arial" w:hAnsi="Arial" w:cs="Arial" w:hint="default"/>
      <w:sz w:val="20"/>
      <w:u w:val="single"/>
    </w:rPr>
  </w:style>
  <w:style w:type="paragraph" w:styleId="Footer">
    <w:name w:val="footer"/>
    <w:basedOn w:val="Normal"/>
    <w:link w:val="FooterChar"/>
    <w:uiPriority w:val="99"/>
    <w:semiHidden/>
    <w:unhideWhenUsed/>
    <w:rsid w:val="00E253CB"/>
    <w:pPr>
      <w:tabs>
        <w:tab w:val="center" w:pos="4680"/>
        <w:tab w:val="right" w:pos="9360"/>
      </w:tabs>
    </w:pPr>
  </w:style>
  <w:style w:type="character" w:customStyle="1" w:styleId="FooterChar">
    <w:name w:val="Footer Char"/>
    <w:basedOn w:val="DefaultParagraphFont"/>
    <w:link w:val="Footer"/>
    <w:uiPriority w:val="99"/>
    <w:semiHidden/>
    <w:rsid w:val="00E253CB"/>
  </w:style>
  <w:style w:type="paragraph" w:styleId="BalloonText">
    <w:name w:val="Balloon Text"/>
    <w:basedOn w:val="Normal"/>
    <w:link w:val="BalloonTextChar"/>
    <w:uiPriority w:val="99"/>
    <w:semiHidden/>
    <w:unhideWhenUsed/>
    <w:rsid w:val="005246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6EA"/>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5246EA"/>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5246EA"/>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5246EA"/>
    <w:rPr>
      <w:rFonts w:ascii="Arial" w:eastAsia="Arial Unicode MS" w:hAnsi="Arial" w:cs="Times New Roman"/>
      <w:b/>
      <w:bCs/>
      <w:bdr w:val="nil"/>
    </w:rPr>
  </w:style>
  <w:style w:type="paragraph" w:styleId="NoSpacing">
    <w:name w:val="No Spacing"/>
    <w:aliases w:val="EP Normal Text"/>
    <w:basedOn w:val="Normal"/>
    <w:uiPriority w:val="1"/>
    <w:qFormat/>
    <w:rsid w:val="005246EA"/>
    <w:rPr>
      <w:rFonts w:ascii="Arial" w:hAnsi="Arial"/>
      <w:sz w:val="22"/>
      <w:szCs w:val="22"/>
    </w:rPr>
  </w:style>
  <w:style w:type="paragraph" w:styleId="PlainText">
    <w:name w:val="Plain Text"/>
    <w:link w:val="PlainTextChar"/>
    <w:rsid w:val="005246EA"/>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5246EA"/>
    <w:rPr>
      <w:rFonts w:ascii="Calibri" w:eastAsia="Calibri" w:hAnsi="Calibri" w:cs="Calibri"/>
      <w:color w:val="000000"/>
      <w:u w:color="000000"/>
      <w:bdr w:val="nil"/>
      <w:lang w:val="es-ES_tradnl"/>
    </w:rPr>
  </w:style>
  <w:style w:type="paragraph" w:customStyle="1" w:styleId="HeaderFooter">
    <w:name w:val="Header &amp; Footer"/>
    <w:rsid w:val="005246EA"/>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5246EA"/>
    <w:rPr>
      <w:u w:val="single"/>
    </w:rPr>
  </w:style>
  <w:style w:type="paragraph" w:customStyle="1" w:styleId="Body">
    <w:name w:val="Body"/>
    <w:rsid w:val="005246E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5246EA"/>
    <w:rPr>
      <w:sz w:val="18"/>
      <w:szCs w:val="18"/>
    </w:rPr>
  </w:style>
  <w:style w:type="paragraph" w:styleId="CommentText">
    <w:name w:val="annotation text"/>
    <w:basedOn w:val="Normal"/>
    <w:link w:val="CommentTextChar"/>
    <w:uiPriority w:val="99"/>
    <w:semiHidden/>
    <w:unhideWhenUsed/>
    <w:rsid w:val="005246EA"/>
  </w:style>
  <w:style w:type="character" w:customStyle="1" w:styleId="CommentTextChar">
    <w:name w:val="Comment Text Char"/>
    <w:basedOn w:val="DefaultParagraphFont"/>
    <w:link w:val="CommentText"/>
    <w:uiPriority w:val="99"/>
    <w:semiHidden/>
    <w:rsid w:val="005246EA"/>
    <w:rPr>
      <w:rFonts w:ascii="Times New Roman" w:eastAsia="Arial Unicode MS" w:hAnsi="Times New Roman" w:cs="Times New Roman"/>
      <w:sz w:val="24"/>
      <w:szCs w:val="24"/>
      <w:bdr w:val="nil"/>
    </w:rPr>
  </w:style>
  <w:style w:type="paragraph" w:customStyle="1" w:styleId="Default">
    <w:name w:val="Default"/>
    <w:rsid w:val="005246EA"/>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5246E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9484">
      <w:bodyDiv w:val="1"/>
      <w:marLeft w:val="0"/>
      <w:marRight w:val="0"/>
      <w:marTop w:val="0"/>
      <w:marBottom w:val="0"/>
      <w:divBdr>
        <w:top w:val="none" w:sz="0" w:space="0" w:color="auto"/>
        <w:left w:val="none" w:sz="0" w:space="0" w:color="auto"/>
        <w:bottom w:val="none" w:sz="0" w:space="0" w:color="auto"/>
        <w:right w:val="none" w:sz="0" w:space="0" w:color="auto"/>
      </w:divBdr>
    </w:div>
    <w:div w:id="660475410">
      <w:bodyDiv w:val="1"/>
      <w:marLeft w:val="0"/>
      <w:marRight w:val="0"/>
      <w:marTop w:val="0"/>
      <w:marBottom w:val="0"/>
      <w:divBdr>
        <w:top w:val="none" w:sz="0" w:space="0" w:color="auto"/>
        <w:left w:val="none" w:sz="0" w:space="0" w:color="auto"/>
        <w:bottom w:val="none" w:sz="0" w:space="0" w:color="auto"/>
        <w:right w:val="none" w:sz="0" w:space="0" w:color="auto"/>
      </w:divBdr>
    </w:div>
    <w:div w:id="712385720">
      <w:bodyDiv w:val="1"/>
      <w:marLeft w:val="0"/>
      <w:marRight w:val="0"/>
      <w:marTop w:val="0"/>
      <w:marBottom w:val="0"/>
      <w:divBdr>
        <w:top w:val="none" w:sz="0" w:space="0" w:color="auto"/>
        <w:left w:val="none" w:sz="0" w:space="0" w:color="auto"/>
        <w:bottom w:val="none" w:sz="0" w:space="0" w:color="auto"/>
        <w:right w:val="none" w:sz="0" w:space="0" w:color="auto"/>
      </w:divBdr>
    </w:div>
    <w:div w:id="870266264">
      <w:bodyDiv w:val="1"/>
      <w:marLeft w:val="0"/>
      <w:marRight w:val="0"/>
      <w:marTop w:val="0"/>
      <w:marBottom w:val="0"/>
      <w:divBdr>
        <w:top w:val="none" w:sz="0" w:space="0" w:color="auto"/>
        <w:left w:val="none" w:sz="0" w:space="0" w:color="auto"/>
        <w:bottom w:val="none" w:sz="0" w:space="0" w:color="auto"/>
        <w:right w:val="none" w:sz="0" w:space="0" w:color="auto"/>
      </w:divBdr>
    </w:div>
    <w:div w:id="1008361166">
      <w:bodyDiv w:val="1"/>
      <w:marLeft w:val="0"/>
      <w:marRight w:val="0"/>
      <w:marTop w:val="0"/>
      <w:marBottom w:val="0"/>
      <w:divBdr>
        <w:top w:val="none" w:sz="0" w:space="0" w:color="auto"/>
        <w:left w:val="none" w:sz="0" w:space="0" w:color="auto"/>
        <w:bottom w:val="none" w:sz="0" w:space="0" w:color="auto"/>
        <w:right w:val="none" w:sz="0" w:space="0" w:color="auto"/>
      </w:divBdr>
    </w:div>
    <w:div w:id="1354646417">
      <w:bodyDiv w:val="1"/>
      <w:marLeft w:val="0"/>
      <w:marRight w:val="0"/>
      <w:marTop w:val="0"/>
      <w:marBottom w:val="0"/>
      <w:divBdr>
        <w:top w:val="none" w:sz="0" w:space="0" w:color="auto"/>
        <w:left w:val="none" w:sz="0" w:space="0" w:color="auto"/>
        <w:bottom w:val="none" w:sz="0" w:space="0" w:color="auto"/>
        <w:right w:val="none" w:sz="0" w:space="0" w:color="auto"/>
      </w:divBdr>
    </w:div>
    <w:div w:id="1483964192">
      <w:bodyDiv w:val="1"/>
      <w:marLeft w:val="0"/>
      <w:marRight w:val="0"/>
      <w:marTop w:val="0"/>
      <w:marBottom w:val="0"/>
      <w:divBdr>
        <w:top w:val="none" w:sz="0" w:space="0" w:color="auto"/>
        <w:left w:val="none" w:sz="0" w:space="0" w:color="auto"/>
        <w:bottom w:val="none" w:sz="0" w:space="0" w:color="auto"/>
        <w:right w:val="none" w:sz="0" w:space="0" w:color="auto"/>
      </w:divBdr>
    </w:div>
    <w:div w:id="1898200032">
      <w:bodyDiv w:val="1"/>
      <w:marLeft w:val="0"/>
      <w:marRight w:val="0"/>
      <w:marTop w:val="0"/>
      <w:marBottom w:val="0"/>
      <w:divBdr>
        <w:top w:val="none" w:sz="0" w:space="0" w:color="auto"/>
        <w:left w:val="none" w:sz="0" w:space="0" w:color="auto"/>
        <w:bottom w:val="none" w:sz="0" w:space="0" w:color="auto"/>
        <w:right w:val="none" w:sz="0" w:space="0" w:color="auto"/>
      </w:divBdr>
    </w:div>
    <w:div w:id="198161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1999</Words>
  <Characters>11395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Liang-Franco</dc:creator>
  <cp:keywords/>
  <dc:description/>
  <cp:lastModifiedBy>Dominique Duncan</cp:lastModifiedBy>
  <cp:revision>8</cp:revision>
  <cp:lastPrinted>2016-03-03T00:05:00Z</cp:lastPrinted>
  <dcterms:created xsi:type="dcterms:W3CDTF">2016-03-04T21:56:00Z</dcterms:created>
  <dcterms:modified xsi:type="dcterms:W3CDTF">2016-03-08T08:06:00Z</dcterms:modified>
</cp:coreProperties>
</file>