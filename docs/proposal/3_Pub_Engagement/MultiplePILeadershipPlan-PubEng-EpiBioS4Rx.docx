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A8A5C" w14:textId="4AB626E7" w:rsidR="00684319" w:rsidRDefault="00684319">
      <w:pPr>
        <w:pStyle w:val="Heading1"/>
        <w:rPr>
          <w:ins w:id="0" w:author="Ryan Essex" w:date="2016-03-07T14:42:00Z"/>
        </w:rPr>
        <w:pPrChange w:id="1" w:author="Ryan Essex" w:date="2016-03-07T14:42:00Z">
          <w:pPr/>
        </w:pPrChange>
      </w:pPr>
      <w:bookmarkStart w:id="2" w:name="_GoBack"/>
      <w:ins w:id="3" w:author="Ryan Essex" w:date="2016-03-07T14:42:00Z">
        <w:r>
          <w:t>Mutiple pi leadership plan</w:t>
        </w:r>
        <w:r w:rsidRPr="00E11CC7">
          <w:t xml:space="preserve"> – PUBLIC ENGAGEMENT CORE</w:t>
        </w:r>
        <w:r>
          <w:t xml:space="preserve"> - Epibios4rx</w:t>
        </w:r>
      </w:ins>
    </w:p>
    <w:p w14:paraId="14CAE541" w14:textId="77777777" w:rsidR="00684319" w:rsidRPr="00684319" w:rsidRDefault="00684319">
      <w:pPr>
        <w:rPr>
          <w:ins w:id="4" w:author="Ryan Essex" w:date="2016-03-07T14:42:00Z"/>
        </w:rPr>
      </w:pPr>
    </w:p>
    <w:p w14:paraId="3D42216B" w14:textId="43B0D8B6" w:rsidR="003E3D8A" w:rsidRPr="002B163B" w:rsidDel="00684319" w:rsidRDefault="00913422">
      <w:pPr>
        <w:pStyle w:val="NoSpacing"/>
        <w:spacing w:afterLines="30" w:after="72"/>
        <w:rPr>
          <w:del w:id="5" w:author="Ryan Essex" w:date="2016-03-07T14:42:00Z"/>
        </w:rPr>
        <w:pPrChange w:id="6" w:author="Ryan Essex" w:date="2016-03-07T14:42:00Z">
          <w:pPr/>
        </w:pPrChange>
      </w:pPr>
      <w:r w:rsidRPr="002B163B">
        <w:t xml:space="preserve">The research proposed for the </w:t>
      </w:r>
      <w:r w:rsidRPr="002B163B">
        <w:rPr>
          <w:rFonts w:cs="Arial"/>
        </w:rPr>
        <w:t>EpiBioS4Rx CWOW</w:t>
      </w:r>
      <w:r w:rsidRPr="002B163B">
        <w:t xml:space="preserve"> represents a multi-disciplinary, multi-institutional, and multinational program, relying on a combination of expertise in TBI and epileptogenesis, data collection in humans and animals, imaging, electrophysiology, experimental design, statistics, data analyses and modeling, informatics as well as the mobilization of consumer and consumer advocates and professional societies to plan and promote participatory clinical trials.</w:t>
      </w:r>
      <w:r w:rsidRPr="002B163B">
        <w:rPr>
          <w:rFonts w:cs="Arial"/>
        </w:rPr>
        <w:t xml:space="preserve"> Thus, PUBLIC ENGAGEMENT CORE has two</w:t>
      </w:r>
      <w:del w:id="7" w:author="Ryan Essex" w:date="2016-03-07T14:43:00Z">
        <w:r w:rsidRPr="002B163B" w:rsidDel="006E38AF">
          <w:rPr>
            <w:rFonts w:cs="Arial"/>
          </w:rPr>
          <w:delText xml:space="preserve"> </w:delText>
        </w:r>
      </w:del>
      <w:r w:rsidRPr="002B163B">
        <w:rPr>
          <w:rFonts w:cs="Arial"/>
        </w:rPr>
        <w:t xml:space="preserve"> PIs who are all leaders in complementary overlapping fields essential to the successful completion of the Specific Aims and long-term objectives of this core.</w:t>
      </w:r>
    </w:p>
    <w:p w14:paraId="2D08E45B" w14:textId="77777777" w:rsidR="00913422" w:rsidRPr="002B163B" w:rsidRDefault="00913422">
      <w:pPr>
        <w:pStyle w:val="NoSpacing"/>
        <w:spacing w:afterLines="30" w:after="72"/>
        <w:pPrChange w:id="8" w:author="Ryan Essex" w:date="2016-03-07T14:42:00Z">
          <w:pPr/>
        </w:pPrChange>
      </w:pPr>
    </w:p>
    <w:p w14:paraId="492D52C5" w14:textId="7EB51379" w:rsidR="00913422" w:rsidRPr="002B163B" w:rsidDel="00684319" w:rsidRDefault="00913422">
      <w:pPr>
        <w:pStyle w:val="NoSpacing"/>
        <w:spacing w:afterLines="30" w:after="72"/>
        <w:rPr>
          <w:del w:id="9" w:author="Ryan Essex" w:date="2016-03-07T14:42:00Z"/>
          <w:rFonts w:cs="Arial"/>
        </w:rPr>
        <w:pPrChange w:id="10" w:author="Ryan Essex" w:date="2016-03-07T14:42:00Z">
          <w:pPr>
            <w:widowControl w:val="0"/>
            <w:jc w:val="both"/>
          </w:pPr>
        </w:pPrChange>
      </w:pPr>
      <w:r w:rsidRPr="002B163B">
        <w:rPr>
          <w:rFonts w:cs="Arial"/>
          <w:u w:val="single"/>
        </w:rPr>
        <w:t xml:space="preserve">Solomon L. </w:t>
      </w:r>
      <w:proofErr w:type="spellStart"/>
      <w:r w:rsidRPr="002B163B">
        <w:rPr>
          <w:rFonts w:cs="Arial"/>
          <w:u w:val="single"/>
        </w:rPr>
        <w:t>Moshé</w:t>
      </w:r>
      <w:proofErr w:type="spellEnd"/>
      <w:r w:rsidRPr="002B163B">
        <w:rPr>
          <w:rFonts w:cs="Arial"/>
          <w:u w:val="single"/>
        </w:rPr>
        <w:t>, MD</w:t>
      </w:r>
      <w:r w:rsidRPr="002B163B">
        <w:rPr>
          <w:rFonts w:cs="Arial"/>
        </w:rPr>
        <w:t>, Director of Child Neurology and Clinical Neurophysiology at Albert Einstein College of Medicine, is a neurologist who is highly regarded for translational animal and clinical research, and is well connected with patient advocacy groups through his leadership role in national and international epilepsy organizations.</w:t>
      </w:r>
      <w:del w:id="11" w:author="Ryan Essex" w:date="2016-03-07T14:42:00Z">
        <w:r w:rsidRPr="002B163B" w:rsidDel="00684319">
          <w:rPr>
            <w:rFonts w:cs="Arial"/>
          </w:rPr>
          <w:delText xml:space="preserve"> </w:delText>
        </w:r>
      </w:del>
    </w:p>
    <w:p w14:paraId="6ACD35FE" w14:textId="77777777" w:rsidR="00913422" w:rsidRPr="002B163B" w:rsidRDefault="00913422">
      <w:pPr>
        <w:pStyle w:val="NoSpacing"/>
        <w:spacing w:afterLines="30" w:after="72"/>
        <w:rPr>
          <w:rFonts w:cs="Arial"/>
        </w:rPr>
        <w:pPrChange w:id="12" w:author="Ryan Essex" w:date="2016-03-07T14:42:00Z">
          <w:pPr>
            <w:widowControl w:val="0"/>
            <w:jc w:val="both"/>
          </w:pPr>
        </w:pPrChange>
      </w:pPr>
    </w:p>
    <w:p w14:paraId="5D9D36BA" w14:textId="77777777" w:rsidR="00913422" w:rsidRPr="002B163B" w:rsidRDefault="00913422">
      <w:pPr>
        <w:pStyle w:val="NoSpacing"/>
        <w:spacing w:afterLines="30" w:after="72"/>
        <w:rPr>
          <w:rFonts w:cs="Arial"/>
        </w:rPr>
        <w:pPrChange w:id="13" w:author="Ryan Essex" w:date="2016-03-07T14:42:00Z">
          <w:pPr>
            <w:tabs>
              <w:tab w:val="left" w:pos="720"/>
              <w:tab w:val="left" w:pos="1440"/>
            </w:tabs>
          </w:pPr>
        </w:pPrChange>
      </w:pPr>
      <w:r w:rsidRPr="002B163B">
        <w:rPr>
          <w:rFonts w:cs="Arial"/>
          <w:u w:val="single"/>
        </w:rPr>
        <w:t xml:space="preserve">Nathalie </w:t>
      </w:r>
      <w:proofErr w:type="spellStart"/>
      <w:r w:rsidRPr="002B163B">
        <w:rPr>
          <w:rFonts w:cs="Arial"/>
          <w:u w:val="single"/>
        </w:rPr>
        <w:t>Jetté</w:t>
      </w:r>
      <w:proofErr w:type="spellEnd"/>
      <w:r w:rsidRPr="002B163B">
        <w:rPr>
          <w:rFonts w:cs="Arial"/>
          <w:u w:val="single"/>
        </w:rPr>
        <w:t>, MD</w:t>
      </w:r>
      <w:proofErr w:type="gramStart"/>
      <w:r w:rsidRPr="002B163B">
        <w:rPr>
          <w:rFonts w:cs="Arial"/>
          <w:u w:val="single"/>
        </w:rPr>
        <w:t>,</w:t>
      </w:r>
      <w:r w:rsidRPr="002B163B">
        <w:rPr>
          <w:rFonts w:cs="Arial"/>
        </w:rPr>
        <w:t xml:space="preserve">  Professor</w:t>
      </w:r>
      <w:proofErr w:type="gramEnd"/>
      <w:r w:rsidRPr="002B163B">
        <w:rPr>
          <w:rFonts w:cs="Arial"/>
        </w:rPr>
        <w:t xml:space="preserve"> in Neurology and Community Health Sciences, Director of the Epilepsy Clinic and Leader of the Epilepsy </w:t>
      </w:r>
      <w:proofErr w:type="spellStart"/>
      <w:r w:rsidRPr="002B163B">
        <w:rPr>
          <w:rFonts w:cs="Arial"/>
        </w:rPr>
        <w:t>NeuroTeam</w:t>
      </w:r>
      <w:proofErr w:type="spellEnd"/>
      <w:r w:rsidRPr="002B163B">
        <w:rPr>
          <w:rFonts w:cs="Arial"/>
        </w:rPr>
        <w:t xml:space="preserve"> at the University of Calgary is an expert in the methodology principles o</w:t>
      </w:r>
      <w:r w:rsidR="002B163B" w:rsidRPr="002B163B">
        <w:rPr>
          <w:rFonts w:cs="Arial"/>
        </w:rPr>
        <w:t xml:space="preserve">f Participatory Action Research, </w:t>
      </w:r>
      <w:r w:rsidRPr="002B163B">
        <w:rPr>
          <w:rFonts w:cs="Arial"/>
        </w:rPr>
        <w:t>in analysis of interviews, focus groups, and usability testing</w:t>
      </w:r>
      <w:r w:rsidR="002B163B" w:rsidRPr="002B163B">
        <w:rPr>
          <w:rFonts w:cs="Arial"/>
        </w:rPr>
        <w:t xml:space="preserve"> and in the development of an integrated Knowledge Translation strategy.</w:t>
      </w:r>
    </w:p>
    <w:p w14:paraId="7349554F" w14:textId="77777777" w:rsidR="00913422" w:rsidRDefault="00913422">
      <w:pPr>
        <w:pStyle w:val="NoSpacing"/>
        <w:rPr>
          <w:rFonts w:cs="Arial"/>
        </w:rPr>
        <w:pPrChange w:id="14" w:author="Ryan Essex" w:date="2016-03-07T14:42:00Z">
          <w:pPr>
            <w:widowControl w:val="0"/>
            <w:jc w:val="both"/>
          </w:pPr>
        </w:pPrChange>
      </w:pPr>
    </w:p>
    <w:p w14:paraId="5F5AAC70" w14:textId="77777777" w:rsidR="00913422" w:rsidRPr="00946101" w:rsidRDefault="00913422">
      <w:pPr>
        <w:pStyle w:val="NoSpacing"/>
        <w:rPr>
          <w:rFonts w:cs="Arial"/>
        </w:rPr>
        <w:pPrChange w:id="15" w:author="Ryan Essex" w:date="2016-03-07T14:42:00Z">
          <w:pPr>
            <w:widowControl w:val="0"/>
            <w:jc w:val="both"/>
          </w:pPr>
        </w:pPrChange>
      </w:pPr>
    </w:p>
    <w:bookmarkEnd w:id="2"/>
    <w:p w14:paraId="34961E87" w14:textId="77777777" w:rsidR="00913422" w:rsidRDefault="00913422"/>
    <w:sectPr w:rsidR="00913422" w:rsidSect="00935336">
      <w:pgSz w:w="12240" w:h="15840"/>
      <w:pgMar w:top="720" w:right="720" w:bottom="720" w:left="720" w:header="720" w:footer="720" w:gutter="0"/>
      <w:cols w:space="720"/>
      <w:docGrid w:linePitch="299"/>
      <w:sectPrChange w:id="16" w:author="Henrietta Movsessian" w:date="2016-03-08T09:39:00Z">
        <w:sectPr w:rsidR="00913422" w:rsidSect="00935336">
          <w:pgMar w:top="1440" w:right="1800" w:bottom="1440" w:left="1800" w:header="720" w:footer="720" w:gutter="0"/>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etta Movsessian">
    <w15:presenceInfo w15:providerId="AD" w15:userId="S-1-5-21-4027109887-4026288627-2825584360-1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22"/>
    <w:rsid w:val="002B163B"/>
    <w:rsid w:val="003E3D8A"/>
    <w:rsid w:val="00684319"/>
    <w:rsid w:val="006E38AF"/>
    <w:rsid w:val="00913422"/>
    <w:rsid w:val="0093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DF52FDE"/>
  <w14:defaultImageDpi w14:val="300"/>
  <w15:docId w15:val="{586EBCAE-054B-40B6-957F-34FD4A8C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336"/>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EP Main Heading"/>
    <w:basedOn w:val="PlainText"/>
    <w:next w:val="Normal"/>
    <w:link w:val="Heading1Char"/>
    <w:uiPriority w:val="9"/>
    <w:qFormat/>
    <w:rsid w:val="00684319"/>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684319"/>
    <w:pPr>
      <w:outlineLvl w:val="1"/>
    </w:pPr>
    <w:rPr>
      <w:rFonts w:ascii="Arial" w:hAnsi="Arial"/>
      <w:b/>
      <w:bCs/>
    </w:rPr>
  </w:style>
  <w:style w:type="paragraph" w:styleId="Heading3">
    <w:name w:val="heading 3"/>
    <w:aliases w:val="Sub heading"/>
    <w:basedOn w:val="Heading2"/>
    <w:next w:val="Normal"/>
    <w:link w:val="Heading3Char"/>
    <w:uiPriority w:val="9"/>
    <w:unhideWhenUsed/>
    <w:qFormat/>
    <w:rsid w:val="00684319"/>
    <w:pPr>
      <w:outlineLvl w:val="2"/>
    </w:pPr>
  </w:style>
  <w:style w:type="character" w:default="1" w:styleId="DefaultParagraphFont">
    <w:name w:val="Default Paragraph Font"/>
    <w:uiPriority w:val="1"/>
    <w:semiHidden/>
    <w:unhideWhenUsed/>
    <w:rsid w:val="00935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5336"/>
  </w:style>
  <w:style w:type="character" w:customStyle="1" w:styleId="Heading1Char">
    <w:name w:val="Heading 1 Char"/>
    <w:aliases w:val="EP Main Heading Char"/>
    <w:basedOn w:val="DefaultParagraphFont"/>
    <w:link w:val="Heading1"/>
    <w:uiPriority w:val="9"/>
    <w:rsid w:val="00684319"/>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684319"/>
    <w:rPr>
      <w:rFonts w:ascii="Arial" w:eastAsia="Arial Unicode MS" w:hAnsi="Arial"/>
      <w:b/>
      <w:bCs/>
      <w:sz w:val="22"/>
      <w:szCs w:val="22"/>
      <w:bdr w:val="nil"/>
      <w:lang w:eastAsia="en-US"/>
    </w:rPr>
  </w:style>
  <w:style w:type="character" w:customStyle="1" w:styleId="Heading3Char">
    <w:name w:val="Heading 3 Char"/>
    <w:aliases w:val="Sub heading Char"/>
    <w:basedOn w:val="DefaultParagraphFont"/>
    <w:link w:val="Heading3"/>
    <w:uiPriority w:val="9"/>
    <w:rsid w:val="00684319"/>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684319"/>
    <w:rPr>
      <w:rFonts w:ascii="Arial" w:hAnsi="Arial"/>
    </w:rPr>
  </w:style>
  <w:style w:type="paragraph" w:styleId="PlainText">
    <w:name w:val="Plain Text"/>
    <w:link w:val="PlainTextChar"/>
    <w:rsid w:val="00684319"/>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684319"/>
    <w:rPr>
      <w:rFonts w:ascii="Calibri" w:eastAsia="Calibri" w:hAnsi="Calibri" w:cs="Calibri"/>
      <w:color w:val="000000"/>
      <w:sz w:val="22"/>
      <w:szCs w:val="22"/>
      <w:u w:color="000000"/>
      <w:bdr w:val="nil"/>
      <w:lang w:val="es-ES_tradnl" w:eastAsia="en-US"/>
    </w:rPr>
  </w:style>
  <w:style w:type="paragraph" w:styleId="BalloonText">
    <w:name w:val="Balloon Text"/>
    <w:basedOn w:val="Normal"/>
    <w:link w:val="BalloonTextChar"/>
    <w:uiPriority w:val="99"/>
    <w:semiHidden/>
    <w:unhideWhenUsed/>
    <w:rsid w:val="006843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319"/>
    <w:rPr>
      <w:rFonts w:ascii="Lucida Grande" w:eastAsia="Arial Unicode MS" w:hAnsi="Lucida Grande" w:cs="Lucida Grande"/>
      <w:sz w:val="18"/>
      <w:szCs w:val="18"/>
      <w:bdr w:val="nil"/>
      <w:lang w:eastAsia="en-US"/>
    </w:rPr>
  </w:style>
  <w:style w:type="paragraph" w:customStyle="1" w:styleId="HeaderFooter">
    <w:name w:val="Header &amp; Footer"/>
    <w:rsid w:val="00684319"/>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684319"/>
    <w:rPr>
      <w:u w:val="single"/>
    </w:rPr>
  </w:style>
  <w:style w:type="paragraph" w:customStyle="1" w:styleId="Body">
    <w:name w:val="Body"/>
    <w:rsid w:val="0068431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684319"/>
    <w:rPr>
      <w:sz w:val="18"/>
      <w:szCs w:val="18"/>
    </w:rPr>
  </w:style>
  <w:style w:type="paragraph" w:styleId="CommentText">
    <w:name w:val="annotation text"/>
    <w:basedOn w:val="Normal"/>
    <w:link w:val="CommentTextChar"/>
    <w:uiPriority w:val="99"/>
    <w:semiHidden/>
    <w:unhideWhenUsed/>
    <w:rsid w:val="00684319"/>
  </w:style>
  <w:style w:type="character" w:customStyle="1" w:styleId="CommentTextChar">
    <w:name w:val="Comment Text Char"/>
    <w:basedOn w:val="DefaultParagraphFont"/>
    <w:link w:val="CommentText"/>
    <w:uiPriority w:val="99"/>
    <w:semiHidden/>
    <w:rsid w:val="00684319"/>
    <w:rPr>
      <w:rFonts w:eastAsia="Arial Unicode MS"/>
      <w:sz w:val="24"/>
      <w:szCs w:val="24"/>
      <w:bdr w:val="nil"/>
      <w:lang w:eastAsia="en-US"/>
    </w:rPr>
  </w:style>
  <w:style w:type="paragraph" w:customStyle="1" w:styleId="Default">
    <w:name w:val="Default"/>
    <w:rsid w:val="00684319"/>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684319"/>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Moshe</dc:creator>
  <cp:keywords/>
  <dc:description/>
  <cp:lastModifiedBy>Henrietta Movsessian</cp:lastModifiedBy>
  <cp:revision>3</cp:revision>
  <dcterms:created xsi:type="dcterms:W3CDTF">2016-03-07T22:43:00Z</dcterms:created>
  <dcterms:modified xsi:type="dcterms:W3CDTF">2016-03-08T17:39:00Z</dcterms:modified>
</cp:coreProperties>
</file>