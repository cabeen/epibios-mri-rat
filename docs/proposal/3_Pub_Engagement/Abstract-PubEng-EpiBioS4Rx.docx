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571BF" w14:textId="043E18F9" w:rsidR="009957EE" w:rsidRDefault="009957EE" w:rsidP="007237BD">
      <w:pPr>
        <w:pStyle w:val="Heading1"/>
        <w:pBdr>
          <w:top w:val="nil"/>
        </w:pBdr>
        <w:rPr>
          <w:ins w:id="0" w:author="Ryan Essex" w:date="2016-03-04T23:11:00Z"/>
        </w:rPr>
        <w:pPrChange w:id="1" w:author="Ryan Essex" w:date="2016-03-07T14:41:00Z">
          <w:pPr>
            <w:jc w:val="both"/>
          </w:pPr>
        </w:pPrChange>
      </w:pPr>
      <w:r w:rsidRPr="00E11CC7">
        <w:t>P</w:t>
      </w:r>
      <w:r w:rsidR="00E11CC7" w:rsidRPr="00E11CC7">
        <w:t>ROJECT SUMMARY/ABSTRACT – PUBLIC ENGAGEMENT CORE</w:t>
      </w:r>
      <w:ins w:id="2" w:author="Ryan Essex" w:date="2016-03-07T14:30:00Z">
        <w:r w:rsidR="00A45CE9">
          <w:t xml:space="preserve"> -</w:t>
        </w:r>
      </w:ins>
      <w:ins w:id="3" w:author="Ryan Essex" w:date="2016-03-04T23:12:00Z">
        <w:r w:rsidR="00536D46">
          <w:t xml:space="preserve"> Epibios4rx</w:t>
        </w:r>
      </w:ins>
    </w:p>
    <w:p w14:paraId="6C4F7480" w14:textId="77777777" w:rsidR="00811B2D" w:rsidRPr="00811B2D" w:rsidRDefault="00811B2D" w:rsidP="007237BD">
      <w:pPr>
        <w:pBdr>
          <w:top w:val="nil"/>
        </w:pBdr>
        <w:spacing w:afterLines="30" w:after="72"/>
        <w:pPrChange w:id="4" w:author="Ryan Essex" w:date="2016-03-07T14:41:00Z">
          <w:pPr>
            <w:jc w:val="both"/>
          </w:pPr>
        </w:pPrChange>
      </w:pPr>
    </w:p>
    <w:p w14:paraId="12496AA8" w14:textId="77777777" w:rsidR="0008242E" w:rsidRDefault="009957EE" w:rsidP="007237BD">
      <w:pPr>
        <w:pStyle w:val="NoSpacing"/>
        <w:pBdr>
          <w:top w:val="nil"/>
        </w:pBdr>
        <w:spacing w:afterLines="30" w:after="72"/>
        <w:pPrChange w:id="5" w:author="Ryan Essex" w:date="2016-03-07T14:41:00Z">
          <w:pPr>
            <w:tabs>
              <w:tab w:val="left" w:pos="-630"/>
            </w:tabs>
            <w:jc w:val="both"/>
          </w:pPr>
        </w:pPrChange>
      </w:pPr>
      <w:r w:rsidRPr="000E0B55">
        <w:rPr>
          <w:rStyle w:val="Heading2Char"/>
          <w:rPrChange w:id="6" w:author="Ryan Essex" w:date="2016-02-26T18:26:00Z">
            <w:rPr/>
          </w:rPrChange>
        </w:rPr>
        <w:t>The overarching goal of the Public Engagement Core is to actively engage voluntary organizations with the EpiBioS</w:t>
      </w:r>
      <w:r w:rsidR="00E945F9" w:rsidRPr="000E0B55">
        <w:rPr>
          <w:rStyle w:val="Heading2Char"/>
          <w:rPrChange w:id="7" w:author="Ryan Essex" w:date="2016-02-26T18:26:00Z">
            <w:rPr/>
          </w:rPrChange>
        </w:rPr>
        <w:t>4Rx</w:t>
      </w:r>
      <w:r w:rsidRPr="000E0B55">
        <w:rPr>
          <w:rStyle w:val="Heading2Char"/>
          <w:rPrChange w:id="8" w:author="Ryan Essex" w:date="2016-02-26T18:26:00Z">
            <w:rPr/>
          </w:rPrChange>
        </w:rPr>
        <w:t xml:space="preserve"> CWOW in public outreach and knowledge transfer for the development of effective strategies to successfully design and complete clinical research stud</w:t>
      </w:r>
      <w:r w:rsidR="0008242E" w:rsidRPr="000E0B55">
        <w:rPr>
          <w:rStyle w:val="Heading2Char"/>
          <w:rPrChange w:id="9" w:author="Ryan Essex" w:date="2016-02-26T18:26:00Z">
            <w:rPr/>
          </w:rPrChange>
        </w:rPr>
        <w:t>ies, including future trials of</w:t>
      </w:r>
      <w:r w:rsidRPr="000E0B55">
        <w:rPr>
          <w:rStyle w:val="Heading2Char"/>
          <w:rPrChange w:id="10" w:author="Ryan Essex" w:date="2016-02-26T18:26:00Z">
            <w:rPr/>
          </w:rPrChange>
        </w:rPr>
        <w:t xml:space="preserve"> prevention therapy in epilepsy.</w:t>
      </w:r>
      <w:r w:rsidRPr="00A63696">
        <w:t xml:space="preserve"> </w:t>
      </w:r>
      <w:r w:rsidR="0008242E" w:rsidRPr="004D07E0">
        <w:t>The scientific premise of EpiBioS4Rx is</w:t>
      </w:r>
      <w:r w:rsidR="0008242E">
        <w:t>:</w:t>
      </w:r>
      <w:r w:rsidR="0008242E" w:rsidRPr="004D07E0">
        <w:t xml:space="preserve"> Epileptogenesis after </w:t>
      </w:r>
      <w:r w:rsidR="0008242E" w:rsidRPr="0080669E">
        <w:t xml:space="preserve">traumatic brain injury (TBI) </w:t>
      </w:r>
      <w:r w:rsidR="0008242E" w:rsidRPr="004D07E0">
        <w:t>can be prevented with specific treatments; the identification of relevant biomarkers and performance o</w:t>
      </w:r>
      <w:r w:rsidR="0008242E">
        <w:t>f</w:t>
      </w:r>
      <w:r w:rsidR="0008242E" w:rsidRPr="004D07E0">
        <w:t xml:space="preserve"> rigorous preclinical trials will permit the future design and performance of economically feasible full-scale clinical trials of antiepileptogenic therapies.</w:t>
      </w:r>
      <w:r w:rsidR="0008242E">
        <w:t xml:space="preserve"> </w:t>
      </w:r>
    </w:p>
    <w:p w14:paraId="16CD85E4" w14:textId="5ADB87E9" w:rsidR="00C157FE" w:rsidRPr="008563C7" w:rsidRDefault="0017619A" w:rsidP="007237BD">
      <w:pPr>
        <w:pStyle w:val="NoSpacing"/>
        <w:pBdr>
          <w:top w:val="nil"/>
        </w:pBdr>
        <w:spacing w:afterLines="30" w:after="72"/>
        <w:pPrChange w:id="11" w:author="Ryan Essex" w:date="2016-03-07T14:41:00Z">
          <w:pPr>
            <w:jc w:val="both"/>
          </w:pPr>
        </w:pPrChange>
      </w:pPr>
      <w:r w:rsidRPr="000E0B55">
        <w:rPr>
          <w:i/>
          <w:rPrChange w:id="12" w:author="Ryan Essex" w:date="2016-02-26T18:26:00Z">
            <w:rPr/>
          </w:rPrChange>
        </w:rPr>
        <w:t xml:space="preserve">The </w:t>
      </w:r>
      <w:r w:rsidR="00C157FE" w:rsidRPr="000E0B55">
        <w:rPr>
          <w:i/>
          <w:rPrChange w:id="13" w:author="Ryan Essex" w:date="2016-02-26T18:26:00Z">
            <w:rPr/>
          </w:rPrChange>
        </w:rPr>
        <w:t>Public Engagement Core</w:t>
      </w:r>
      <w:r w:rsidR="00C157FE" w:rsidRPr="008563C7">
        <w:t xml:space="preserve"> aims at creating a consortium of consumers and consumer organizations, scientific (professional) societies, health organizations and EpiBioS4Rx investigators to assist with public outreach and facilitate interactions and communication among our partners to effectively promote participatory action research. To achieve a solid grounding between concept, practice and action, we have recruited several constituencies in the planning and decision making processes.</w:t>
      </w:r>
      <w:r w:rsidR="006C645E" w:rsidRPr="008563C7">
        <w:t xml:space="preserve"> </w:t>
      </w:r>
      <w:r w:rsidRPr="008563C7">
        <w:t xml:space="preserve">A unique feature of our proposed patient engagement program is the preventative nature of this study. We are planning to involve patients who have suffered TBI and are considered to be at risk of developing epilepsy, but do not currently have the condition. Therefore, we are seeking patient involvement in the development of recruitment strategies for clinical trials for epileptogenesis, to which the patients may or may not develop.  </w:t>
      </w:r>
      <w:r w:rsidR="006C645E" w:rsidRPr="008563C7">
        <w:t xml:space="preserve">Subsequently, the </w:t>
      </w:r>
      <w:r w:rsidR="006C645E" w:rsidRPr="00EE0BDC">
        <w:rPr>
          <w:i/>
          <w:rPrChange w:id="14" w:author="Ryan Essex" w:date="2016-02-26T18:26:00Z">
            <w:rPr/>
          </w:rPrChange>
        </w:rPr>
        <w:t>Public Engagement Core</w:t>
      </w:r>
      <w:r w:rsidR="00C157FE" w:rsidRPr="008563C7">
        <w:t xml:space="preserve"> </w:t>
      </w:r>
      <w:r w:rsidR="006C645E" w:rsidRPr="008563C7">
        <w:t xml:space="preserve">will </w:t>
      </w:r>
      <w:r w:rsidRPr="008563C7">
        <w:t>involve</w:t>
      </w:r>
      <w:r w:rsidR="00C157FE" w:rsidRPr="008563C7">
        <w:t xml:space="preserve"> both consumers (actual patients and their caregivers) and consumer groups in</w:t>
      </w:r>
      <w:r w:rsidRPr="008563C7">
        <w:t xml:space="preserve"> identifying effective strategies to</w:t>
      </w:r>
      <w:r w:rsidR="00C157FE" w:rsidRPr="008563C7">
        <w:t xml:space="preserve"> design</w:t>
      </w:r>
      <w:r w:rsidR="006C645E" w:rsidRPr="008563C7">
        <w:t xml:space="preserve"> large-scale interventional clinical trials of antiepileptogenic therapies in TBI</w:t>
      </w:r>
      <w:r w:rsidR="008563C7">
        <w:t xml:space="preserve"> and committed to effective recruitment and retention</w:t>
      </w:r>
      <w:r w:rsidR="006C645E" w:rsidRPr="008563C7">
        <w:t xml:space="preserve">. </w:t>
      </w:r>
    </w:p>
    <w:p w14:paraId="258D6056" w14:textId="184B1D0B" w:rsidR="00E80A75" w:rsidRDefault="009957EE" w:rsidP="007237BD">
      <w:pPr>
        <w:pStyle w:val="NoSpacing"/>
        <w:pBdr>
          <w:top w:val="nil"/>
        </w:pBdr>
        <w:spacing w:afterLines="30" w:after="72"/>
        <w:pPrChange w:id="15" w:author="Ryan Essex" w:date="2016-03-07T14:41:00Z">
          <w:pPr>
            <w:jc w:val="both"/>
          </w:pPr>
        </w:pPrChange>
      </w:pPr>
      <w:r w:rsidRPr="00A63696">
        <w:t>The ultimate objective of the Core is to create a universal shared resource for epilepsy involving consumers and consumer organizations that could be used to design and execute large-scale intervention studies.</w:t>
      </w:r>
    </w:p>
    <w:p w14:paraId="66A5F02C" w14:textId="77777777" w:rsidR="009A3AF5" w:rsidRDefault="009A3AF5" w:rsidP="007237BD">
      <w:pPr>
        <w:pBdr>
          <w:top w:val="nil"/>
        </w:pBdr>
        <w:spacing w:afterLines="30" w:after="72"/>
        <w:jc w:val="both"/>
        <w:rPr>
          <w:rFonts w:ascii="Arial" w:hAnsi="Arial" w:cs="Arial"/>
        </w:rPr>
        <w:pPrChange w:id="16" w:author="Ryan Essex" w:date="2016-03-07T14:41:00Z">
          <w:pPr>
            <w:jc w:val="both"/>
          </w:pPr>
        </w:pPrChange>
      </w:pPr>
    </w:p>
    <w:p w14:paraId="06FBC50B" w14:textId="77777777" w:rsidR="009A3AF5" w:rsidRPr="00A63696" w:rsidRDefault="009A3AF5" w:rsidP="007237BD">
      <w:pPr>
        <w:pBdr>
          <w:top w:val="nil"/>
        </w:pBdr>
        <w:jc w:val="both"/>
        <w:rPr>
          <w:rFonts w:ascii="Arial" w:hAnsi="Arial" w:cs="Arial"/>
        </w:rPr>
        <w:pPrChange w:id="17" w:author="Ryan Essex" w:date="2016-03-07T14:41:00Z">
          <w:pPr>
            <w:jc w:val="both"/>
          </w:pPr>
        </w:pPrChange>
      </w:pPr>
      <w:bookmarkStart w:id="18" w:name="_GoBack"/>
      <w:bookmarkEnd w:id="18"/>
    </w:p>
    <w:sectPr w:rsidR="009A3AF5" w:rsidRPr="00A63696" w:rsidSect="00A6369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F7CF4" w14:textId="77777777" w:rsidR="000E0B55" w:rsidRDefault="000E0B55" w:rsidP="000E0B55">
      <w:r>
        <w:separator/>
      </w:r>
    </w:p>
  </w:endnote>
  <w:endnote w:type="continuationSeparator" w:id="0">
    <w:p w14:paraId="58ED6175" w14:textId="77777777" w:rsidR="000E0B55" w:rsidRDefault="000E0B55" w:rsidP="000E0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A7B33" w14:textId="77777777" w:rsidR="000E0B55" w:rsidRDefault="000E0B55" w:rsidP="000E0B55">
      <w:r>
        <w:separator/>
      </w:r>
    </w:p>
  </w:footnote>
  <w:footnote w:type="continuationSeparator" w:id="0">
    <w:p w14:paraId="1EB0F836" w14:textId="77777777" w:rsidR="000E0B55" w:rsidRDefault="000E0B55" w:rsidP="000E0B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6056"/>
    <w:multiLevelType w:val="hybridMultilevel"/>
    <w:tmpl w:val="5DCE0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95F"/>
    <w:rsid w:val="0008242E"/>
    <w:rsid w:val="000E0B55"/>
    <w:rsid w:val="001263F6"/>
    <w:rsid w:val="001646F3"/>
    <w:rsid w:val="0017619A"/>
    <w:rsid w:val="00205271"/>
    <w:rsid w:val="00264F26"/>
    <w:rsid w:val="002650B2"/>
    <w:rsid w:val="003D6DB8"/>
    <w:rsid w:val="0044595F"/>
    <w:rsid w:val="00536D46"/>
    <w:rsid w:val="00565775"/>
    <w:rsid w:val="006C645E"/>
    <w:rsid w:val="007237BD"/>
    <w:rsid w:val="007B0330"/>
    <w:rsid w:val="00811B2D"/>
    <w:rsid w:val="008563C7"/>
    <w:rsid w:val="009957EE"/>
    <w:rsid w:val="009A3AF5"/>
    <w:rsid w:val="00A45CE9"/>
    <w:rsid w:val="00A63696"/>
    <w:rsid w:val="00C157FE"/>
    <w:rsid w:val="00E11CC7"/>
    <w:rsid w:val="00E80A75"/>
    <w:rsid w:val="00E945F9"/>
    <w:rsid w:val="00EE0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94E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37BD"/>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aliases w:val="EP Main Heading"/>
    <w:basedOn w:val="PlainText"/>
    <w:next w:val="Normal"/>
    <w:link w:val="Heading1Char"/>
    <w:uiPriority w:val="9"/>
    <w:qFormat/>
    <w:rsid w:val="007237BD"/>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7237BD"/>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7237BD"/>
    <w:pPr>
      <w:outlineLvl w:val="2"/>
    </w:pPr>
  </w:style>
  <w:style w:type="character" w:default="1" w:styleId="DefaultParagraphFont">
    <w:name w:val="Default Paragraph Font"/>
    <w:uiPriority w:val="1"/>
    <w:semiHidden/>
    <w:unhideWhenUsed/>
    <w:rsid w:val="007237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37BD"/>
  </w:style>
  <w:style w:type="paragraph" w:styleId="BalloonText">
    <w:name w:val="Balloon Text"/>
    <w:basedOn w:val="Normal"/>
    <w:link w:val="BalloonTextChar"/>
    <w:uiPriority w:val="99"/>
    <w:semiHidden/>
    <w:unhideWhenUsed/>
    <w:rsid w:val="007237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7BD"/>
    <w:rPr>
      <w:rFonts w:ascii="Lucida Grande" w:eastAsia="Arial Unicode MS" w:hAnsi="Lucida Grande" w:cs="Lucida Grande"/>
      <w:sz w:val="18"/>
      <w:szCs w:val="18"/>
      <w:bdr w:val="nil"/>
    </w:rPr>
  </w:style>
  <w:style w:type="paragraph" w:styleId="ListParagraph">
    <w:name w:val="List Paragraph"/>
    <w:basedOn w:val="Normal"/>
    <w:uiPriority w:val="34"/>
    <w:qFormat/>
    <w:rsid w:val="009A3AF5"/>
    <w:pPr>
      <w:ind w:left="720"/>
      <w:contextualSpacing/>
    </w:pPr>
    <w:rPr>
      <w:rFonts w:eastAsia="Times New Roman"/>
    </w:rPr>
  </w:style>
  <w:style w:type="character" w:customStyle="1" w:styleId="Heading1Char">
    <w:name w:val="Heading 1 Char"/>
    <w:aliases w:val="EP Main Heading Char"/>
    <w:basedOn w:val="DefaultParagraphFont"/>
    <w:link w:val="Heading1"/>
    <w:uiPriority w:val="9"/>
    <w:rsid w:val="007237BD"/>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7237BD"/>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7237BD"/>
    <w:rPr>
      <w:rFonts w:ascii="Arial" w:eastAsia="Arial Unicode MS" w:hAnsi="Arial" w:cs="Times New Roman"/>
      <w:b/>
      <w:bCs/>
      <w:bdr w:val="nil"/>
    </w:rPr>
  </w:style>
  <w:style w:type="paragraph" w:styleId="NoSpacing">
    <w:name w:val="No Spacing"/>
    <w:aliases w:val="EP Normal Text"/>
    <w:basedOn w:val="Normal"/>
    <w:uiPriority w:val="1"/>
    <w:qFormat/>
    <w:rsid w:val="007237BD"/>
    <w:rPr>
      <w:rFonts w:ascii="Arial" w:hAnsi="Arial"/>
      <w:sz w:val="22"/>
      <w:szCs w:val="22"/>
    </w:rPr>
  </w:style>
  <w:style w:type="paragraph" w:styleId="PlainText">
    <w:name w:val="Plain Text"/>
    <w:link w:val="PlainTextChar"/>
    <w:rsid w:val="007237BD"/>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7237BD"/>
    <w:rPr>
      <w:rFonts w:ascii="Calibri" w:eastAsia="Calibri" w:hAnsi="Calibri" w:cs="Calibri"/>
      <w:color w:val="000000"/>
      <w:u w:color="000000"/>
      <w:bdr w:val="nil"/>
      <w:lang w:val="es-ES_tradnl"/>
    </w:rPr>
  </w:style>
  <w:style w:type="paragraph" w:customStyle="1" w:styleId="HeaderFooter">
    <w:name w:val="Header &amp; Footer"/>
    <w:rsid w:val="007237BD"/>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character" w:styleId="Hyperlink">
    <w:name w:val="Hyperlink"/>
    <w:rsid w:val="007237BD"/>
    <w:rPr>
      <w:u w:val="single"/>
    </w:rPr>
  </w:style>
  <w:style w:type="paragraph" w:customStyle="1" w:styleId="Body">
    <w:name w:val="Body"/>
    <w:rsid w:val="007237BD"/>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CommentReference">
    <w:name w:val="annotation reference"/>
    <w:basedOn w:val="DefaultParagraphFont"/>
    <w:uiPriority w:val="99"/>
    <w:semiHidden/>
    <w:unhideWhenUsed/>
    <w:rsid w:val="007237BD"/>
    <w:rPr>
      <w:sz w:val="18"/>
      <w:szCs w:val="18"/>
    </w:rPr>
  </w:style>
  <w:style w:type="paragraph" w:styleId="CommentText">
    <w:name w:val="annotation text"/>
    <w:basedOn w:val="Normal"/>
    <w:link w:val="CommentTextChar"/>
    <w:uiPriority w:val="99"/>
    <w:semiHidden/>
    <w:unhideWhenUsed/>
    <w:rsid w:val="007237BD"/>
  </w:style>
  <w:style w:type="character" w:customStyle="1" w:styleId="CommentTextChar">
    <w:name w:val="Comment Text Char"/>
    <w:basedOn w:val="DefaultParagraphFont"/>
    <w:link w:val="CommentText"/>
    <w:uiPriority w:val="99"/>
    <w:semiHidden/>
    <w:rsid w:val="007237BD"/>
    <w:rPr>
      <w:rFonts w:ascii="Times New Roman" w:eastAsia="Arial Unicode MS" w:hAnsi="Times New Roman" w:cs="Times New Roman"/>
      <w:sz w:val="24"/>
      <w:szCs w:val="24"/>
      <w:bdr w:val="nil"/>
    </w:rPr>
  </w:style>
  <w:style w:type="paragraph" w:customStyle="1" w:styleId="Default">
    <w:name w:val="Default"/>
    <w:rsid w:val="007237BD"/>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CaptionFigure">
    <w:name w:val="Caption/Figure"/>
    <w:basedOn w:val="NoSpacing"/>
    <w:autoRedefine/>
    <w:qFormat/>
    <w:rsid w:val="007237BD"/>
    <w:rPr>
      <w:noProof/>
      <w:sz w:val="18"/>
    </w:rPr>
  </w:style>
  <w:style w:type="paragraph" w:styleId="Header">
    <w:name w:val="header"/>
    <w:basedOn w:val="Normal"/>
    <w:link w:val="HeaderChar"/>
    <w:uiPriority w:val="99"/>
    <w:unhideWhenUsed/>
    <w:rsid w:val="000E0B55"/>
    <w:pPr>
      <w:tabs>
        <w:tab w:val="center" w:pos="4320"/>
        <w:tab w:val="right" w:pos="8640"/>
      </w:tabs>
    </w:pPr>
  </w:style>
  <w:style w:type="character" w:customStyle="1" w:styleId="HeaderChar">
    <w:name w:val="Header Char"/>
    <w:basedOn w:val="DefaultParagraphFont"/>
    <w:link w:val="Header"/>
    <w:uiPriority w:val="99"/>
    <w:rsid w:val="000E0B55"/>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0E0B55"/>
    <w:pPr>
      <w:tabs>
        <w:tab w:val="center" w:pos="4320"/>
        <w:tab w:val="right" w:pos="8640"/>
      </w:tabs>
    </w:pPr>
  </w:style>
  <w:style w:type="character" w:customStyle="1" w:styleId="FooterChar">
    <w:name w:val="Footer Char"/>
    <w:basedOn w:val="DefaultParagraphFont"/>
    <w:link w:val="Footer"/>
    <w:uiPriority w:val="99"/>
    <w:rsid w:val="000E0B55"/>
    <w:rPr>
      <w:rFonts w:ascii="Times New Roman" w:eastAsia="Arial Unicode MS" w:hAnsi="Times New Roman" w:cs="Times New Roman"/>
      <w:sz w:val="24"/>
      <w:szCs w:val="24"/>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37BD"/>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aliases w:val="EP Main Heading"/>
    <w:basedOn w:val="PlainText"/>
    <w:next w:val="Normal"/>
    <w:link w:val="Heading1Char"/>
    <w:uiPriority w:val="9"/>
    <w:qFormat/>
    <w:rsid w:val="007237BD"/>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7237BD"/>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7237BD"/>
    <w:pPr>
      <w:outlineLvl w:val="2"/>
    </w:pPr>
  </w:style>
  <w:style w:type="character" w:default="1" w:styleId="DefaultParagraphFont">
    <w:name w:val="Default Paragraph Font"/>
    <w:uiPriority w:val="1"/>
    <w:semiHidden/>
    <w:unhideWhenUsed/>
    <w:rsid w:val="007237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37BD"/>
  </w:style>
  <w:style w:type="paragraph" w:styleId="BalloonText">
    <w:name w:val="Balloon Text"/>
    <w:basedOn w:val="Normal"/>
    <w:link w:val="BalloonTextChar"/>
    <w:uiPriority w:val="99"/>
    <w:semiHidden/>
    <w:unhideWhenUsed/>
    <w:rsid w:val="007237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7BD"/>
    <w:rPr>
      <w:rFonts w:ascii="Lucida Grande" w:eastAsia="Arial Unicode MS" w:hAnsi="Lucida Grande" w:cs="Lucida Grande"/>
      <w:sz w:val="18"/>
      <w:szCs w:val="18"/>
      <w:bdr w:val="nil"/>
    </w:rPr>
  </w:style>
  <w:style w:type="paragraph" w:styleId="ListParagraph">
    <w:name w:val="List Paragraph"/>
    <w:basedOn w:val="Normal"/>
    <w:uiPriority w:val="34"/>
    <w:qFormat/>
    <w:rsid w:val="009A3AF5"/>
    <w:pPr>
      <w:ind w:left="720"/>
      <w:contextualSpacing/>
    </w:pPr>
    <w:rPr>
      <w:rFonts w:eastAsia="Times New Roman"/>
    </w:rPr>
  </w:style>
  <w:style w:type="character" w:customStyle="1" w:styleId="Heading1Char">
    <w:name w:val="Heading 1 Char"/>
    <w:aliases w:val="EP Main Heading Char"/>
    <w:basedOn w:val="DefaultParagraphFont"/>
    <w:link w:val="Heading1"/>
    <w:uiPriority w:val="9"/>
    <w:rsid w:val="007237BD"/>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7237BD"/>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7237BD"/>
    <w:rPr>
      <w:rFonts w:ascii="Arial" w:eastAsia="Arial Unicode MS" w:hAnsi="Arial" w:cs="Times New Roman"/>
      <w:b/>
      <w:bCs/>
      <w:bdr w:val="nil"/>
    </w:rPr>
  </w:style>
  <w:style w:type="paragraph" w:styleId="NoSpacing">
    <w:name w:val="No Spacing"/>
    <w:aliases w:val="EP Normal Text"/>
    <w:basedOn w:val="Normal"/>
    <w:uiPriority w:val="1"/>
    <w:qFormat/>
    <w:rsid w:val="007237BD"/>
    <w:rPr>
      <w:rFonts w:ascii="Arial" w:hAnsi="Arial"/>
      <w:sz w:val="22"/>
      <w:szCs w:val="22"/>
    </w:rPr>
  </w:style>
  <w:style w:type="paragraph" w:styleId="PlainText">
    <w:name w:val="Plain Text"/>
    <w:link w:val="PlainTextChar"/>
    <w:rsid w:val="007237BD"/>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7237BD"/>
    <w:rPr>
      <w:rFonts w:ascii="Calibri" w:eastAsia="Calibri" w:hAnsi="Calibri" w:cs="Calibri"/>
      <w:color w:val="000000"/>
      <w:u w:color="000000"/>
      <w:bdr w:val="nil"/>
      <w:lang w:val="es-ES_tradnl"/>
    </w:rPr>
  </w:style>
  <w:style w:type="paragraph" w:customStyle="1" w:styleId="HeaderFooter">
    <w:name w:val="Header &amp; Footer"/>
    <w:rsid w:val="007237BD"/>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character" w:styleId="Hyperlink">
    <w:name w:val="Hyperlink"/>
    <w:rsid w:val="007237BD"/>
    <w:rPr>
      <w:u w:val="single"/>
    </w:rPr>
  </w:style>
  <w:style w:type="paragraph" w:customStyle="1" w:styleId="Body">
    <w:name w:val="Body"/>
    <w:rsid w:val="007237BD"/>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CommentReference">
    <w:name w:val="annotation reference"/>
    <w:basedOn w:val="DefaultParagraphFont"/>
    <w:uiPriority w:val="99"/>
    <w:semiHidden/>
    <w:unhideWhenUsed/>
    <w:rsid w:val="007237BD"/>
    <w:rPr>
      <w:sz w:val="18"/>
      <w:szCs w:val="18"/>
    </w:rPr>
  </w:style>
  <w:style w:type="paragraph" w:styleId="CommentText">
    <w:name w:val="annotation text"/>
    <w:basedOn w:val="Normal"/>
    <w:link w:val="CommentTextChar"/>
    <w:uiPriority w:val="99"/>
    <w:semiHidden/>
    <w:unhideWhenUsed/>
    <w:rsid w:val="007237BD"/>
  </w:style>
  <w:style w:type="character" w:customStyle="1" w:styleId="CommentTextChar">
    <w:name w:val="Comment Text Char"/>
    <w:basedOn w:val="DefaultParagraphFont"/>
    <w:link w:val="CommentText"/>
    <w:uiPriority w:val="99"/>
    <w:semiHidden/>
    <w:rsid w:val="007237BD"/>
    <w:rPr>
      <w:rFonts w:ascii="Times New Roman" w:eastAsia="Arial Unicode MS" w:hAnsi="Times New Roman" w:cs="Times New Roman"/>
      <w:sz w:val="24"/>
      <w:szCs w:val="24"/>
      <w:bdr w:val="nil"/>
    </w:rPr>
  </w:style>
  <w:style w:type="paragraph" w:customStyle="1" w:styleId="Default">
    <w:name w:val="Default"/>
    <w:rsid w:val="007237BD"/>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CaptionFigure">
    <w:name w:val="Caption/Figure"/>
    <w:basedOn w:val="NoSpacing"/>
    <w:autoRedefine/>
    <w:qFormat/>
    <w:rsid w:val="007237BD"/>
    <w:rPr>
      <w:noProof/>
      <w:sz w:val="18"/>
    </w:rPr>
  </w:style>
  <w:style w:type="paragraph" w:styleId="Header">
    <w:name w:val="header"/>
    <w:basedOn w:val="Normal"/>
    <w:link w:val="HeaderChar"/>
    <w:uiPriority w:val="99"/>
    <w:unhideWhenUsed/>
    <w:rsid w:val="000E0B55"/>
    <w:pPr>
      <w:tabs>
        <w:tab w:val="center" w:pos="4320"/>
        <w:tab w:val="right" w:pos="8640"/>
      </w:tabs>
    </w:pPr>
  </w:style>
  <w:style w:type="character" w:customStyle="1" w:styleId="HeaderChar">
    <w:name w:val="Header Char"/>
    <w:basedOn w:val="DefaultParagraphFont"/>
    <w:link w:val="Header"/>
    <w:uiPriority w:val="99"/>
    <w:rsid w:val="000E0B55"/>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0E0B55"/>
    <w:pPr>
      <w:tabs>
        <w:tab w:val="center" w:pos="4320"/>
        <w:tab w:val="right" w:pos="8640"/>
      </w:tabs>
    </w:pPr>
  </w:style>
  <w:style w:type="character" w:customStyle="1" w:styleId="FooterChar">
    <w:name w:val="Footer Char"/>
    <w:basedOn w:val="DefaultParagraphFont"/>
    <w:link w:val="Footer"/>
    <w:uiPriority w:val="99"/>
    <w:rsid w:val="000E0B55"/>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1883</Characters>
  <Application>Microsoft Macintosh Word</Application>
  <DocSecurity>0</DocSecurity>
  <Lines>89</Lines>
  <Paragraphs>7</Paragraphs>
  <ScaleCrop>false</ScaleCrop>
  <HeadingPairs>
    <vt:vector size="2" baseType="variant">
      <vt:variant>
        <vt:lpstr>Title</vt:lpstr>
      </vt:variant>
      <vt:variant>
        <vt:i4>1</vt:i4>
      </vt:variant>
    </vt:vector>
  </HeadingPairs>
  <TitlesOfParts>
    <vt:vector size="1" baseType="lpstr">
      <vt:lpstr/>
    </vt:vector>
  </TitlesOfParts>
  <Company>INI</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Liang-Franco</dc:creator>
  <cp:keywords/>
  <dc:description/>
  <cp:lastModifiedBy>Ryan Essex</cp:lastModifiedBy>
  <cp:revision>5</cp:revision>
  <dcterms:created xsi:type="dcterms:W3CDTF">2016-03-07T22:30:00Z</dcterms:created>
  <dcterms:modified xsi:type="dcterms:W3CDTF">2016-03-07T22:49:00Z</dcterms:modified>
</cp:coreProperties>
</file>