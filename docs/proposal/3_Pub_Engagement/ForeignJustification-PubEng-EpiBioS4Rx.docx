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186081" w14:textId="77777777" w:rsidR="005B2765" w:rsidRDefault="00464EB1">
      <w:pPr>
        <w:pStyle w:val="Heading1"/>
        <w:rPr>
          <w:ins w:id="0" w:author="Ryan Essex" w:date="2016-03-07T14:33:00Z"/>
        </w:rPr>
        <w:pPrChange w:id="1" w:author="Ryan Essex" w:date="2016-03-07T14:33:00Z">
          <w:pPr/>
        </w:pPrChange>
      </w:pPr>
      <w:r w:rsidRPr="00023D49">
        <w:t>FOREIGN JUSTIFICATION</w:t>
      </w:r>
    </w:p>
    <w:p w14:paraId="78C41375" w14:textId="77777777" w:rsidR="00571092" w:rsidRPr="00571092" w:rsidRDefault="00571092">
      <w:pPr>
        <w:rPr>
          <w:rPrChange w:id="2" w:author="Ryan Essex" w:date="2016-03-07T14:33:00Z">
            <w:rPr>
              <w:b/>
            </w:rPr>
          </w:rPrChange>
        </w:rPr>
      </w:pPr>
    </w:p>
    <w:p w14:paraId="033AF3E2" w14:textId="2F4319BA" w:rsidR="00464EB1" w:rsidRPr="00023D49" w:rsidRDefault="00464EB1">
      <w:pPr>
        <w:pStyle w:val="NoSpacing"/>
        <w:pPrChange w:id="3" w:author="Ryan Essex" w:date="2016-03-07T14:33:00Z">
          <w:pPr/>
        </w:pPrChange>
      </w:pPr>
      <w:r w:rsidRPr="00023D49">
        <w:t xml:space="preserve">We include </w:t>
      </w:r>
      <w:r w:rsidR="00023D49" w:rsidRPr="00023D49">
        <w:t>1 foreign site</w:t>
      </w:r>
      <w:r w:rsidRPr="00023D49">
        <w:t xml:space="preserve"> in this </w:t>
      </w:r>
      <w:r w:rsidR="00023D49" w:rsidRPr="00023D49">
        <w:t>Core</w:t>
      </w:r>
      <w:ins w:id="4" w:author="Dominique Duncan" w:date="2016-03-08T16:19:00Z">
        <w:r w:rsidR="00891B25">
          <w:t>,</w:t>
        </w:r>
      </w:ins>
      <w:bookmarkStart w:id="5" w:name="_GoBack"/>
      <w:bookmarkEnd w:id="5"/>
      <w:r w:rsidRPr="00023D49">
        <w:t xml:space="preserve"> which </w:t>
      </w:r>
      <w:r w:rsidR="00115C8F">
        <w:t>is</w:t>
      </w:r>
      <w:r w:rsidRPr="00023D49">
        <w:t xml:space="preserve"> important for the successful completion of the proposed </w:t>
      </w:r>
      <w:r w:rsidR="00023D49" w:rsidRPr="00023D49">
        <w:t>activities:</w:t>
      </w:r>
      <w:r w:rsidRPr="00023D49">
        <w:t xml:space="preserve"> </w:t>
      </w:r>
      <w:r w:rsidR="00023D49" w:rsidRPr="00023D49">
        <w:t>t</w:t>
      </w:r>
      <w:r w:rsidRPr="00023D49">
        <w:t xml:space="preserve">he University of </w:t>
      </w:r>
      <w:r w:rsidR="00023D49" w:rsidRPr="00023D49">
        <w:t>Calgary</w:t>
      </w:r>
      <w:r w:rsidRPr="00023D49">
        <w:t xml:space="preserve"> (PI: </w:t>
      </w:r>
      <w:proofErr w:type="spellStart"/>
      <w:r w:rsidR="00023D49" w:rsidRPr="00023D49">
        <w:t>Jetté</w:t>
      </w:r>
      <w:proofErr w:type="spellEnd"/>
      <w:r w:rsidRPr="00023D49">
        <w:t>)</w:t>
      </w:r>
      <w:r w:rsidR="00023D49" w:rsidRPr="00023D49">
        <w:t>.</w:t>
      </w:r>
      <w:r w:rsidRPr="00023D49">
        <w:t xml:space="preserve"> </w:t>
      </w:r>
      <w:r w:rsidR="00023D49" w:rsidRPr="00023D49">
        <w:rPr>
          <w:rFonts w:cs="Arial"/>
        </w:rPr>
        <w:t xml:space="preserve">The Calgary site will support the application of the methodology principles of Participatory Action Research (PAR) by overseeing the development of the training, adoption and evaluation of PAR activities, will also lead the qualitative component of this project including facilitating data collection and analysis of interviews, focus groups, and the development of an integrated Knowledge Translation strategy for the project.   </w:t>
      </w:r>
    </w:p>
    <w:sectPr w:rsidR="00464EB1" w:rsidRPr="00023D49" w:rsidSect="00464EB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linkStyles/>
  <w:revisionView w:markup="0"/>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EB1"/>
    <w:rsid w:val="00023D49"/>
    <w:rsid w:val="00115C8F"/>
    <w:rsid w:val="003F0202"/>
    <w:rsid w:val="00464EB1"/>
    <w:rsid w:val="00571092"/>
    <w:rsid w:val="005B2765"/>
    <w:rsid w:val="00891B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E1E7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91B25"/>
    <w:pPr>
      <w:pBdr>
        <w:top w:val="nil"/>
        <w:left w:val="nil"/>
        <w:bottom w:val="nil"/>
        <w:right w:val="nil"/>
        <w:between w:val="nil"/>
        <w:bar w:val="nil"/>
      </w:pBdr>
    </w:pPr>
    <w:rPr>
      <w:rFonts w:ascii="Times New Roman" w:eastAsia="Arial Unicode MS" w:hAnsi="Times New Roman" w:cs="Times New Roman"/>
      <w:bdr w:val="nil"/>
    </w:rPr>
  </w:style>
  <w:style w:type="paragraph" w:styleId="Heading1">
    <w:name w:val="heading 1"/>
    <w:aliases w:val="EP Main Heading"/>
    <w:basedOn w:val="PlainText"/>
    <w:next w:val="Normal"/>
    <w:link w:val="Heading1Char"/>
    <w:uiPriority w:val="9"/>
    <w:qFormat/>
    <w:rsid w:val="00891B25"/>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891B25"/>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891B25"/>
    <w:pPr>
      <w:outlineLvl w:val="2"/>
    </w:pPr>
  </w:style>
  <w:style w:type="character" w:default="1" w:styleId="DefaultParagraphFont">
    <w:name w:val="Default Paragraph Font"/>
    <w:uiPriority w:val="1"/>
    <w:semiHidden/>
    <w:unhideWhenUsed/>
    <w:rsid w:val="00891B2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91B25"/>
  </w:style>
  <w:style w:type="character" w:customStyle="1" w:styleId="Heading1Char">
    <w:name w:val="Heading 1 Char"/>
    <w:aliases w:val="EP Main Heading Char"/>
    <w:basedOn w:val="DefaultParagraphFont"/>
    <w:link w:val="Heading1"/>
    <w:uiPriority w:val="9"/>
    <w:rsid w:val="00891B25"/>
    <w:rPr>
      <w:rFonts w:ascii="Arial" w:eastAsia="Calibri" w:hAnsi="Arial" w:cs="Calibri"/>
      <w:b/>
      <w:bCs/>
      <w:caps/>
      <w:color w:val="000000"/>
      <w:sz w:val="22"/>
      <w:szCs w:val="22"/>
      <w:u w:color="000000"/>
      <w:bdr w:val="nil"/>
      <w:lang w:val="es-ES_tradnl"/>
    </w:rPr>
  </w:style>
  <w:style w:type="character" w:customStyle="1" w:styleId="Heading2Char">
    <w:name w:val="Heading 2 Char"/>
    <w:aliases w:val="EP Subhead Char"/>
    <w:basedOn w:val="DefaultParagraphFont"/>
    <w:link w:val="Heading2"/>
    <w:uiPriority w:val="9"/>
    <w:rsid w:val="00891B25"/>
    <w:rPr>
      <w:rFonts w:ascii="Arial" w:eastAsia="Arial Unicode MS" w:hAnsi="Arial" w:cs="Times New Roman"/>
      <w:b/>
      <w:bCs/>
      <w:sz w:val="22"/>
      <w:szCs w:val="22"/>
      <w:bdr w:val="nil"/>
    </w:rPr>
  </w:style>
  <w:style w:type="character" w:customStyle="1" w:styleId="Heading3Char">
    <w:name w:val="Heading 3 Char"/>
    <w:aliases w:val="Sub heading Char"/>
    <w:basedOn w:val="DefaultParagraphFont"/>
    <w:link w:val="Heading3"/>
    <w:uiPriority w:val="9"/>
    <w:rsid w:val="00891B25"/>
    <w:rPr>
      <w:rFonts w:ascii="Arial" w:eastAsia="Arial Unicode MS" w:hAnsi="Arial" w:cs="Times New Roman"/>
      <w:b/>
      <w:bCs/>
      <w:sz w:val="22"/>
      <w:szCs w:val="22"/>
      <w:bdr w:val="nil"/>
    </w:rPr>
  </w:style>
  <w:style w:type="paragraph" w:styleId="NoSpacing">
    <w:name w:val="No Spacing"/>
    <w:aliases w:val="EP Normal Text"/>
    <w:basedOn w:val="Normal"/>
    <w:uiPriority w:val="1"/>
    <w:qFormat/>
    <w:rsid w:val="00891B25"/>
    <w:rPr>
      <w:rFonts w:ascii="Arial" w:hAnsi="Arial"/>
      <w:sz w:val="22"/>
      <w:szCs w:val="22"/>
    </w:rPr>
  </w:style>
  <w:style w:type="paragraph" w:styleId="PlainText">
    <w:name w:val="Plain Text"/>
    <w:link w:val="PlainTextChar"/>
    <w:rsid w:val="00891B25"/>
    <w:pPr>
      <w:pBdr>
        <w:top w:val="nil"/>
        <w:left w:val="nil"/>
        <w:bottom w:val="nil"/>
        <w:right w:val="nil"/>
        <w:between w:val="nil"/>
        <w:bar w:val="nil"/>
      </w:pBdr>
    </w:pPr>
    <w:rPr>
      <w:rFonts w:ascii="Calibri" w:eastAsia="Calibri" w:hAnsi="Calibri" w:cs="Calibri"/>
      <w:color w:val="000000"/>
      <w:sz w:val="22"/>
      <w:szCs w:val="22"/>
      <w:u w:color="000000"/>
      <w:bdr w:val="nil"/>
      <w:lang w:val="es-ES_tradnl"/>
    </w:rPr>
  </w:style>
  <w:style w:type="character" w:customStyle="1" w:styleId="PlainTextChar">
    <w:name w:val="Plain Text Char"/>
    <w:basedOn w:val="DefaultParagraphFont"/>
    <w:link w:val="PlainText"/>
    <w:rsid w:val="00891B25"/>
    <w:rPr>
      <w:rFonts w:ascii="Calibri" w:eastAsia="Calibri" w:hAnsi="Calibri" w:cs="Calibri"/>
      <w:color w:val="000000"/>
      <w:sz w:val="22"/>
      <w:szCs w:val="22"/>
      <w:u w:color="000000"/>
      <w:bdr w:val="nil"/>
      <w:lang w:val="es-ES_tradnl"/>
    </w:rPr>
  </w:style>
  <w:style w:type="paragraph" w:styleId="BalloonText">
    <w:name w:val="Balloon Text"/>
    <w:basedOn w:val="Normal"/>
    <w:link w:val="BalloonTextChar"/>
    <w:uiPriority w:val="99"/>
    <w:semiHidden/>
    <w:unhideWhenUsed/>
    <w:rsid w:val="00891B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1B25"/>
    <w:rPr>
      <w:rFonts w:ascii="Lucida Grande" w:eastAsia="Arial Unicode MS" w:hAnsi="Lucida Grande" w:cs="Lucida Grande"/>
      <w:sz w:val="18"/>
      <w:szCs w:val="18"/>
      <w:bdr w:val="nil"/>
    </w:rPr>
  </w:style>
  <w:style w:type="paragraph" w:customStyle="1" w:styleId="HeaderFooter">
    <w:name w:val="Header &amp; Footer"/>
    <w:rsid w:val="00891B25"/>
    <w:pPr>
      <w:pBdr>
        <w:top w:val="nil"/>
        <w:left w:val="nil"/>
        <w:bottom w:val="nil"/>
        <w:right w:val="nil"/>
        <w:between w:val="nil"/>
        <w:bar w:val="nil"/>
      </w:pBdr>
      <w:tabs>
        <w:tab w:val="right" w:pos="9020"/>
      </w:tabs>
    </w:pPr>
    <w:rPr>
      <w:rFonts w:ascii="Helvetica" w:eastAsia="Arial Unicode MS" w:hAnsi="Helvetica" w:cs="Arial Unicode MS"/>
      <w:color w:val="000000"/>
      <w:bdr w:val="nil"/>
    </w:rPr>
  </w:style>
  <w:style w:type="character" w:styleId="Hyperlink">
    <w:name w:val="Hyperlink"/>
    <w:rsid w:val="00891B25"/>
    <w:rPr>
      <w:u w:val="single"/>
    </w:rPr>
  </w:style>
  <w:style w:type="paragraph" w:customStyle="1" w:styleId="Body">
    <w:name w:val="Body"/>
    <w:rsid w:val="00891B25"/>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character" w:styleId="CommentReference">
    <w:name w:val="annotation reference"/>
    <w:basedOn w:val="DefaultParagraphFont"/>
    <w:uiPriority w:val="99"/>
    <w:semiHidden/>
    <w:unhideWhenUsed/>
    <w:rsid w:val="00891B25"/>
    <w:rPr>
      <w:sz w:val="18"/>
      <w:szCs w:val="18"/>
    </w:rPr>
  </w:style>
  <w:style w:type="paragraph" w:styleId="CommentText">
    <w:name w:val="annotation text"/>
    <w:basedOn w:val="Normal"/>
    <w:link w:val="CommentTextChar"/>
    <w:uiPriority w:val="99"/>
    <w:semiHidden/>
    <w:unhideWhenUsed/>
    <w:rsid w:val="00891B25"/>
  </w:style>
  <w:style w:type="character" w:customStyle="1" w:styleId="CommentTextChar">
    <w:name w:val="Comment Text Char"/>
    <w:basedOn w:val="DefaultParagraphFont"/>
    <w:link w:val="CommentText"/>
    <w:uiPriority w:val="99"/>
    <w:semiHidden/>
    <w:rsid w:val="00891B25"/>
    <w:rPr>
      <w:rFonts w:ascii="Times New Roman" w:eastAsia="Arial Unicode MS" w:hAnsi="Times New Roman" w:cs="Times New Roman"/>
      <w:bdr w:val="nil"/>
    </w:rPr>
  </w:style>
  <w:style w:type="paragraph" w:customStyle="1" w:styleId="Default">
    <w:name w:val="Default"/>
    <w:rsid w:val="00891B25"/>
    <w:pPr>
      <w:pBdr>
        <w:top w:val="nil"/>
        <w:left w:val="nil"/>
        <w:bottom w:val="nil"/>
        <w:right w:val="nil"/>
        <w:between w:val="nil"/>
        <w:bar w:val="nil"/>
      </w:pBdr>
    </w:pPr>
    <w:rPr>
      <w:rFonts w:ascii="Helvetica" w:eastAsia="Helvetica" w:hAnsi="Helvetica" w:cs="Helvetica"/>
      <w:color w:val="000000"/>
      <w:sz w:val="22"/>
      <w:szCs w:val="22"/>
      <w:bdr w:val="nil"/>
    </w:rPr>
  </w:style>
  <w:style w:type="paragraph" w:customStyle="1" w:styleId="CaptionFigure">
    <w:name w:val="Caption/Figure"/>
    <w:basedOn w:val="NoSpacing"/>
    <w:autoRedefine/>
    <w:qFormat/>
    <w:rsid w:val="00891B25"/>
    <w:rPr>
      <w:noProof/>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91B25"/>
    <w:pPr>
      <w:pBdr>
        <w:top w:val="nil"/>
        <w:left w:val="nil"/>
        <w:bottom w:val="nil"/>
        <w:right w:val="nil"/>
        <w:between w:val="nil"/>
        <w:bar w:val="nil"/>
      </w:pBdr>
    </w:pPr>
    <w:rPr>
      <w:rFonts w:ascii="Times New Roman" w:eastAsia="Arial Unicode MS" w:hAnsi="Times New Roman" w:cs="Times New Roman"/>
      <w:bdr w:val="nil"/>
    </w:rPr>
  </w:style>
  <w:style w:type="paragraph" w:styleId="Heading1">
    <w:name w:val="heading 1"/>
    <w:aliases w:val="EP Main Heading"/>
    <w:basedOn w:val="PlainText"/>
    <w:next w:val="Normal"/>
    <w:link w:val="Heading1Char"/>
    <w:uiPriority w:val="9"/>
    <w:qFormat/>
    <w:rsid w:val="00891B25"/>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891B25"/>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891B25"/>
    <w:pPr>
      <w:outlineLvl w:val="2"/>
    </w:pPr>
  </w:style>
  <w:style w:type="character" w:default="1" w:styleId="DefaultParagraphFont">
    <w:name w:val="Default Paragraph Font"/>
    <w:uiPriority w:val="1"/>
    <w:semiHidden/>
    <w:unhideWhenUsed/>
    <w:rsid w:val="00891B2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91B25"/>
  </w:style>
  <w:style w:type="character" w:customStyle="1" w:styleId="Heading1Char">
    <w:name w:val="Heading 1 Char"/>
    <w:aliases w:val="EP Main Heading Char"/>
    <w:basedOn w:val="DefaultParagraphFont"/>
    <w:link w:val="Heading1"/>
    <w:uiPriority w:val="9"/>
    <w:rsid w:val="00891B25"/>
    <w:rPr>
      <w:rFonts w:ascii="Arial" w:eastAsia="Calibri" w:hAnsi="Arial" w:cs="Calibri"/>
      <w:b/>
      <w:bCs/>
      <w:caps/>
      <w:color w:val="000000"/>
      <w:sz w:val="22"/>
      <w:szCs w:val="22"/>
      <w:u w:color="000000"/>
      <w:bdr w:val="nil"/>
      <w:lang w:val="es-ES_tradnl"/>
    </w:rPr>
  </w:style>
  <w:style w:type="character" w:customStyle="1" w:styleId="Heading2Char">
    <w:name w:val="Heading 2 Char"/>
    <w:aliases w:val="EP Subhead Char"/>
    <w:basedOn w:val="DefaultParagraphFont"/>
    <w:link w:val="Heading2"/>
    <w:uiPriority w:val="9"/>
    <w:rsid w:val="00891B25"/>
    <w:rPr>
      <w:rFonts w:ascii="Arial" w:eastAsia="Arial Unicode MS" w:hAnsi="Arial" w:cs="Times New Roman"/>
      <w:b/>
      <w:bCs/>
      <w:sz w:val="22"/>
      <w:szCs w:val="22"/>
      <w:bdr w:val="nil"/>
    </w:rPr>
  </w:style>
  <w:style w:type="character" w:customStyle="1" w:styleId="Heading3Char">
    <w:name w:val="Heading 3 Char"/>
    <w:aliases w:val="Sub heading Char"/>
    <w:basedOn w:val="DefaultParagraphFont"/>
    <w:link w:val="Heading3"/>
    <w:uiPriority w:val="9"/>
    <w:rsid w:val="00891B25"/>
    <w:rPr>
      <w:rFonts w:ascii="Arial" w:eastAsia="Arial Unicode MS" w:hAnsi="Arial" w:cs="Times New Roman"/>
      <w:b/>
      <w:bCs/>
      <w:sz w:val="22"/>
      <w:szCs w:val="22"/>
      <w:bdr w:val="nil"/>
    </w:rPr>
  </w:style>
  <w:style w:type="paragraph" w:styleId="NoSpacing">
    <w:name w:val="No Spacing"/>
    <w:aliases w:val="EP Normal Text"/>
    <w:basedOn w:val="Normal"/>
    <w:uiPriority w:val="1"/>
    <w:qFormat/>
    <w:rsid w:val="00891B25"/>
    <w:rPr>
      <w:rFonts w:ascii="Arial" w:hAnsi="Arial"/>
      <w:sz w:val="22"/>
      <w:szCs w:val="22"/>
    </w:rPr>
  </w:style>
  <w:style w:type="paragraph" w:styleId="PlainText">
    <w:name w:val="Plain Text"/>
    <w:link w:val="PlainTextChar"/>
    <w:rsid w:val="00891B25"/>
    <w:pPr>
      <w:pBdr>
        <w:top w:val="nil"/>
        <w:left w:val="nil"/>
        <w:bottom w:val="nil"/>
        <w:right w:val="nil"/>
        <w:between w:val="nil"/>
        <w:bar w:val="nil"/>
      </w:pBdr>
    </w:pPr>
    <w:rPr>
      <w:rFonts w:ascii="Calibri" w:eastAsia="Calibri" w:hAnsi="Calibri" w:cs="Calibri"/>
      <w:color w:val="000000"/>
      <w:sz w:val="22"/>
      <w:szCs w:val="22"/>
      <w:u w:color="000000"/>
      <w:bdr w:val="nil"/>
      <w:lang w:val="es-ES_tradnl"/>
    </w:rPr>
  </w:style>
  <w:style w:type="character" w:customStyle="1" w:styleId="PlainTextChar">
    <w:name w:val="Plain Text Char"/>
    <w:basedOn w:val="DefaultParagraphFont"/>
    <w:link w:val="PlainText"/>
    <w:rsid w:val="00891B25"/>
    <w:rPr>
      <w:rFonts w:ascii="Calibri" w:eastAsia="Calibri" w:hAnsi="Calibri" w:cs="Calibri"/>
      <w:color w:val="000000"/>
      <w:sz w:val="22"/>
      <w:szCs w:val="22"/>
      <w:u w:color="000000"/>
      <w:bdr w:val="nil"/>
      <w:lang w:val="es-ES_tradnl"/>
    </w:rPr>
  </w:style>
  <w:style w:type="paragraph" w:styleId="BalloonText">
    <w:name w:val="Balloon Text"/>
    <w:basedOn w:val="Normal"/>
    <w:link w:val="BalloonTextChar"/>
    <w:uiPriority w:val="99"/>
    <w:semiHidden/>
    <w:unhideWhenUsed/>
    <w:rsid w:val="00891B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1B25"/>
    <w:rPr>
      <w:rFonts w:ascii="Lucida Grande" w:eastAsia="Arial Unicode MS" w:hAnsi="Lucida Grande" w:cs="Lucida Grande"/>
      <w:sz w:val="18"/>
      <w:szCs w:val="18"/>
      <w:bdr w:val="nil"/>
    </w:rPr>
  </w:style>
  <w:style w:type="paragraph" w:customStyle="1" w:styleId="HeaderFooter">
    <w:name w:val="Header &amp; Footer"/>
    <w:rsid w:val="00891B25"/>
    <w:pPr>
      <w:pBdr>
        <w:top w:val="nil"/>
        <w:left w:val="nil"/>
        <w:bottom w:val="nil"/>
        <w:right w:val="nil"/>
        <w:between w:val="nil"/>
        <w:bar w:val="nil"/>
      </w:pBdr>
      <w:tabs>
        <w:tab w:val="right" w:pos="9020"/>
      </w:tabs>
    </w:pPr>
    <w:rPr>
      <w:rFonts w:ascii="Helvetica" w:eastAsia="Arial Unicode MS" w:hAnsi="Helvetica" w:cs="Arial Unicode MS"/>
      <w:color w:val="000000"/>
      <w:bdr w:val="nil"/>
    </w:rPr>
  </w:style>
  <w:style w:type="character" w:styleId="Hyperlink">
    <w:name w:val="Hyperlink"/>
    <w:rsid w:val="00891B25"/>
    <w:rPr>
      <w:u w:val="single"/>
    </w:rPr>
  </w:style>
  <w:style w:type="paragraph" w:customStyle="1" w:styleId="Body">
    <w:name w:val="Body"/>
    <w:rsid w:val="00891B25"/>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character" w:styleId="CommentReference">
    <w:name w:val="annotation reference"/>
    <w:basedOn w:val="DefaultParagraphFont"/>
    <w:uiPriority w:val="99"/>
    <w:semiHidden/>
    <w:unhideWhenUsed/>
    <w:rsid w:val="00891B25"/>
    <w:rPr>
      <w:sz w:val="18"/>
      <w:szCs w:val="18"/>
    </w:rPr>
  </w:style>
  <w:style w:type="paragraph" w:styleId="CommentText">
    <w:name w:val="annotation text"/>
    <w:basedOn w:val="Normal"/>
    <w:link w:val="CommentTextChar"/>
    <w:uiPriority w:val="99"/>
    <w:semiHidden/>
    <w:unhideWhenUsed/>
    <w:rsid w:val="00891B25"/>
  </w:style>
  <w:style w:type="character" w:customStyle="1" w:styleId="CommentTextChar">
    <w:name w:val="Comment Text Char"/>
    <w:basedOn w:val="DefaultParagraphFont"/>
    <w:link w:val="CommentText"/>
    <w:uiPriority w:val="99"/>
    <w:semiHidden/>
    <w:rsid w:val="00891B25"/>
    <w:rPr>
      <w:rFonts w:ascii="Times New Roman" w:eastAsia="Arial Unicode MS" w:hAnsi="Times New Roman" w:cs="Times New Roman"/>
      <w:bdr w:val="nil"/>
    </w:rPr>
  </w:style>
  <w:style w:type="paragraph" w:customStyle="1" w:styleId="Default">
    <w:name w:val="Default"/>
    <w:rsid w:val="00891B25"/>
    <w:pPr>
      <w:pBdr>
        <w:top w:val="nil"/>
        <w:left w:val="nil"/>
        <w:bottom w:val="nil"/>
        <w:right w:val="nil"/>
        <w:between w:val="nil"/>
        <w:bar w:val="nil"/>
      </w:pBdr>
    </w:pPr>
    <w:rPr>
      <w:rFonts w:ascii="Helvetica" w:eastAsia="Helvetica" w:hAnsi="Helvetica" w:cs="Helvetica"/>
      <w:color w:val="000000"/>
      <w:sz w:val="22"/>
      <w:szCs w:val="22"/>
      <w:bdr w:val="nil"/>
    </w:rPr>
  </w:style>
  <w:style w:type="paragraph" w:customStyle="1" w:styleId="CaptionFigure">
    <w:name w:val="Caption/Figure"/>
    <w:basedOn w:val="NoSpacing"/>
    <w:autoRedefine/>
    <w:qFormat/>
    <w:rsid w:val="00891B25"/>
    <w:rPr>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Words>
  <Characters>519</Characters>
  <Application>Microsoft Macintosh Word</Application>
  <DocSecurity>0</DocSecurity>
  <Lines>4</Lines>
  <Paragraphs>1</Paragraphs>
  <ScaleCrop>false</ScaleCrop>
  <Company>AECOM</Company>
  <LinksUpToDate>false</LinksUpToDate>
  <CharactersWithSpaces>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Aristea Galanopoulou</dc:creator>
  <cp:keywords/>
  <dc:description/>
  <cp:lastModifiedBy>Dominique Duncan</cp:lastModifiedBy>
  <cp:revision>3</cp:revision>
  <cp:lastPrinted>2016-03-09T00:19:00Z</cp:lastPrinted>
  <dcterms:created xsi:type="dcterms:W3CDTF">2016-03-09T00:19:00Z</dcterms:created>
  <dcterms:modified xsi:type="dcterms:W3CDTF">2016-03-09T00:19:00Z</dcterms:modified>
</cp:coreProperties>
</file>