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D07537" w14:textId="3774CC46" w:rsidR="00006E80" w:rsidRDefault="0072509F" w:rsidP="00152516">
      <w:pPr>
        <w:pStyle w:val="Heading1"/>
        <w:rPr>
          <w:ins w:id="0" w:author="Ryan Essex" w:date="2016-03-07T14:55:00Z"/>
        </w:rPr>
        <w:pPrChange w:id="1" w:author="Ryan Essex" w:date="2016-03-07T14:56:00Z">
          <w:pPr/>
        </w:pPrChange>
      </w:pPr>
      <w:r w:rsidRPr="00006E80">
        <w:t>PROJECT</w:t>
      </w:r>
      <w:r>
        <w:t xml:space="preserve"> NARRATIVE</w:t>
      </w:r>
      <w:ins w:id="2" w:author="Ryan Essex" w:date="2016-03-07T14:58:00Z">
        <w:r w:rsidR="009950A9">
          <w:t xml:space="preserve"> </w:t>
        </w:r>
      </w:ins>
      <w:bookmarkStart w:id="3" w:name="_GoBack"/>
      <w:bookmarkEnd w:id="3"/>
      <w:ins w:id="4" w:author="Ryan Essex" w:date="2016-03-07T14:55:00Z">
        <w:r w:rsidR="00152516">
          <w:t xml:space="preserve">- public engagement core </w:t>
        </w:r>
      </w:ins>
      <w:ins w:id="5" w:author="Ryan Essex" w:date="2016-03-07T14:56:00Z">
        <w:r w:rsidR="00152516">
          <w:t>–</w:t>
        </w:r>
      </w:ins>
      <w:ins w:id="6" w:author="Ryan Essex" w:date="2016-03-07T14:55:00Z">
        <w:r w:rsidR="00152516">
          <w:t xml:space="preserve"> epibios4</w:t>
        </w:r>
      </w:ins>
      <w:ins w:id="7" w:author="Ryan Essex" w:date="2016-03-07T14:56:00Z">
        <w:r w:rsidR="00152516">
          <w:t>rx</w:t>
        </w:r>
      </w:ins>
    </w:p>
    <w:p w14:paraId="0DAB5FD0" w14:textId="77777777" w:rsidR="00152516" w:rsidRDefault="00152516">
      <w:pPr>
        <w:rPr>
          <w:rFonts w:ascii="Arial" w:hAnsi="Arial" w:cs="Arial"/>
          <w:b/>
          <w:sz w:val="22"/>
          <w:szCs w:val="22"/>
        </w:rPr>
      </w:pPr>
    </w:p>
    <w:p w14:paraId="642DB1FE" w14:textId="73385F07" w:rsidR="00C637CA" w:rsidRPr="00343E77" w:rsidRDefault="00741B6B" w:rsidP="00152516">
      <w:pPr>
        <w:pStyle w:val="NoSpacing"/>
        <w:pPrChange w:id="8" w:author="Ryan Essex" w:date="2016-03-07T14:55:00Z">
          <w:pPr>
            <w:jc w:val="both"/>
          </w:pPr>
        </w:pPrChange>
      </w:pPr>
      <w:r w:rsidRPr="00343E77">
        <w:t xml:space="preserve">There is currently no therapy that can prevent the development of epilepsy after brain trauma. </w:t>
      </w:r>
      <w:r w:rsidR="00343E77" w:rsidRPr="00343E77">
        <w:t>Here we propose the creation of a consortium of consumers and consumer organizations, scientific (professional) societies, health organizations</w:t>
      </w:r>
      <w:r w:rsidR="003F7884">
        <w:t>,</w:t>
      </w:r>
      <w:r w:rsidR="00343E77" w:rsidRPr="00343E77">
        <w:t xml:space="preserve"> and EpiBioS4Rx investigators to facilitate interactions and communication among our partners</w:t>
      </w:r>
      <w:r w:rsidR="00343E77">
        <w:t>,</w:t>
      </w:r>
      <w:r w:rsidR="00343E77" w:rsidRPr="00343E77">
        <w:t xml:space="preserve"> promote participatory action research</w:t>
      </w:r>
      <w:r w:rsidR="003F7884">
        <w:t xml:space="preserve">, and </w:t>
      </w:r>
      <w:r w:rsidR="00343E77">
        <w:t>identify</w:t>
      </w:r>
      <w:r w:rsidR="00343E77" w:rsidRPr="00343E77">
        <w:t xml:space="preserve"> strategies to design large-scale interventional clinical trials of antiepileptogenic therapies in </w:t>
      </w:r>
      <w:del w:id="9" w:author="Ryan Essex" w:date="2016-03-07T14:56:00Z">
        <w:r w:rsidR="00343E77" w:rsidDel="00782789">
          <w:delText>tramautic</w:delText>
        </w:r>
      </w:del>
      <w:ins w:id="10" w:author="Ryan Essex" w:date="2016-03-07T14:56:00Z">
        <w:r w:rsidR="00782789">
          <w:t>traumatic</w:t>
        </w:r>
      </w:ins>
      <w:r w:rsidR="00343E77">
        <w:t xml:space="preserve"> brain injury</w:t>
      </w:r>
      <w:r w:rsidR="00343E77" w:rsidRPr="00343E77">
        <w:t xml:space="preserve"> </w:t>
      </w:r>
      <w:r w:rsidR="00B0026F">
        <w:t>with</w:t>
      </w:r>
      <w:r w:rsidR="00343E77" w:rsidRPr="00343E77">
        <w:t xml:space="preserve"> effective recruitment and retention.</w:t>
      </w:r>
    </w:p>
    <w:p w14:paraId="48125695" w14:textId="77777777" w:rsidR="00006E80" w:rsidRPr="00006E80" w:rsidRDefault="00006E80">
      <w:pPr>
        <w:rPr>
          <w:rFonts w:ascii="Arial" w:hAnsi="Arial" w:cs="Arial"/>
          <w:sz w:val="22"/>
          <w:szCs w:val="22"/>
        </w:rPr>
      </w:pPr>
    </w:p>
    <w:sectPr w:rsidR="00006E80" w:rsidRPr="00006E80" w:rsidSect="00D937FD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80672C" w14:textId="77777777" w:rsidR="00152516" w:rsidRDefault="00152516" w:rsidP="00152516">
      <w:r>
        <w:separator/>
      </w:r>
    </w:p>
  </w:endnote>
  <w:endnote w:type="continuationSeparator" w:id="0">
    <w:p w14:paraId="02839E1F" w14:textId="77777777" w:rsidR="00152516" w:rsidRDefault="00152516" w:rsidP="00152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177E8E" w14:textId="77777777" w:rsidR="00152516" w:rsidRDefault="00152516" w:rsidP="00152516">
      <w:r>
        <w:separator/>
      </w:r>
    </w:p>
  </w:footnote>
  <w:footnote w:type="continuationSeparator" w:id="0">
    <w:p w14:paraId="45416A6D" w14:textId="77777777" w:rsidR="00152516" w:rsidRDefault="00152516" w:rsidP="001525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linkStyles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7FD"/>
    <w:rsid w:val="00006E80"/>
    <w:rsid w:val="00152516"/>
    <w:rsid w:val="002B04E6"/>
    <w:rsid w:val="00343E77"/>
    <w:rsid w:val="003F7884"/>
    <w:rsid w:val="00414761"/>
    <w:rsid w:val="0072509F"/>
    <w:rsid w:val="00741B6B"/>
    <w:rsid w:val="00782789"/>
    <w:rsid w:val="007F05DF"/>
    <w:rsid w:val="009950A9"/>
    <w:rsid w:val="00A26A06"/>
    <w:rsid w:val="00B0026F"/>
    <w:rsid w:val="00B20CA4"/>
    <w:rsid w:val="00C637CA"/>
    <w:rsid w:val="00D937FD"/>
    <w:rsid w:val="00E810A2"/>
    <w:rsid w:val="00EB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79FAF5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52516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sz w:val="24"/>
      <w:szCs w:val="24"/>
      <w:bdr w:val="nil"/>
      <w:lang w:eastAsia="en-US"/>
    </w:rPr>
  </w:style>
  <w:style w:type="paragraph" w:styleId="Heading1">
    <w:name w:val="heading 1"/>
    <w:aliases w:val="EP Main Heading"/>
    <w:basedOn w:val="PlainText"/>
    <w:next w:val="Normal"/>
    <w:link w:val="Heading1Char"/>
    <w:uiPriority w:val="9"/>
    <w:qFormat/>
    <w:rsid w:val="00152516"/>
    <w:pPr>
      <w:outlineLvl w:val="0"/>
    </w:pPr>
    <w:rPr>
      <w:rFonts w:ascii="Arial" w:hAnsi="Arial"/>
      <w:b/>
      <w:bCs/>
      <w:caps/>
    </w:rPr>
  </w:style>
  <w:style w:type="paragraph" w:styleId="Heading2">
    <w:name w:val="heading 2"/>
    <w:aliases w:val="EP Subhead"/>
    <w:basedOn w:val="Normal"/>
    <w:next w:val="Normal"/>
    <w:link w:val="Heading2Char"/>
    <w:uiPriority w:val="9"/>
    <w:unhideWhenUsed/>
    <w:qFormat/>
    <w:rsid w:val="00152516"/>
    <w:pPr>
      <w:outlineLvl w:val="1"/>
    </w:pPr>
    <w:rPr>
      <w:rFonts w:ascii="Arial" w:hAnsi="Arial"/>
      <w:b/>
      <w:bCs/>
      <w:sz w:val="22"/>
      <w:szCs w:val="22"/>
    </w:rPr>
  </w:style>
  <w:style w:type="paragraph" w:styleId="Heading3">
    <w:name w:val="heading 3"/>
    <w:aliases w:val="Sub heading"/>
    <w:basedOn w:val="Heading2"/>
    <w:next w:val="Normal"/>
    <w:link w:val="Heading3Char"/>
    <w:uiPriority w:val="9"/>
    <w:unhideWhenUsed/>
    <w:qFormat/>
    <w:rsid w:val="00152516"/>
    <w:pPr>
      <w:outlineLvl w:val="2"/>
    </w:pPr>
  </w:style>
  <w:style w:type="character" w:default="1" w:styleId="DefaultParagraphFont">
    <w:name w:val="Default Paragraph Font"/>
    <w:uiPriority w:val="1"/>
    <w:semiHidden/>
    <w:unhideWhenUsed/>
    <w:rsid w:val="0015251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52516"/>
  </w:style>
  <w:style w:type="paragraph" w:styleId="BalloonText">
    <w:name w:val="Balloon Text"/>
    <w:basedOn w:val="Normal"/>
    <w:link w:val="BalloonTextChar"/>
    <w:uiPriority w:val="99"/>
    <w:semiHidden/>
    <w:unhideWhenUsed/>
    <w:rsid w:val="0015251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aliases w:val="EP Main Heading Char"/>
    <w:basedOn w:val="DefaultParagraphFont"/>
    <w:link w:val="Heading1"/>
    <w:uiPriority w:val="9"/>
    <w:rsid w:val="00152516"/>
    <w:rPr>
      <w:rFonts w:ascii="Arial" w:eastAsia="Calibri" w:hAnsi="Arial" w:cs="Calibri"/>
      <w:b/>
      <w:bCs/>
      <w:caps/>
      <w:color w:val="000000"/>
      <w:sz w:val="22"/>
      <w:szCs w:val="22"/>
      <w:u w:color="000000"/>
      <w:bdr w:val="nil"/>
      <w:lang w:val="es-ES_tradnl" w:eastAsia="en-US"/>
    </w:rPr>
  </w:style>
  <w:style w:type="character" w:customStyle="1" w:styleId="Heading2Char">
    <w:name w:val="Heading 2 Char"/>
    <w:aliases w:val="EP Subhead Char"/>
    <w:basedOn w:val="DefaultParagraphFont"/>
    <w:link w:val="Heading2"/>
    <w:uiPriority w:val="9"/>
    <w:rsid w:val="00152516"/>
    <w:rPr>
      <w:rFonts w:ascii="Arial" w:eastAsia="Arial Unicode MS" w:hAnsi="Arial"/>
      <w:b/>
      <w:bCs/>
      <w:sz w:val="22"/>
      <w:szCs w:val="22"/>
      <w:bdr w:val="nil"/>
      <w:lang w:eastAsia="en-US"/>
    </w:rPr>
  </w:style>
  <w:style w:type="character" w:customStyle="1" w:styleId="Heading3Char">
    <w:name w:val="Heading 3 Char"/>
    <w:aliases w:val="Sub heading Char"/>
    <w:basedOn w:val="DefaultParagraphFont"/>
    <w:link w:val="Heading3"/>
    <w:uiPriority w:val="9"/>
    <w:rsid w:val="00152516"/>
    <w:rPr>
      <w:rFonts w:ascii="Arial" w:eastAsia="Arial Unicode MS" w:hAnsi="Arial"/>
      <w:b/>
      <w:bCs/>
      <w:sz w:val="22"/>
      <w:szCs w:val="22"/>
      <w:bdr w:val="nil"/>
      <w:lang w:eastAsia="en-US"/>
    </w:rPr>
  </w:style>
  <w:style w:type="paragraph" w:styleId="NoSpacing">
    <w:name w:val="No Spacing"/>
    <w:aliases w:val="EP Normal Text"/>
    <w:basedOn w:val="Normal"/>
    <w:uiPriority w:val="1"/>
    <w:qFormat/>
    <w:rsid w:val="00152516"/>
    <w:rPr>
      <w:rFonts w:ascii="Arial" w:hAnsi="Arial"/>
      <w:sz w:val="22"/>
      <w:szCs w:val="22"/>
    </w:rPr>
  </w:style>
  <w:style w:type="paragraph" w:styleId="PlainText">
    <w:name w:val="Plain Text"/>
    <w:link w:val="PlainTextChar"/>
    <w:rsid w:val="0015251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 w:eastAsia="en-US"/>
    </w:rPr>
  </w:style>
  <w:style w:type="character" w:customStyle="1" w:styleId="PlainTextChar">
    <w:name w:val="Plain Text Char"/>
    <w:basedOn w:val="DefaultParagraphFont"/>
    <w:link w:val="PlainText"/>
    <w:rsid w:val="00152516"/>
    <w:rPr>
      <w:rFonts w:ascii="Calibri" w:eastAsia="Calibri" w:hAnsi="Calibri" w:cs="Calibri"/>
      <w:color w:val="000000"/>
      <w:sz w:val="22"/>
      <w:szCs w:val="22"/>
      <w:u w:color="000000"/>
      <w:bdr w:val="nil"/>
      <w:lang w:val="es-ES_tradnl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516"/>
    <w:rPr>
      <w:rFonts w:ascii="Lucida Grande" w:eastAsia="Arial Unicode MS" w:hAnsi="Lucida Grande" w:cs="Lucida Grande"/>
      <w:sz w:val="18"/>
      <w:szCs w:val="18"/>
      <w:bdr w:val="nil"/>
      <w:lang w:eastAsia="en-US"/>
    </w:rPr>
  </w:style>
  <w:style w:type="paragraph" w:customStyle="1" w:styleId="HeaderFooter">
    <w:name w:val="Header &amp; Footer"/>
    <w:rsid w:val="00152516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bdr w:val="nil"/>
      <w:lang w:eastAsia="en-US"/>
    </w:rPr>
  </w:style>
  <w:style w:type="character" w:styleId="Hyperlink">
    <w:name w:val="Hyperlink"/>
    <w:rsid w:val="00152516"/>
    <w:rPr>
      <w:u w:val="single"/>
    </w:rPr>
  </w:style>
  <w:style w:type="paragraph" w:customStyle="1" w:styleId="Body">
    <w:name w:val="Body"/>
    <w:rsid w:val="0015251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5251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251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2516"/>
    <w:rPr>
      <w:rFonts w:eastAsia="Arial Unicode MS"/>
      <w:sz w:val="24"/>
      <w:szCs w:val="24"/>
      <w:bdr w:val="nil"/>
      <w:lang w:eastAsia="en-US"/>
    </w:rPr>
  </w:style>
  <w:style w:type="paragraph" w:customStyle="1" w:styleId="Default">
    <w:name w:val="Default"/>
    <w:rsid w:val="0015251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bdr w:val="nil"/>
      <w:lang w:eastAsia="en-US"/>
    </w:rPr>
  </w:style>
  <w:style w:type="paragraph" w:customStyle="1" w:styleId="CaptionFigure">
    <w:name w:val="Caption/Figure"/>
    <w:basedOn w:val="NoSpacing"/>
    <w:autoRedefine/>
    <w:qFormat/>
    <w:rsid w:val="00152516"/>
    <w:rPr>
      <w:noProof/>
      <w:sz w:val="18"/>
    </w:rPr>
  </w:style>
  <w:style w:type="paragraph" w:styleId="Header">
    <w:name w:val="header"/>
    <w:basedOn w:val="Normal"/>
    <w:link w:val="HeaderChar"/>
    <w:uiPriority w:val="99"/>
    <w:unhideWhenUsed/>
    <w:rsid w:val="0015251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516"/>
    <w:rPr>
      <w:rFonts w:eastAsia="Arial Unicode MS"/>
      <w:sz w:val="24"/>
      <w:szCs w:val="24"/>
      <w:bdr w:val="nil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525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516"/>
    <w:rPr>
      <w:rFonts w:eastAsia="Arial Unicode MS"/>
      <w:sz w:val="24"/>
      <w:szCs w:val="24"/>
      <w:bdr w:val="nil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52516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sz w:val="24"/>
      <w:szCs w:val="24"/>
      <w:bdr w:val="nil"/>
      <w:lang w:eastAsia="en-US"/>
    </w:rPr>
  </w:style>
  <w:style w:type="paragraph" w:styleId="Heading1">
    <w:name w:val="heading 1"/>
    <w:aliases w:val="EP Main Heading"/>
    <w:basedOn w:val="PlainText"/>
    <w:next w:val="Normal"/>
    <w:link w:val="Heading1Char"/>
    <w:uiPriority w:val="9"/>
    <w:qFormat/>
    <w:rsid w:val="00152516"/>
    <w:pPr>
      <w:outlineLvl w:val="0"/>
    </w:pPr>
    <w:rPr>
      <w:rFonts w:ascii="Arial" w:hAnsi="Arial"/>
      <w:b/>
      <w:bCs/>
      <w:caps/>
    </w:rPr>
  </w:style>
  <w:style w:type="paragraph" w:styleId="Heading2">
    <w:name w:val="heading 2"/>
    <w:aliases w:val="EP Subhead"/>
    <w:basedOn w:val="Normal"/>
    <w:next w:val="Normal"/>
    <w:link w:val="Heading2Char"/>
    <w:uiPriority w:val="9"/>
    <w:unhideWhenUsed/>
    <w:qFormat/>
    <w:rsid w:val="00152516"/>
    <w:pPr>
      <w:outlineLvl w:val="1"/>
    </w:pPr>
    <w:rPr>
      <w:rFonts w:ascii="Arial" w:hAnsi="Arial"/>
      <w:b/>
      <w:bCs/>
      <w:sz w:val="22"/>
      <w:szCs w:val="22"/>
    </w:rPr>
  </w:style>
  <w:style w:type="paragraph" w:styleId="Heading3">
    <w:name w:val="heading 3"/>
    <w:aliases w:val="Sub heading"/>
    <w:basedOn w:val="Heading2"/>
    <w:next w:val="Normal"/>
    <w:link w:val="Heading3Char"/>
    <w:uiPriority w:val="9"/>
    <w:unhideWhenUsed/>
    <w:qFormat/>
    <w:rsid w:val="00152516"/>
    <w:pPr>
      <w:outlineLvl w:val="2"/>
    </w:pPr>
  </w:style>
  <w:style w:type="character" w:default="1" w:styleId="DefaultParagraphFont">
    <w:name w:val="Default Paragraph Font"/>
    <w:uiPriority w:val="1"/>
    <w:semiHidden/>
    <w:unhideWhenUsed/>
    <w:rsid w:val="0015251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52516"/>
  </w:style>
  <w:style w:type="paragraph" w:styleId="BalloonText">
    <w:name w:val="Balloon Text"/>
    <w:basedOn w:val="Normal"/>
    <w:link w:val="BalloonTextChar"/>
    <w:uiPriority w:val="99"/>
    <w:semiHidden/>
    <w:unhideWhenUsed/>
    <w:rsid w:val="0015251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aliases w:val="EP Main Heading Char"/>
    <w:basedOn w:val="DefaultParagraphFont"/>
    <w:link w:val="Heading1"/>
    <w:uiPriority w:val="9"/>
    <w:rsid w:val="00152516"/>
    <w:rPr>
      <w:rFonts w:ascii="Arial" w:eastAsia="Calibri" w:hAnsi="Arial" w:cs="Calibri"/>
      <w:b/>
      <w:bCs/>
      <w:caps/>
      <w:color w:val="000000"/>
      <w:sz w:val="22"/>
      <w:szCs w:val="22"/>
      <w:u w:color="000000"/>
      <w:bdr w:val="nil"/>
      <w:lang w:val="es-ES_tradnl" w:eastAsia="en-US"/>
    </w:rPr>
  </w:style>
  <w:style w:type="character" w:customStyle="1" w:styleId="Heading2Char">
    <w:name w:val="Heading 2 Char"/>
    <w:aliases w:val="EP Subhead Char"/>
    <w:basedOn w:val="DefaultParagraphFont"/>
    <w:link w:val="Heading2"/>
    <w:uiPriority w:val="9"/>
    <w:rsid w:val="00152516"/>
    <w:rPr>
      <w:rFonts w:ascii="Arial" w:eastAsia="Arial Unicode MS" w:hAnsi="Arial"/>
      <w:b/>
      <w:bCs/>
      <w:sz w:val="22"/>
      <w:szCs w:val="22"/>
      <w:bdr w:val="nil"/>
      <w:lang w:eastAsia="en-US"/>
    </w:rPr>
  </w:style>
  <w:style w:type="character" w:customStyle="1" w:styleId="Heading3Char">
    <w:name w:val="Heading 3 Char"/>
    <w:aliases w:val="Sub heading Char"/>
    <w:basedOn w:val="DefaultParagraphFont"/>
    <w:link w:val="Heading3"/>
    <w:uiPriority w:val="9"/>
    <w:rsid w:val="00152516"/>
    <w:rPr>
      <w:rFonts w:ascii="Arial" w:eastAsia="Arial Unicode MS" w:hAnsi="Arial"/>
      <w:b/>
      <w:bCs/>
      <w:sz w:val="22"/>
      <w:szCs w:val="22"/>
      <w:bdr w:val="nil"/>
      <w:lang w:eastAsia="en-US"/>
    </w:rPr>
  </w:style>
  <w:style w:type="paragraph" w:styleId="NoSpacing">
    <w:name w:val="No Spacing"/>
    <w:aliases w:val="EP Normal Text"/>
    <w:basedOn w:val="Normal"/>
    <w:uiPriority w:val="1"/>
    <w:qFormat/>
    <w:rsid w:val="00152516"/>
    <w:rPr>
      <w:rFonts w:ascii="Arial" w:hAnsi="Arial"/>
      <w:sz w:val="22"/>
      <w:szCs w:val="22"/>
    </w:rPr>
  </w:style>
  <w:style w:type="paragraph" w:styleId="PlainText">
    <w:name w:val="Plain Text"/>
    <w:link w:val="PlainTextChar"/>
    <w:rsid w:val="0015251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 w:eastAsia="en-US"/>
    </w:rPr>
  </w:style>
  <w:style w:type="character" w:customStyle="1" w:styleId="PlainTextChar">
    <w:name w:val="Plain Text Char"/>
    <w:basedOn w:val="DefaultParagraphFont"/>
    <w:link w:val="PlainText"/>
    <w:rsid w:val="00152516"/>
    <w:rPr>
      <w:rFonts w:ascii="Calibri" w:eastAsia="Calibri" w:hAnsi="Calibri" w:cs="Calibri"/>
      <w:color w:val="000000"/>
      <w:sz w:val="22"/>
      <w:szCs w:val="22"/>
      <w:u w:color="000000"/>
      <w:bdr w:val="nil"/>
      <w:lang w:val="es-ES_tradnl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516"/>
    <w:rPr>
      <w:rFonts w:ascii="Lucida Grande" w:eastAsia="Arial Unicode MS" w:hAnsi="Lucida Grande" w:cs="Lucida Grande"/>
      <w:sz w:val="18"/>
      <w:szCs w:val="18"/>
      <w:bdr w:val="nil"/>
      <w:lang w:eastAsia="en-US"/>
    </w:rPr>
  </w:style>
  <w:style w:type="paragraph" w:customStyle="1" w:styleId="HeaderFooter">
    <w:name w:val="Header &amp; Footer"/>
    <w:rsid w:val="00152516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bdr w:val="nil"/>
      <w:lang w:eastAsia="en-US"/>
    </w:rPr>
  </w:style>
  <w:style w:type="character" w:styleId="Hyperlink">
    <w:name w:val="Hyperlink"/>
    <w:rsid w:val="00152516"/>
    <w:rPr>
      <w:u w:val="single"/>
    </w:rPr>
  </w:style>
  <w:style w:type="paragraph" w:customStyle="1" w:styleId="Body">
    <w:name w:val="Body"/>
    <w:rsid w:val="0015251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5251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251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2516"/>
    <w:rPr>
      <w:rFonts w:eastAsia="Arial Unicode MS"/>
      <w:sz w:val="24"/>
      <w:szCs w:val="24"/>
      <w:bdr w:val="nil"/>
      <w:lang w:eastAsia="en-US"/>
    </w:rPr>
  </w:style>
  <w:style w:type="paragraph" w:customStyle="1" w:styleId="Default">
    <w:name w:val="Default"/>
    <w:rsid w:val="0015251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bdr w:val="nil"/>
      <w:lang w:eastAsia="en-US"/>
    </w:rPr>
  </w:style>
  <w:style w:type="paragraph" w:customStyle="1" w:styleId="CaptionFigure">
    <w:name w:val="Caption/Figure"/>
    <w:basedOn w:val="NoSpacing"/>
    <w:autoRedefine/>
    <w:qFormat/>
    <w:rsid w:val="00152516"/>
    <w:rPr>
      <w:noProof/>
      <w:sz w:val="18"/>
    </w:rPr>
  </w:style>
  <w:style w:type="paragraph" w:styleId="Header">
    <w:name w:val="header"/>
    <w:basedOn w:val="Normal"/>
    <w:link w:val="HeaderChar"/>
    <w:uiPriority w:val="99"/>
    <w:unhideWhenUsed/>
    <w:rsid w:val="0015251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516"/>
    <w:rPr>
      <w:rFonts w:eastAsia="Arial Unicode MS"/>
      <w:sz w:val="24"/>
      <w:szCs w:val="24"/>
      <w:bdr w:val="nil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525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516"/>
    <w:rPr>
      <w:rFonts w:eastAsia="Arial Unicode MS"/>
      <w:sz w:val="24"/>
      <w:szCs w:val="24"/>
      <w:bdr w:val="ni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528</Characters>
  <Application>Microsoft Macintosh Word</Application>
  <DocSecurity>0</DocSecurity>
  <Lines>25</Lines>
  <Paragraphs>2</Paragraphs>
  <ScaleCrop>false</ScaleCrop>
  <Company>AECOM</Company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Aristea Galanopoulou</dc:creator>
  <cp:keywords/>
  <dc:description/>
  <cp:lastModifiedBy>Ryan Essex</cp:lastModifiedBy>
  <cp:revision>2</cp:revision>
  <dcterms:created xsi:type="dcterms:W3CDTF">2016-03-07T22:58:00Z</dcterms:created>
  <dcterms:modified xsi:type="dcterms:W3CDTF">2016-03-07T22:58:00Z</dcterms:modified>
</cp:coreProperties>
</file>