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25D12" w14:textId="3A268D5F" w:rsidR="00FC1730" w:rsidRPr="008569EE" w:rsidRDefault="00FC1730">
      <w:pPr>
        <w:pStyle w:val="Heading1"/>
        <w:spacing w:afterLines="30" w:after="72"/>
        <w:pPrChange w:id="0" w:author="Ryan Essex" w:date="2016-03-07T14:21:00Z">
          <w:pPr>
            <w:pStyle w:val="Heading1"/>
            <w:spacing w:afterLines="60" w:after="144"/>
          </w:pPr>
        </w:pPrChange>
      </w:pPr>
      <w:r>
        <w:t xml:space="preserve">RESEARCH STRATEGY – PUBLIC ENGAGEMENT CORE </w:t>
      </w:r>
      <w:ins w:id="1" w:author="Ryan Essex" w:date="2016-03-07T14:20:00Z">
        <w:r w:rsidR="00737F20">
          <w:t>– Epibios4rx</w:t>
        </w:r>
      </w:ins>
    </w:p>
    <w:p w14:paraId="24A0D831" w14:textId="42EAA16C" w:rsidR="00FC1730" w:rsidRPr="008569EE" w:rsidRDefault="00FC1730">
      <w:pPr>
        <w:pStyle w:val="Heading1"/>
        <w:spacing w:afterLines="30" w:after="72"/>
        <w:pPrChange w:id="2" w:author="Ryan Essex" w:date="2016-03-07T14:21:00Z">
          <w:pPr>
            <w:pStyle w:val="Heading1"/>
            <w:spacing w:afterLines="60" w:after="144"/>
          </w:pPr>
        </w:pPrChange>
      </w:pPr>
      <w:r w:rsidRPr="008569EE">
        <w:t>1. Significance</w:t>
      </w:r>
    </w:p>
    <w:p w14:paraId="665D0F3F" w14:textId="19DB1780" w:rsidR="00FC1730" w:rsidDel="00236637" w:rsidRDefault="00FC1730">
      <w:pPr>
        <w:pStyle w:val="NoSpacing"/>
        <w:spacing w:afterLines="30" w:after="72"/>
        <w:rPr>
          <w:del w:id="3" w:author="Ryan Essex" w:date="2016-03-07T14:20:00Z"/>
        </w:rPr>
        <w:pPrChange w:id="4" w:author="Ryan Essex" w:date="2016-03-07T14:21:00Z">
          <w:pPr>
            <w:pStyle w:val="NoSpacing"/>
            <w:spacing w:afterLines="60" w:after="144"/>
          </w:pPr>
        </w:pPrChange>
      </w:pPr>
      <w:r w:rsidRPr="008569EE">
        <w:t>The Pub</w:t>
      </w:r>
      <w:r w:rsidR="00A9183A">
        <w:t>l</w:t>
      </w:r>
      <w:r w:rsidRPr="008569EE">
        <w:t xml:space="preserve">ic </w:t>
      </w:r>
      <w:r>
        <w:t>E</w:t>
      </w:r>
      <w:r w:rsidRPr="008569EE">
        <w:t xml:space="preserve">ngagement </w:t>
      </w:r>
      <w:r>
        <w:t>C</w:t>
      </w:r>
      <w:r w:rsidRPr="008569EE">
        <w:t>ore is desi</w:t>
      </w:r>
      <w:r>
        <w:t xml:space="preserve">gned to advance </w:t>
      </w:r>
      <w:r w:rsidRPr="003E2C96">
        <w:t>participatory action research and accelerate knowledge transfer</w:t>
      </w:r>
      <w:r>
        <w:t xml:space="preserve"> </w:t>
      </w:r>
      <w:r w:rsidRPr="001953D7">
        <w:t xml:space="preserve">in patients with </w:t>
      </w:r>
      <w:r w:rsidR="000356CA">
        <w:t>traumatic brain injury (TBI)</w:t>
      </w:r>
      <w:r w:rsidR="000356CA" w:rsidRPr="001953D7">
        <w:t xml:space="preserve"> </w:t>
      </w:r>
      <w:r>
        <w:t xml:space="preserve">both </w:t>
      </w:r>
      <w:r w:rsidRPr="008569EE">
        <w:t>civilian and non</w:t>
      </w:r>
      <w:r>
        <w:t>-</w:t>
      </w:r>
      <w:r w:rsidRPr="008569EE">
        <w:t>civilian (veterans)</w:t>
      </w:r>
      <w:r>
        <w:t xml:space="preserve">. </w:t>
      </w:r>
      <w:r w:rsidR="000356CA">
        <w:t>These</w:t>
      </w:r>
      <w:r>
        <w:t xml:space="preserve"> populations</w:t>
      </w:r>
      <w:r w:rsidR="000356CA">
        <w:t xml:space="preserve"> require extended monitoring, because the </w:t>
      </w:r>
      <w:r w:rsidRPr="008569EE">
        <w:t>disease is biphasic</w:t>
      </w:r>
      <w:r w:rsidR="000356CA">
        <w:t xml:space="preserve"> and the </w:t>
      </w:r>
      <w:r w:rsidRPr="008569EE">
        <w:t xml:space="preserve">second phase (epilepsy) </w:t>
      </w:r>
      <w:r>
        <w:t xml:space="preserve">often </w:t>
      </w:r>
      <w:r w:rsidR="000356CA" w:rsidRPr="008569EE">
        <w:t>oc</w:t>
      </w:r>
      <w:r w:rsidR="000356CA">
        <w:t>curs</w:t>
      </w:r>
      <w:r w:rsidR="000356CA" w:rsidRPr="008569EE">
        <w:t xml:space="preserve"> </w:t>
      </w:r>
      <w:r w:rsidRPr="008569EE">
        <w:t>months or years after the initial injury</w:t>
      </w:r>
      <w:r w:rsidR="000356CA">
        <w:t xml:space="preserve">. </w:t>
      </w:r>
      <w:r>
        <w:t>The</w:t>
      </w:r>
      <w:r w:rsidRPr="00657645">
        <w:t xml:space="preserve"> </w:t>
      </w:r>
      <w:r w:rsidRPr="008569EE">
        <w:t xml:space="preserve">Pubic </w:t>
      </w:r>
      <w:r>
        <w:t>E</w:t>
      </w:r>
      <w:r w:rsidRPr="008569EE">
        <w:t xml:space="preserve">ngagement </w:t>
      </w:r>
      <w:r>
        <w:t>C</w:t>
      </w:r>
      <w:r w:rsidRPr="008569EE">
        <w:t xml:space="preserve">ore </w:t>
      </w:r>
      <w:r w:rsidRPr="00657645">
        <w:t xml:space="preserve">will, for the first time, bring together epilepsy and TBI </w:t>
      </w:r>
      <w:r w:rsidR="000356CA">
        <w:t>patients and caregivers (“consumers”)</w:t>
      </w:r>
      <w:r>
        <w:t xml:space="preserve"> and consumer </w:t>
      </w:r>
      <w:r w:rsidRPr="00657645">
        <w:t>groups to address common interests and concerns, not only of patients with epilepsy, but</w:t>
      </w:r>
      <w:del w:id="5" w:author="Dominique Duncan" w:date="2016-03-08T12:53:00Z">
        <w:r w:rsidDel="005459DB">
          <w:delText>,</w:delText>
        </w:r>
      </w:del>
      <w:r w:rsidRPr="00657645">
        <w:t xml:space="preserve"> </w:t>
      </w:r>
      <w:r w:rsidRPr="005459DB">
        <w:rPr>
          <w:rPrChange w:id="6" w:author="Dominique Duncan" w:date="2016-03-08T12:53:00Z">
            <w:rPr>
              <w:i/>
            </w:rPr>
          </w:rPrChange>
        </w:rPr>
        <w:t>especially</w:t>
      </w:r>
      <w:del w:id="7" w:author="Dominique Duncan" w:date="2016-03-08T12:53:00Z">
        <w:r w:rsidDel="005459DB">
          <w:rPr>
            <w:i/>
          </w:rPr>
          <w:delText>,</w:delText>
        </w:r>
      </w:del>
      <w:r>
        <w:t xml:space="preserve"> for </w:t>
      </w:r>
      <w:r w:rsidRPr="00657645">
        <w:t xml:space="preserve">patients at risk </w:t>
      </w:r>
      <w:r>
        <w:t>of</w:t>
      </w:r>
      <w:r w:rsidRPr="00657645">
        <w:t xml:space="preserve"> developing epilepsy. </w:t>
      </w:r>
      <w:r w:rsidR="00483D5F" w:rsidRPr="00600FE6">
        <w:rPr>
          <w:b/>
        </w:rPr>
        <w:t xml:space="preserve">The scientific premise of EpiBioS4Rx is: </w:t>
      </w:r>
      <w:r w:rsidR="00483D5F" w:rsidRPr="00600FE6">
        <w:rPr>
          <w:rFonts w:eastAsia="Cambria"/>
          <w:b/>
        </w:rPr>
        <w:t xml:space="preserve">Epileptogenesis after </w:t>
      </w:r>
      <w:r w:rsidR="00483D5F" w:rsidRPr="00600FE6">
        <w:rPr>
          <w:b/>
        </w:rPr>
        <w:t xml:space="preserve">traumatic brain injury (TBI) </w:t>
      </w:r>
      <w:r w:rsidR="00483D5F" w:rsidRPr="00600FE6">
        <w:rPr>
          <w:rFonts w:eastAsia="Cambria"/>
          <w:b/>
        </w:rPr>
        <w:t>can be prevented with specific treatments; the identification of relevant biomarkers and performance of rigorous preclinical trials will permit the future design and performance of economically feasible full-scale clinical trials of antiepileptogenic therapies.</w:t>
      </w:r>
      <w:r w:rsidR="00483D5F">
        <w:t xml:space="preserve"> </w:t>
      </w:r>
      <w:r w:rsidR="00483D5F" w:rsidRPr="004B35EE">
        <w:t>Th</w:t>
      </w:r>
      <w:r w:rsidR="000356CA">
        <w:t xml:space="preserve">e purpose </w:t>
      </w:r>
      <w:r>
        <w:t xml:space="preserve">of EpiBioS4Rx </w:t>
      </w:r>
      <w:r w:rsidRPr="004B35EE">
        <w:t>is to create a rigorous multicenter preclinical and clinical platform to identify candidate antiepileptogenic treatments for post</w:t>
      </w:r>
      <w:r w:rsidR="000356CA">
        <w:t>-</w:t>
      </w:r>
      <w:r w:rsidRPr="004B35EE">
        <w:t>traumatic epilepsy and</w:t>
      </w:r>
      <w:r w:rsidR="000356CA">
        <w:t xml:space="preserve"> to</w:t>
      </w:r>
      <w:r w:rsidRPr="004B35EE">
        <w:t xml:space="preserve"> develop strategies and infrastructures </w:t>
      </w:r>
      <w:r>
        <w:t xml:space="preserve">(including the identification of biomarkers) </w:t>
      </w:r>
      <w:r w:rsidRPr="004B35EE">
        <w:t>that will enable future clinical antiepileptogenesis trials.</w:t>
      </w:r>
      <w:r w:rsidRPr="008569EE">
        <w:t xml:space="preserve"> </w:t>
      </w:r>
      <w:r>
        <w:t>The role of the Core is to</w:t>
      </w:r>
      <w:r w:rsidRPr="00657645">
        <w:t xml:space="preserve"> </w:t>
      </w:r>
      <w:r>
        <w:t xml:space="preserve">utilize and, if necessary, develop </w:t>
      </w:r>
      <w:r w:rsidRPr="00657645">
        <w:t xml:space="preserve">programs to educate patients and their families about the importance of research on epileptogenic mechanisms, </w:t>
      </w:r>
      <w:r w:rsidR="00565EF1">
        <w:t xml:space="preserve">to </w:t>
      </w:r>
      <w:r w:rsidRPr="00DB14FC">
        <w:t>lea</w:t>
      </w:r>
      <w:r w:rsidRPr="00F403CA">
        <w:t>rn from patients and their families about their most pressing needs and concerns about research,</w:t>
      </w:r>
      <w:r>
        <w:t xml:space="preserve"> </w:t>
      </w:r>
      <w:r w:rsidRPr="00657645">
        <w:t xml:space="preserve">and </w:t>
      </w:r>
      <w:r w:rsidR="00565EF1">
        <w:t xml:space="preserve">to </w:t>
      </w:r>
      <w:r w:rsidRPr="00657645">
        <w:t>encourage their participation in clinical antiepileptogenesis studies.</w:t>
      </w:r>
      <w:r>
        <w:t xml:space="preserve"> S</w:t>
      </w:r>
      <w:r w:rsidRPr="008569EE">
        <w:t>everal</w:t>
      </w:r>
      <w:r>
        <w:t xml:space="preserve"> </w:t>
      </w:r>
      <w:r w:rsidRPr="008569EE">
        <w:t>organizations representing divers</w:t>
      </w:r>
      <w:r>
        <w:t xml:space="preserve">e </w:t>
      </w:r>
      <w:r w:rsidR="00565EF1">
        <w:t>interested populations</w:t>
      </w:r>
      <w:r w:rsidRPr="008569EE">
        <w:t xml:space="preserve"> </w:t>
      </w:r>
      <w:r>
        <w:t xml:space="preserve">have agreed to participate. </w:t>
      </w:r>
      <w:r w:rsidR="00565EF1" w:rsidRPr="00565EF1">
        <w:t>The partners in the Core will work together toward stated goals, contributing to ongoing adjudication of the project’s progress by providing feedback and critical assessment to accomplish the specific aims and assess the implementation of identified knowledge transfer strategies.</w:t>
      </w:r>
      <w:r w:rsidR="00565EF1">
        <w:t xml:space="preserve"> </w:t>
      </w:r>
      <w:r>
        <w:t>Future</w:t>
      </w:r>
      <w:r w:rsidRPr="008569EE">
        <w:t xml:space="preserve"> implementation</w:t>
      </w:r>
      <w:r>
        <w:t>s will require cooperation with state</w:t>
      </w:r>
      <w:r w:rsidR="00565EF1">
        <w:t>-</w:t>
      </w:r>
      <w:r>
        <w:t>based agencies and health organizations,</w:t>
      </w:r>
      <w:r w:rsidRPr="008569EE">
        <w:t xml:space="preserve"> not only in the USA </w:t>
      </w:r>
      <w:proofErr w:type="gramStart"/>
      <w:r w:rsidRPr="008569EE">
        <w:t>but</w:t>
      </w:r>
      <w:proofErr w:type="gramEnd"/>
      <w:r w:rsidRPr="008569EE">
        <w:t xml:space="preserve"> worldwide</w:t>
      </w:r>
      <w:r w:rsidR="000356CA">
        <w:t>,</w:t>
      </w:r>
      <w:r>
        <w:t xml:space="preserve"> to translate the EpiBioS4Rx findings into effective policies to ultimately prevent epileptogenesis.</w:t>
      </w:r>
    </w:p>
    <w:p w14:paraId="0521478B" w14:textId="77777777" w:rsidR="00236637" w:rsidRDefault="00236637">
      <w:pPr>
        <w:pStyle w:val="NoSpacing"/>
        <w:spacing w:afterLines="30" w:after="72"/>
        <w:rPr>
          <w:ins w:id="8" w:author="Ryan Essex" w:date="2016-03-07T14:20:00Z"/>
        </w:rPr>
        <w:pPrChange w:id="9" w:author="Ryan Essex" w:date="2016-03-07T14:21:00Z">
          <w:pPr>
            <w:pStyle w:val="NoSpacing"/>
            <w:spacing w:afterLines="60" w:after="144"/>
          </w:pPr>
        </w:pPrChange>
      </w:pPr>
    </w:p>
    <w:p w14:paraId="1B1ED914" w14:textId="0A8CF883" w:rsidR="00FC1730" w:rsidRDefault="00FC1730">
      <w:pPr>
        <w:pStyle w:val="NoSpacing"/>
        <w:spacing w:afterLines="30" w:after="72"/>
        <w:pPrChange w:id="10" w:author="Ryan Essex" w:date="2016-03-07T14:21:00Z">
          <w:pPr>
            <w:pStyle w:val="NoSpacing"/>
            <w:spacing w:afterLines="60" w:after="144"/>
          </w:pPr>
        </w:pPrChange>
      </w:pPr>
      <w:r>
        <w:t xml:space="preserve">Our proposal is also build on an integrated </w:t>
      </w:r>
      <w:r w:rsidR="000356CA">
        <w:t xml:space="preserve">knowledge transfer </w:t>
      </w:r>
      <w:r>
        <w:t xml:space="preserve">strategy. Successful knowledge translation requires an interactive, dynamic approach that involves key stakeholders (e.g. </w:t>
      </w:r>
      <w:r w:rsidR="00703BF4">
        <w:t>and consumer</w:t>
      </w:r>
      <w:r>
        <w:t xml:space="preserve"> groups), throughout the study.</w:t>
      </w:r>
      <w:r w:rsidR="002A4688" w:rsidRPr="00600FE6">
        <w:rPr>
          <w:vertAlign w:val="superscript"/>
        </w:rPr>
        <w:t>13</w:t>
      </w:r>
      <w:r w:rsidR="002A4688">
        <w:t xml:space="preserve"> </w:t>
      </w:r>
      <w:proofErr w:type="gramStart"/>
      <w:r>
        <w:t>Therefore,</w:t>
      </w:r>
      <w:proofErr w:type="gramEnd"/>
      <w:r>
        <w:t xml:space="preserve"> our research approach engages </w:t>
      </w:r>
      <w:r w:rsidR="00703BF4">
        <w:t>key stakeholders</w:t>
      </w:r>
      <w:r>
        <w:t xml:space="preserve"> as partners in the research process, from question inception through to dissemination. We have incorporated the International Association for Public Participation (IAP2) core </w:t>
      </w:r>
      <w:r w:rsidR="00EE2B9B">
        <w:t>values</w:t>
      </w:r>
      <w:r w:rsidR="00EE2B9B" w:rsidRPr="00600FE6">
        <w:rPr>
          <w:vertAlign w:val="superscript"/>
        </w:rPr>
        <w:t>6</w:t>
      </w:r>
      <w:r w:rsidR="00EE2B9B">
        <w:t xml:space="preserve"> </w:t>
      </w:r>
      <w:r>
        <w:t>as they help to define the expectations and aspirations of the stakeholder participation process. This should ensure that the results are relevant to end-users and improve uptake of the findings, their sustained use</w:t>
      </w:r>
      <w:r w:rsidR="00D01FB7">
        <w:t>,</w:t>
      </w:r>
      <w:r>
        <w:t xml:space="preserve"> and ongoing renewal. This proposal is also guided by the knowledge-to-action cycle</w:t>
      </w:r>
      <w:r w:rsidR="000F662F" w:rsidRPr="00600FE6">
        <w:rPr>
          <w:vertAlign w:val="superscript"/>
        </w:rPr>
        <w:t>4</w:t>
      </w:r>
      <w:r>
        <w:t xml:space="preserve"> (see </w:t>
      </w:r>
      <w:r w:rsidRPr="00600FE6">
        <w:rPr>
          <w:b/>
        </w:rPr>
        <w:t>Figure 1</w:t>
      </w:r>
      <w:r>
        <w:t xml:space="preserve">) in that existing knowledge will be incorporated (e.g. qualitative interviews/focus groups with patients) which will lead to the development of knowledge tools/products for consumers (and consumer groups). Subsequently, these tools will be </w:t>
      </w:r>
      <w:r w:rsidR="00500B5E">
        <w:t xml:space="preserve">assessed </w:t>
      </w:r>
      <w:r>
        <w:t>(e.g. access barriers and facilitators to their use), improved, implemented, and outcomes subsequently evaluated.</w:t>
      </w:r>
      <w:del w:id="11" w:author="Dominique Duncan" w:date="2016-03-08T12:53:00Z">
        <w:r w:rsidDel="005459DB">
          <w:delText xml:space="preserve"> </w:delText>
        </w:r>
      </w:del>
      <w:r>
        <w:t xml:space="preserve"> Given that our findings will be of interest to the broader research community, we will also use traditional </w:t>
      </w:r>
      <w:r w:rsidR="000356CA">
        <w:t>knowledge transfer</w:t>
      </w:r>
      <w:r>
        <w:t xml:space="preserve"> strategies to disseminate the findings, including peer-reviewed publications and presentations and through public media outlets. </w:t>
      </w:r>
    </w:p>
    <w:p w14:paraId="3D34D001" w14:textId="3803B734" w:rsidR="00FC1730" w:rsidRDefault="00FC1730">
      <w:pPr>
        <w:pStyle w:val="Heading1"/>
        <w:spacing w:afterLines="30" w:after="72"/>
        <w:pPrChange w:id="12" w:author="Ryan Essex" w:date="2016-03-07T14:21:00Z">
          <w:pPr>
            <w:pStyle w:val="Heading1"/>
            <w:spacing w:afterLines="60" w:after="144"/>
          </w:pPr>
        </w:pPrChange>
      </w:pPr>
      <w:r w:rsidRPr="008569EE">
        <w:t>2. Innovation</w:t>
      </w:r>
    </w:p>
    <w:p w14:paraId="1A561B3C" w14:textId="25ABDCEE" w:rsidR="00FC1730" w:rsidRDefault="00FC1730">
      <w:pPr>
        <w:pStyle w:val="NoSpacing"/>
        <w:spacing w:afterLines="30" w:after="72"/>
        <w:pPrChange w:id="13" w:author="Ryan Essex" w:date="2016-03-07T14:21:00Z">
          <w:pPr>
            <w:pStyle w:val="NoSpacing"/>
            <w:spacing w:afterLines="60" w:after="144"/>
          </w:pPr>
        </w:pPrChange>
      </w:pPr>
      <w:r w:rsidRPr="001F017C">
        <w:t>The innovation of our Public Engagement Core for EpiBioS</w:t>
      </w:r>
      <w:r>
        <w:t>4RX</w:t>
      </w:r>
      <w:r w:rsidRPr="001F017C">
        <w:t xml:space="preserve"> can be found in </w:t>
      </w:r>
      <w:r>
        <w:t>four</w:t>
      </w:r>
      <w:r w:rsidRPr="001F017C">
        <w:t xml:space="preserve"> areas. First, we developed the goals with the active participation of consumer groups and researchers. The consumer groups include organizations advocating either for people with epilepsy or with </w:t>
      </w:r>
      <w:r w:rsidR="00DC34F6">
        <w:t>TBI</w:t>
      </w:r>
      <w:r w:rsidRPr="001F017C">
        <w:t xml:space="preserve">, often the initial precipitating event for the development of epilepsy. This is the first time that such groups </w:t>
      </w:r>
      <w:r>
        <w:t>are</w:t>
      </w:r>
      <w:r w:rsidRPr="001F017C">
        <w:t xml:space="preserve"> working together to identify the means to prevent epileptogenesis after a </w:t>
      </w:r>
      <w:r>
        <w:t>brain</w:t>
      </w:r>
      <w:r w:rsidRPr="001F017C">
        <w:t xml:space="preserve"> injury. Second, we are involving veterans groups who deserve better treatments in terms of disease prevention or modification and </w:t>
      </w:r>
      <w:r w:rsidR="00556EE3">
        <w:t>whose occupations and service put them at a higher risk for TBI and PTE</w:t>
      </w:r>
      <w:r w:rsidRPr="001F017C">
        <w:t>. Third, we include international organizations to give our approaches greater universal applicability with additional feedback from other countries that have large populations with different attitudes regarding epilepsy and TBI. F</w:t>
      </w:r>
      <w:r>
        <w:t>ourth</w:t>
      </w:r>
      <w:r w:rsidRPr="001F017C">
        <w:t>, we anticipate that the identified effective strategies and knowledge transfer plans will be assessed and</w:t>
      </w:r>
      <w:r w:rsidR="00556EE3">
        <w:t xml:space="preserve">, we hope, </w:t>
      </w:r>
      <w:r w:rsidRPr="001F017C">
        <w:t xml:space="preserve">adopted and implemented by governmental and </w:t>
      </w:r>
      <w:r w:rsidR="00600FE6" w:rsidRPr="001F017C">
        <w:t>non-governmental</w:t>
      </w:r>
      <w:r w:rsidRPr="001F017C">
        <w:t xml:space="preserve"> </w:t>
      </w:r>
      <w:r>
        <w:t xml:space="preserve">health </w:t>
      </w:r>
      <w:r w:rsidRPr="001F017C">
        <w:t>organizations world</w:t>
      </w:r>
      <w:r>
        <w:t>-</w:t>
      </w:r>
      <w:r w:rsidRPr="001F017C">
        <w:t>wide including the World Health Organization</w:t>
      </w:r>
      <w:r w:rsidR="00500B5E">
        <w:t xml:space="preserve"> (WHO)</w:t>
      </w:r>
      <w:r>
        <w:t xml:space="preserve"> and the Pan American Health Organization</w:t>
      </w:r>
      <w:r w:rsidR="00500B5E">
        <w:t xml:space="preserve"> (PAHO)</w:t>
      </w:r>
      <w:r w:rsidRPr="001F017C">
        <w:t>. To achieve our goals, EpiBioS</w:t>
      </w:r>
      <w:r>
        <w:t>4RX</w:t>
      </w:r>
      <w:r w:rsidRPr="001F017C" w:rsidDel="000E2DF5">
        <w:t xml:space="preserve"> </w:t>
      </w:r>
      <w:r w:rsidRPr="001F017C">
        <w:t xml:space="preserve">has established collaborative relationships </w:t>
      </w:r>
      <w:r>
        <w:t>with several organizations listed below</w:t>
      </w:r>
      <w:r w:rsidRPr="001E24A7">
        <w:rPr>
          <w:i/>
        </w:rPr>
        <w:t>.</w:t>
      </w:r>
      <w:r>
        <w:rPr>
          <w:i/>
        </w:rPr>
        <w:t xml:space="preserve"> </w:t>
      </w:r>
      <w:r>
        <w:t>All these organizations</w:t>
      </w:r>
      <w:r w:rsidRPr="00657645">
        <w:t xml:space="preserve"> are already engaged in patient education and outreach. Rather than “recreate the wheel,” we will utilize programs that already exist, </w:t>
      </w:r>
      <w:r>
        <w:t>and</w:t>
      </w:r>
      <w:r w:rsidRPr="00657645">
        <w:t xml:space="preserve"> help these organizations work together with us to develop unified programs and resources focused on relevant aspects of the search for disease-modifying and prevention therapies</w:t>
      </w:r>
      <w:r>
        <w:t xml:space="preserve"> in epilepsy</w:t>
      </w:r>
      <w:r w:rsidRPr="00657645">
        <w:t xml:space="preserve">. </w:t>
      </w:r>
    </w:p>
    <w:p w14:paraId="745F970C" w14:textId="77777777" w:rsidR="00FC1730" w:rsidRDefault="00FC1730">
      <w:pPr>
        <w:spacing w:afterLines="30" w:after="72"/>
        <w:outlineLvl w:val="0"/>
        <w:rPr>
          <w:rFonts w:ascii="Arial" w:hAnsi="Arial" w:cs="Arial"/>
        </w:rPr>
        <w:pPrChange w:id="14" w:author="Ryan Essex" w:date="2016-03-07T14:21:00Z">
          <w:pPr>
            <w:spacing w:afterLines="60" w:after="144"/>
            <w:outlineLvl w:val="0"/>
          </w:pPr>
        </w:pPrChange>
      </w:pPr>
    </w:p>
    <w:p w14:paraId="1232A7CA" w14:textId="77777777" w:rsidR="00FC1730" w:rsidRDefault="00FC1730">
      <w:pPr>
        <w:spacing w:afterLines="30" w:after="72"/>
        <w:outlineLvl w:val="0"/>
        <w:rPr>
          <w:rFonts w:ascii="Arial" w:hAnsi="Arial" w:cs="Arial"/>
        </w:rPr>
        <w:pPrChange w:id="15" w:author="Ryan Essex" w:date="2016-03-07T14:21:00Z">
          <w:pPr>
            <w:spacing w:afterLines="60" w:after="144"/>
            <w:outlineLvl w:val="0"/>
          </w:pPr>
        </w:pPrChange>
      </w:pPr>
    </w:p>
    <w:p w14:paraId="3C5BB0BF" w14:textId="77777777" w:rsidR="00FC1730" w:rsidRPr="008569EE" w:rsidRDefault="00FC1730">
      <w:pPr>
        <w:spacing w:afterLines="30" w:after="72"/>
        <w:outlineLvl w:val="0"/>
        <w:rPr>
          <w:rFonts w:ascii="Arial" w:hAnsi="Arial" w:cs="Arial"/>
        </w:rPr>
        <w:pPrChange w:id="16" w:author="Ryan Essex" w:date="2016-03-07T14:21:00Z">
          <w:pPr>
            <w:spacing w:afterLines="60" w:after="144"/>
            <w:outlineLvl w:val="0"/>
          </w:pPr>
        </w:pPrChange>
      </w:pPr>
    </w:p>
    <w:p w14:paraId="24986A5A" w14:textId="0424D505" w:rsidR="00FC1730" w:rsidRDefault="00DB6AD1">
      <w:pPr>
        <w:spacing w:afterLines="30" w:after="72"/>
        <w:jc w:val="center"/>
        <w:rPr>
          <w:rFonts w:ascii="Arial" w:hAnsi="Arial" w:cs="Arial"/>
        </w:rPr>
        <w:pPrChange w:id="17" w:author="Ryan Essex" w:date="2016-03-07T14:21:00Z">
          <w:pPr>
            <w:spacing w:afterLines="60" w:after="144"/>
            <w:jc w:val="center"/>
          </w:pPr>
        </w:pPrChange>
      </w:pPr>
      <w:r>
        <w:rPr>
          <w:rFonts w:ascii="Arial" w:hAnsi="Arial" w:cs="Arial"/>
          <w:noProof/>
          <w:lang w:val="en-CA" w:eastAsia="en-CA"/>
        </w:rPr>
        <w:pict w14:anchorId="02F11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ihr Knowledge to Action Cycle" style="width:358.65pt;height:338.65pt;visibility:visible">
            <v:imagedata r:id="rId9" o:title="Cihr Knowledge to Action Cycle"/>
          </v:shape>
        </w:pict>
      </w:r>
    </w:p>
    <w:p w14:paraId="0634C5CE" w14:textId="77777777" w:rsidR="00FC1730" w:rsidRDefault="00FC1730">
      <w:pPr>
        <w:spacing w:afterLines="30" w:after="72"/>
        <w:rPr>
          <w:rFonts w:ascii="Arial" w:hAnsi="Arial" w:cs="Arial"/>
        </w:rPr>
        <w:pPrChange w:id="18" w:author="Ryan Essex" w:date="2016-03-07T14:21:00Z">
          <w:pPr>
            <w:spacing w:afterLines="60" w:after="144"/>
          </w:pPr>
        </w:pPrChange>
      </w:pPr>
    </w:p>
    <w:p w14:paraId="319531C6" w14:textId="77777777" w:rsidR="00FC1730" w:rsidRPr="00AE6004" w:rsidRDefault="00FC1730">
      <w:pPr>
        <w:pStyle w:val="CaptionFigure"/>
        <w:spacing w:afterLines="30" w:after="72"/>
        <w:pPrChange w:id="19" w:author="Ryan Essex" w:date="2016-03-07T14:21:00Z">
          <w:pPr>
            <w:pStyle w:val="CaptionFigure"/>
            <w:spacing w:afterLines="60" w:after="144"/>
          </w:pPr>
        </w:pPrChange>
      </w:pPr>
      <w:r>
        <w:t>Figure 1 – Knowledge to Action Cycle 1 (Adapted from</w:t>
      </w:r>
      <w:r w:rsidR="009F684B">
        <w:fldChar w:fldCharType="begin">
          <w:fldData xml:space="preserve">PEVuZE5vdGU+PENpdGU+PEF1dGhvcj5HcmFoYW08L0F1dGhvcj48WWVhcj4yMDA2PC9ZZWFyPjxS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</w:fldData>
        </w:fldChar>
      </w:r>
      <w:r w:rsidR="009F684B">
        <w:instrText xml:space="preserve"> ADDIN EN.CITE </w:instrText>
      </w:r>
      <w:r w:rsidR="009F684B">
        <w:fldChar w:fldCharType="begin">
          <w:fldData xml:space="preserve">PEVuZE5vdGU+PENpdGU+PEF1dGhvcj5HcmFoYW08L0F1dGhvcj48WWVhcj4yMDA2PC9ZZWFyPjxS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</w:fldData>
        </w:fldChar>
      </w:r>
      <w:r w:rsidR="009F684B">
        <w:instrText xml:space="preserve"> ADDIN EN.CITE.DATA </w:instrText>
      </w:r>
      <w:r w:rsidR="009F684B">
        <w:fldChar w:fldCharType="end"/>
      </w:r>
      <w:r w:rsidR="009F684B">
        <w:fldChar w:fldCharType="separate"/>
      </w:r>
      <w:r w:rsidR="009F684B" w:rsidRPr="009F684B">
        <w:rPr>
          <w:vertAlign w:val="superscript"/>
        </w:rPr>
        <w:t>3</w:t>
      </w:r>
      <w:r w:rsidR="009F684B">
        <w:fldChar w:fldCharType="end"/>
      </w:r>
      <w:r>
        <w:t>)</w:t>
      </w:r>
    </w:p>
    <w:p w14:paraId="43A34CC6" w14:textId="77777777" w:rsidR="00FC1730" w:rsidRPr="008569EE" w:rsidRDefault="00FC1730">
      <w:pPr>
        <w:spacing w:afterLines="30" w:after="72"/>
        <w:rPr>
          <w:rFonts w:ascii="Arial" w:hAnsi="Arial" w:cs="Arial"/>
          <w:b/>
        </w:rPr>
        <w:pPrChange w:id="20" w:author="Ryan Essex" w:date="2016-03-07T14:21:00Z">
          <w:pPr>
            <w:spacing w:afterLines="60" w:after="144"/>
          </w:pPr>
        </w:pPrChange>
      </w:pPr>
    </w:p>
    <w:p w14:paraId="2925E34C" w14:textId="204E1A47" w:rsidR="00FC1730" w:rsidRPr="008569EE" w:rsidRDefault="00FC1730">
      <w:pPr>
        <w:pStyle w:val="Heading1"/>
        <w:spacing w:afterLines="30" w:after="72"/>
        <w:pPrChange w:id="21" w:author="Ryan Essex" w:date="2016-03-07T14:21:00Z">
          <w:pPr>
            <w:pStyle w:val="Heading1"/>
            <w:spacing w:afterLines="60" w:after="144"/>
          </w:pPr>
        </w:pPrChange>
      </w:pPr>
      <w:r w:rsidRPr="008569EE">
        <w:t>3. Approach</w:t>
      </w:r>
    </w:p>
    <w:p w14:paraId="2FD7B6E2" w14:textId="1884B856" w:rsidR="00FC1730" w:rsidRPr="008569EE" w:rsidRDefault="004076C3">
      <w:pPr>
        <w:pStyle w:val="NoSpacing"/>
        <w:spacing w:afterLines="30" w:after="72"/>
        <w:pPrChange w:id="22" w:author="Ryan Essex" w:date="2016-03-07T14:21:00Z">
          <w:pPr>
            <w:pStyle w:val="NoSpacing"/>
            <w:spacing w:afterLines="60" w:after="144"/>
          </w:pPr>
        </w:pPrChange>
      </w:pPr>
      <w:r w:rsidRPr="00600FE6">
        <w:rPr>
          <w:rStyle w:val="Heading2Char"/>
        </w:rPr>
        <w:t xml:space="preserve">3.1. </w:t>
      </w:r>
      <w:r w:rsidR="00FC1730" w:rsidRPr="00600FE6">
        <w:rPr>
          <w:rStyle w:val="Heading2Char"/>
        </w:rPr>
        <w:t xml:space="preserve">Specific </w:t>
      </w:r>
      <w:r w:rsidR="00BF0726">
        <w:rPr>
          <w:rStyle w:val="Heading2Char"/>
        </w:rPr>
        <w:t>A</w:t>
      </w:r>
      <w:r w:rsidR="00FC1730" w:rsidRPr="00600FE6">
        <w:rPr>
          <w:rStyle w:val="Heading2Char"/>
        </w:rPr>
        <w:t>im 1:</w:t>
      </w:r>
      <w:r w:rsidR="00FC1730" w:rsidRPr="00600FE6">
        <w:t xml:space="preserve"> Create a consortium of consumers and consumer organizations, scientific (professional) societies, </w:t>
      </w:r>
      <w:r w:rsidR="00FA2476" w:rsidRPr="00600FE6">
        <w:t xml:space="preserve">health </w:t>
      </w:r>
      <w:r w:rsidR="00FC1730" w:rsidRPr="00600FE6">
        <w:t>organizations and EpiBioS4Rx investigators to assist with public outreac</w:t>
      </w:r>
      <w:r w:rsidRPr="00600FE6">
        <w:t xml:space="preserve">h </w:t>
      </w:r>
      <w:r w:rsidR="00FC1730" w:rsidRPr="00600FE6">
        <w:t>to facilitate interactions and communication among our partners to effectively promote participatory action research.</w:t>
      </w:r>
      <w:r w:rsidR="00FC1730" w:rsidRPr="008569EE">
        <w:t xml:space="preserve"> </w:t>
      </w:r>
      <w:r w:rsidR="00FC1730">
        <w:t xml:space="preserve">To achieve a solid grounding between concept, practice and action, </w:t>
      </w:r>
      <w:r w:rsidR="00FC1730" w:rsidRPr="00202487">
        <w:t xml:space="preserve">we have recruited several constituencies in the </w:t>
      </w:r>
      <w:r w:rsidR="00FC1730">
        <w:t xml:space="preserve">planning and </w:t>
      </w:r>
      <w:r w:rsidR="00FC1730" w:rsidRPr="00202487">
        <w:t>decision making process</w:t>
      </w:r>
      <w:r w:rsidR="00FC1730">
        <w:t>es:</w:t>
      </w:r>
    </w:p>
    <w:p w14:paraId="018FC2C3" w14:textId="77777777" w:rsidR="00FC1730" w:rsidRDefault="00FC1730">
      <w:pPr>
        <w:pStyle w:val="Heading2"/>
        <w:spacing w:afterLines="30" w:after="72"/>
        <w:pPrChange w:id="23" w:author="Ryan Essex" w:date="2016-03-07T14:21:00Z">
          <w:pPr>
            <w:pStyle w:val="Heading2"/>
            <w:spacing w:afterLines="60" w:after="144"/>
          </w:pPr>
        </w:pPrChange>
      </w:pPr>
      <w:r w:rsidRPr="00561480">
        <w:t>Epilepsy advocacy and consumer groups</w:t>
      </w:r>
      <w:r>
        <w:t>:</w:t>
      </w:r>
      <w:r w:rsidRPr="008569EE">
        <w:t xml:space="preserve"> </w:t>
      </w:r>
    </w:p>
    <w:p w14:paraId="032F7156" w14:textId="77777777" w:rsidR="00FC1730" w:rsidRPr="001408EF" w:rsidRDefault="00FC1730">
      <w:pPr>
        <w:numPr>
          <w:ilvl w:val="0"/>
          <w:numId w:val="1"/>
        </w:numPr>
        <w:spacing w:afterLines="30" w:after="72"/>
        <w:outlineLvl w:val="0"/>
        <w:rPr>
          <w:rFonts w:ascii="Arial" w:hAnsi="Arial" w:cs="Arial"/>
          <w:sz w:val="22"/>
          <w:szCs w:val="22"/>
          <w:rPrChange w:id="24" w:author="Dominique Duncan" w:date="2016-03-08T12:52:00Z">
            <w:rPr>
              <w:rFonts w:ascii="Arial" w:hAnsi="Arial" w:cs="Arial"/>
            </w:rPr>
          </w:rPrChange>
        </w:rPr>
        <w:pPrChange w:id="25" w:author="Ryan Essex" w:date="2016-03-07T14:21:00Z">
          <w:pPr>
            <w:numPr>
              <w:numId w:val="1"/>
            </w:numPr>
            <w:spacing w:afterLines="60" w:after="144"/>
            <w:ind w:left="720" w:hanging="360"/>
            <w:outlineLvl w:val="0"/>
          </w:pPr>
        </w:pPrChange>
      </w:pPr>
      <w:r w:rsidRPr="001408EF">
        <w:rPr>
          <w:rFonts w:ascii="Arial" w:hAnsi="Arial" w:cs="Arial"/>
          <w:sz w:val="22"/>
          <w:szCs w:val="22"/>
          <w:rPrChange w:id="26" w:author="Dominique Duncan" w:date="2016-03-08T12:52:00Z">
            <w:rPr>
              <w:rFonts w:ascii="Arial" w:hAnsi="Arial" w:cs="Arial"/>
            </w:rPr>
          </w:rPrChange>
        </w:rPr>
        <w:t>Epilepsy Foundation (</w:t>
      </w:r>
      <w:r w:rsidR="00F140CE" w:rsidRPr="001408EF">
        <w:rPr>
          <w:rFonts w:ascii="Arial" w:hAnsi="Arial"/>
          <w:color w:val="0000FF"/>
          <w:sz w:val="22"/>
          <w:szCs w:val="22"/>
          <w:rPrChange w:id="27" w:author="Dominique Duncan" w:date="2016-03-08T12:52:00Z">
            <w:rPr>
              <w:rStyle w:val="Hyperlink"/>
              <w:rFonts w:ascii="Arial" w:hAnsi="Arial" w:cs="Arial"/>
            </w:rPr>
          </w:rPrChange>
        </w:rPr>
        <w:fldChar w:fldCharType="begin"/>
      </w:r>
      <w:r w:rsidR="00F140CE" w:rsidRPr="001408EF">
        <w:rPr>
          <w:rFonts w:ascii="Arial" w:hAnsi="Arial"/>
          <w:color w:val="0000FF"/>
          <w:sz w:val="22"/>
          <w:szCs w:val="22"/>
          <w:rPrChange w:id="28" w:author="Dominique Duncan" w:date="2016-03-08T12:52:00Z">
            <w:rPr/>
          </w:rPrChange>
        </w:rPr>
        <w:instrText xml:space="preserve"> HYPERLINK "http://www.epilepsy.com" </w:instrText>
      </w:r>
      <w:r w:rsidR="00F140CE" w:rsidRPr="001408EF">
        <w:rPr>
          <w:rFonts w:ascii="Arial" w:hAnsi="Arial"/>
          <w:color w:val="0000FF"/>
          <w:sz w:val="22"/>
          <w:szCs w:val="22"/>
          <w:rPrChange w:id="29" w:author="Dominique Duncan" w:date="2016-03-08T12:52:00Z">
            <w:rPr>
              <w:rStyle w:val="Hyperlink"/>
              <w:rFonts w:ascii="Arial" w:hAnsi="Arial" w:cs="Arial"/>
            </w:rPr>
          </w:rPrChange>
        </w:rPr>
        <w:fldChar w:fldCharType="separate"/>
      </w:r>
      <w:r w:rsidRPr="001408EF">
        <w:rPr>
          <w:rStyle w:val="Hyperlink"/>
          <w:rFonts w:ascii="Arial" w:hAnsi="Arial" w:cs="Arial"/>
          <w:color w:val="0000FF"/>
          <w:sz w:val="22"/>
          <w:szCs w:val="22"/>
          <w:rPrChange w:id="30" w:author="Dominique Duncan" w:date="2016-03-08T12:52:00Z">
            <w:rPr>
              <w:rStyle w:val="Hyperlink"/>
              <w:rFonts w:ascii="Arial" w:hAnsi="Arial" w:cs="Arial"/>
            </w:rPr>
          </w:rPrChange>
        </w:rPr>
        <w:t>www.epilepsy.com</w:t>
      </w:r>
      <w:r w:rsidR="00F140CE" w:rsidRPr="001408EF">
        <w:rPr>
          <w:rStyle w:val="Hyperlink"/>
          <w:rFonts w:ascii="Arial" w:hAnsi="Arial" w:cs="Arial"/>
          <w:color w:val="0000FF"/>
          <w:sz w:val="22"/>
          <w:szCs w:val="22"/>
          <w:rPrChange w:id="31" w:author="Dominique Duncan" w:date="2016-03-08T12:52:00Z">
            <w:rPr>
              <w:rStyle w:val="Hyperlink"/>
              <w:rFonts w:ascii="Arial" w:hAnsi="Arial" w:cs="Arial"/>
            </w:rPr>
          </w:rPrChange>
        </w:rPr>
        <w:fldChar w:fldCharType="end"/>
      </w:r>
      <w:r w:rsidRPr="001408EF">
        <w:rPr>
          <w:rFonts w:ascii="Arial" w:hAnsi="Arial" w:cs="Arial"/>
          <w:sz w:val="22"/>
          <w:szCs w:val="22"/>
          <w:rPrChange w:id="32" w:author="Dominique Duncan" w:date="2016-03-08T12:52:00Z">
            <w:rPr>
              <w:rFonts w:ascii="Arial" w:hAnsi="Arial" w:cs="Arial"/>
            </w:rPr>
          </w:rPrChange>
        </w:rPr>
        <w:t xml:space="preserve">) </w:t>
      </w:r>
    </w:p>
    <w:p w14:paraId="4E1B9016" w14:textId="77777777" w:rsidR="00FC1730" w:rsidRPr="001408EF" w:rsidRDefault="00FC1730">
      <w:pPr>
        <w:numPr>
          <w:ilvl w:val="0"/>
          <w:numId w:val="1"/>
        </w:numPr>
        <w:spacing w:afterLines="30" w:after="72"/>
        <w:outlineLvl w:val="0"/>
        <w:rPr>
          <w:rFonts w:ascii="Arial" w:hAnsi="Arial" w:cs="Arial"/>
          <w:sz w:val="22"/>
          <w:szCs w:val="22"/>
          <w:rPrChange w:id="33" w:author="Dominique Duncan" w:date="2016-03-08T12:52:00Z">
            <w:rPr>
              <w:rFonts w:ascii="Arial" w:hAnsi="Arial" w:cs="Arial"/>
            </w:rPr>
          </w:rPrChange>
        </w:rPr>
        <w:pPrChange w:id="34" w:author="Ryan Essex" w:date="2016-03-07T14:21:00Z">
          <w:pPr>
            <w:numPr>
              <w:numId w:val="1"/>
            </w:numPr>
            <w:spacing w:afterLines="60" w:after="144"/>
            <w:ind w:left="720" w:hanging="360"/>
            <w:outlineLvl w:val="0"/>
          </w:pPr>
        </w:pPrChange>
      </w:pPr>
      <w:r w:rsidRPr="001408EF">
        <w:rPr>
          <w:rFonts w:ascii="Arial" w:hAnsi="Arial" w:cs="Arial"/>
          <w:sz w:val="22"/>
          <w:szCs w:val="22"/>
          <w:rPrChange w:id="35" w:author="Dominique Duncan" w:date="2016-03-08T12:52:00Z">
            <w:rPr>
              <w:rFonts w:ascii="Arial" w:hAnsi="Arial" w:cs="Arial"/>
            </w:rPr>
          </w:rPrChange>
        </w:rPr>
        <w:t>International Bureau for Epilepsy (IBE) (</w:t>
      </w:r>
      <w:r w:rsidR="00F140CE" w:rsidRPr="001408EF">
        <w:rPr>
          <w:rFonts w:ascii="Arial" w:hAnsi="Arial"/>
          <w:color w:val="0000FF"/>
          <w:sz w:val="22"/>
          <w:szCs w:val="22"/>
          <w:rPrChange w:id="36" w:author="Dominique Duncan" w:date="2016-03-08T12:52:00Z">
            <w:rPr>
              <w:rStyle w:val="Hyperlink"/>
              <w:rFonts w:ascii="Arial" w:hAnsi="Arial" w:cs="Arial"/>
            </w:rPr>
          </w:rPrChange>
        </w:rPr>
        <w:fldChar w:fldCharType="begin"/>
      </w:r>
      <w:r w:rsidR="00F140CE" w:rsidRPr="001408EF">
        <w:rPr>
          <w:rFonts w:ascii="Arial" w:hAnsi="Arial"/>
          <w:color w:val="0000FF"/>
          <w:sz w:val="22"/>
          <w:szCs w:val="22"/>
          <w:rPrChange w:id="37" w:author="Dominique Duncan" w:date="2016-03-08T12:52:00Z">
            <w:rPr/>
          </w:rPrChange>
        </w:rPr>
        <w:instrText xml:space="preserve"> HYPERLINK "http://www.ibe.epilepsy.org" </w:instrText>
      </w:r>
      <w:r w:rsidR="00F140CE" w:rsidRPr="001408EF">
        <w:rPr>
          <w:rFonts w:ascii="Arial" w:hAnsi="Arial"/>
          <w:color w:val="0000FF"/>
          <w:sz w:val="22"/>
          <w:szCs w:val="22"/>
          <w:rPrChange w:id="38" w:author="Dominique Duncan" w:date="2016-03-08T12:52:00Z">
            <w:rPr>
              <w:rStyle w:val="Hyperlink"/>
              <w:rFonts w:ascii="Arial" w:hAnsi="Arial" w:cs="Arial"/>
            </w:rPr>
          </w:rPrChange>
        </w:rPr>
        <w:fldChar w:fldCharType="separate"/>
      </w:r>
      <w:r w:rsidRPr="001408EF">
        <w:rPr>
          <w:rStyle w:val="Hyperlink"/>
          <w:rFonts w:ascii="Arial" w:hAnsi="Arial" w:cs="Arial"/>
          <w:color w:val="0000FF"/>
          <w:sz w:val="22"/>
          <w:szCs w:val="22"/>
          <w:rPrChange w:id="39" w:author="Dominique Duncan" w:date="2016-03-08T12:52:00Z">
            <w:rPr>
              <w:rStyle w:val="Hyperlink"/>
              <w:rFonts w:ascii="Arial" w:hAnsi="Arial" w:cs="Arial"/>
            </w:rPr>
          </w:rPrChange>
        </w:rPr>
        <w:t>www.ibe.epilepsy.org</w:t>
      </w:r>
      <w:r w:rsidR="00F140CE" w:rsidRPr="001408EF">
        <w:rPr>
          <w:rStyle w:val="Hyperlink"/>
          <w:rFonts w:ascii="Arial" w:hAnsi="Arial" w:cs="Arial"/>
          <w:color w:val="0000FF"/>
          <w:sz w:val="22"/>
          <w:szCs w:val="22"/>
          <w:rPrChange w:id="40" w:author="Dominique Duncan" w:date="2016-03-08T12:52:00Z">
            <w:rPr>
              <w:rStyle w:val="Hyperlink"/>
              <w:rFonts w:ascii="Arial" w:hAnsi="Arial" w:cs="Arial"/>
            </w:rPr>
          </w:rPrChange>
        </w:rPr>
        <w:fldChar w:fldCharType="end"/>
      </w:r>
      <w:r w:rsidRPr="001408EF">
        <w:rPr>
          <w:rFonts w:ascii="Arial" w:hAnsi="Arial" w:cs="Arial"/>
          <w:sz w:val="22"/>
          <w:szCs w:val="22"/>
          <w:rPrChange w:id="41" w:author="Dominique Duncan" w:date="2016-03-08T12:52:00Z">
            <w:rPr>
              <w:rFonts w:ascii="Arial" w:hAnsi="Arial" w:cs="Arial"/>
            </w:rPr>
          </w:rPrChange>
        </w:rPr>
        <w:t>)</w:t>
      </w:r>
    </w:p>
    <w:p w14:paraId="7557B62B" w14:textId="36A08738" w:rsidR="00FC1730" w:rsidRPr="001408EF" w:rsidRDefault="00FC1730">
      <w:pPr>
        <w:numPr>
          <w:ilvl w:val="0"/>
          <w:numId w:val="1"/>
        </w:numPr>
        <w:spacing w:afterLines="30" w:after="72"/>
        <w:outlineLvl w:val="0"/>
        <w:rPr>
          <w:rFonts w:ascii="Arial" w:hAnsi="Arial" w:cs="Arial"/>
          <w:sz w:val="22"/>
          <w:szCs w:val="22"/>
          <w:rPrChange w:id="42" w:author="Dominique Duncan" w:date="2016-03-08T12:52:00Z">
            <w:rPr>
              <w:rFonts w:ascii="Arial" w:hAnsi="Arial" w:cs="Arial"/>
            </w:rPr>
          </w:rPrChange>
        </w:rPr>
        <w:pPrChange w:id="43" w:author="Ryan Essex" w:date="2016-03-07T14:21:00Z">
          <w:pPr>
            <w:numPr>
              <w:numId w:val="1"/>
            </w:numPr>
            <w:spacing w:afterLines="60" w:after="144"/>
            <w:ind w:left="720" w:hanging="360"/>
            <w:outlineLvl w:val="0"/>
          </w:pPr>
        </w:pPrChange>
      </w:pPr>
      <w:r w:rsidRPr="001408EF">
        <w:rPr>
          <w:rFonts w:ascii="Arial" w:hAnsi="Arial" w:cs="Arial"/>
          <w:sz w:val="22"/>
          <w:szCs w:val="22"/>
          <w:rPrChange w:id="44" w:author="Dominique Duncan" w:date="2016-03-08T12:52:00Z">
            <w:rPr>
              <w:rFonts w:ascii="Arial" w:hAnsi="Arial" w:cs="Arial"/>
            </w:rPr>
          </w:rPrChange>
        </w:rPr>
        <w:t>European Task force of the International League Against Epilepsy (ILAE) and IBE (</w:t>
      </w:r>
      <w:r w:rsidR="00F140CE" w:rsidRPr="001408EF">
        <w:rPr>
          <w:rFonts w:ascii="Arial" w:hAnsi="Arial"/>
          <w:color w:val="0000FF"/>
          <w:sz w:val="22"/>
          <w:szCs w:val="22"/>
          <w:rPrChange w:id="45" w:author="Dominique Duncan" w:date="2016-03-08T12:52:00Z">
            <w:rPr>
              <w:rStyle w:val="Hyperlink"/>
              <w:rFonts w:ascii="Arial" w:hAnsi="Arial" w:cs="Arial"/>
            </w:rPr>
          </w:rPrChange>
        </w:rPr>
        <w:fldChar w:fldCharType="begin"/>
      </w:r>
      <w:r w:rsidR="00F140CE" w:rsidRPr="001408EF">
        <w:rPr>
          <w:rFonts w:ascii="Arial" w:hAnsi="Arial"/>
          <w:color w:val="0000FF"/>
          <w:sz w:val="22"/>
          <w:szCs w:val="22"/>
          <w:rPrChange w:id="46" w:author="Dominique Duncan" w:date="2016-03-08T12:52:00Z">
            <w:rPr/>
          </w:rPrChange>
        </w:rPr>
        <w:instrText xml:space="preserve"> HYPERLINK "http://www.epilepsycongress.org/epilepsy-advocacy-europe-joint-task-force-of-ilae-and-ibe/" </w:instrText>
      </w:r>
      <w:r w:rsidR="00F140CE" w:rsidRPr="001408EF">
        <w:rPr>
          <w:rFonts w:ascii="Arial" w:hAnsi="Arial"/>
          <w:color w:val="0000FF"/>
          <w:sz w:val="22"/>
          <w:szCs w:val="22"/>
          <w:rPrChange w:id="47" w:author="Dominique Duncan" w:date="2016-03-08T12:52:00Z">
            <w:rPr>
              <w:rStyle w:val="Hyperlink"/>
              <w:rFonts w:ascii="Arial" w:hAnsi="Arial" w:cs="Arial"/>
            </w:rPr>
          </w:rPrChange>
        </w:rPr>
        <w:fldChar w:fldCharType="separate"/>
      </w:r>
      <w:r w:rsidRPr="001408EF">
        <w:rPr>
          <w:rStyle w:val="Hyperlink"/>
          <w:rFonts w:ascii="Arial" w:hAnsi="Arial" w:cs="Arial"/>
          <w:color w:val="0000FF"/>
          <w:sz w:val="22"/>
          <w:szCs w:val="22"/>
          <w:rPrChange w:id="48" w:author="Dominique Duncan" w:date="2016-03-08T12:52:00Z">
            <w:rPr>
              <w:rStyle w:val="Hyperlink"/>
              <w:rFonts w:ascii="Arial" w:hAnsi="Arial" w:cs="Arial"/>
            </w:rPr>
          </w:rPrChange>
        </w:rPr>
        <w:t>http://www.epilepsycongress.org/epilepsy-advocacy-europe-joint-task-force-of-ilae-and-ibe/</w:t>
      </w:r>
      <w:r w:rsidR="00F140CE" w:rsidRPr="001408EF">
        <w:rPr>
          <w:rStyle w:val="Hyperlink"/>
          <w:rFonts w:ascii="Arial" w:hAnsi="Arial" w:cs="Arial"/>
          <w:color w:val="0000FF"/>
          <w:sz w:val="22"/>
          <w:szCs w:val="22"/>
          <w:rPrChange w:id="49" w:author="Dominique Duncan" w:date="2016-03-08T12:52:00Z">
            <w:rPr>
              <w:rStyle w:val="Hyperlink"/>
              <w:rFonts w:ascii="Arial" w:hAnsi="Arial" w:cs="Arial"/>
            </w:rPr>
          </w:rPrChange>
        </w:rPr>
        <w:fldChar w:fldCharType="end"/>
      </w:r>
      <w:r w:rsidRPr="001408EF">
        <w:rPr>
          <w:rFonts w:ascii="Arial" w:hAnsi="Arial" w:cs="Arial"/>
          <w:sz w:val="22"/>
          <w:szCs w:val="22"/>
          <w:rPrChange w:id="50" w:author="Dominique Duncan" w:date="2016-03-08T12:52:00Z">
            <w:rPr>
              <w:rFonts w:ascii="Arial" w:hAnsi="Arial" w:cs="Arial"/>
            </w:rPr>
          </w:rPrChange>
        </w:rPr>
        <w:t>)</w:t>
      </w:r>
    </w:p>
    <w:p w14:paraId="40F48EED" w14:textId="77777777" w:rsidR="00FC1730" w:rsidRPr="005F4E49" w:rsidRDefault="00FC1730">
      <w:pPr>
        <w:pStyle w:val="Heading2"/>
        <w:spacing w:afterLines="30" w:after="72"/>
        <w:pPrChange w:id="51" w:author="Ryan Essex" w:date="2016-03-07T14:21:00Z">
          <w:pPr>
            <w:pStyle w:val="Heading2"/>
            <w:spacing w:afterLines="60" w:after="144"/>
          </w:pPr>
        </w:pPrChange>
      </w:pPr>
      <w:r w:rsidRPr="00561480">
        <w:t>Service, Advocacy and Research Groups for patients with TBI</w:t>
      </w:r>
      <w:r w:rsidRPr="005F4E49">
        <w:t>:</w:t>
      </w:r>
    </w:p>
    <w:p w14:paraId="011BE4F5" w14:textId="35A848ED" w:rsidR="00FC1730" w:rsidRPr="001408EF" w:rsidRDefault="00FC1730">
      <w:pPr>
        <w:numPr>
          <w:ilvl w:val="0"/>
          <w:numId w:val="2"/>
        </w:numPr>
        <w:spacing w:afterLines="30" w:after="72"/>
        <w:rPr>
          <w:rFonts w:ascii="Arial" w:hAnsi="Arial" w:cs="Arial"/>
          <w:sz w:val="22"/>
          <w:szCs w:val="22"/>
          <w:rPrChange w:id="52" w:author="Dominique Duncan" w:date="2016-03-08T12:52:00Z">
            <w:rPr>
              <w:rFonts w:ascii="Arial" w:hAnsi="Arial" w:cs="Arial"/>
            </w:rPr>
          </w:rPrChange>
        </w:rPr>
        <w:pPrChange w:id="53" w:author="Ryan Essex" w:date="2016-03-07T14:21:00Z">
          <w:pPr>
            <w:numPr>
              <w:numId w:val="2"/>
            </w:numPr>
            <w:spacing w:afterLines="60" w:after="144"/>
            <w:ind w:left="720" w:hanging="360"/>
          </w:pPr>
        </w:pPrChange>
      </w:pPr>
      <w:r w:rsidRPr="001408EF">
        <w:rPr>
          <w:rFonts w:ascii="Arial" w:hAnsi="Arial" w:cs="Arial"/>
          <w:sz w:val="22"/>
          <w:szCs w:val="22"/>
          <w:rPrChange w:id="54" w:author="Dominique Duncan" w:date="2016-03-08T12:52:00Z">
            <w:rPr>
              <w:rFonts w:ascii="Arial" w:hAnsi="Arial" w:cs="Arial"/>
            </w:rPr>
          </w:rPrChange>
        </w:rPr>
        <w:t>Brain Injury Association of America (BIAA)</w:t>
      </w:r>
      <w:del w:id="55" w:author="Dominique Duncan" w:date="2016-03-08T12:56:00Z">
        <w:r w:rsidRPr="001408EF" w:rsidDel="005459DB">
          <w:rPr>
            <w:rFonts w:ascii="Arial" w:hAnsi="Arial" w:cs="Arial"/>
            <w:sz w:val="22"/>
            <w:szCs w:val="22"/>
            <w:rPrChange w:id="56" w:author="Dominique Duncan" w:date="2016-03-08T12:52:00Z">
              <w:rPr>
                <w:rFonts w:ascii="Arial" w:hAnsi="Arial" w:cs="Arial"/>
              </w:rPr>
            </w:rPrChange>
          </w:rPr>
          <w:delText xml:space="preserve"> </w:delText>
        </w:r>
      </w:del>
      <w:r w:rsidRPr="001408EF">
        <w:rPr>
          <w:rFonts w:ascii="Arial" w:hAnsi="Arial" w:cs="Arial"/>
          <w:sz w:val="22"/>
          <w:szCs w:val="22"/>
          <w:rPrChange w:id="57" w:author="Dominique Duncan" w:date="2016-03-08T12:52:00Z">
            <w:rPr>
              <w:rFonts w:ascii="Arial" w:hAnsi="Arial" w:cs="Arial"/>
            </w:rPr>
          </w:rPrChange>
        </w:rPr>
        <w:t xml:space="preserve"> (</w:t>
      </w:r>
      <w:r w:rsidR="00F140CE" w:rsidRPr="001408EF">
        <w:rPr>
          <w:rFonts w:ascii="Arial" w:hAnsi="Arial"/>
          <w:color w:val="0000FF"/>
          <w:sz w:val="22"/>
          <w:szCs w:val="22"/>
          <w:rPrChange w:id="58" w:author="Dominique Duncan" w:date="2016-03-08T12:52:00Z">
            <w:rPr>
              <w:rStyle w:val="Hyperlink"/>
              <w:rFonts w:ascii="Arial" w:hAnsi="Arial" w:cs="Arial"/>
            </w:rPr>
          </w:rPrChange>
        </w:rPr>
        <w:fldChar w:fldCharType="begin"/>
      </w:r>
      <w:r w:rsidR="00F140CE" w:rsidRPr="001408EF">
        <w:rPr>
          <w:rFonts w:ascii="Arial" w:hAnsi="Arial"/>
          <w:color w:val="0000FF"/>
          <w:sz w:val="22"/>
          <w:szCs w:val="22"/>
          <w:rPrChange w:id="59" w:author="Dominique Duncan" w:date="2016-03-08T12:52:00Z">
            <w:rPr/>
          </w:rPrChange>
        </w:rPr>
        <w:instrText xml:space="preserve"> HYPERLINK "http://www.biausa.org" </w:instrText>
      </w:r>
      <w:r w:rsidR="00F140CE" w:rsidRPr="001408EF">
        <w:rPr>
          <w:rFonts w:ascii="Arial" w:hAnsi="Arial"/>
          <w:color w:val="0000FF"/>
          <w:sz w:val="22"/>
          <w:szCs w:val="22"/>
          <w:rPrChange w:id="60" w:author="Dominique Duncan" w:date="2016-03-08T12:52:00Z">
            <w:rPr>
              <w:rStyle w:val="Hyperlink"/>
              <w:rFonts w:ascii="Arial" w:hAnsi="Arial" w:cs="Arial"/>
            </w:rPr>
          </w:rPrChange>
        </w:rPr>
        <w:fldChar w:fldCharType="separate"/>
      </w:r>
      <w:r w:rsidRPr="001408EF">
        <w:rPr>
          <w:rStyle w:val="Hyperlink"/>
          <w:rFonts w:ascii="Arial" w:hAnsi="Arial" w:cs="Arial"/>
          <w:color w:val="0000FF"/>
          <w:sz w:val="22"/>
          <w:szCs w:val="22"/>
          <w:rPrChange w:id="61" w:author="Dominique Duncan" w:date="2016-03-08T12:52:00Z">
            <w:rPr>
              <w:rStyle w:val="Hyperlink"/>
              <w:rFonts w:ascii="Arial" w:hAnsi="Arial" w:cs="Arial"/>
            </w:rPr>
          </w:rPrChange>
        </w:rPr>
        <w:t>www.biausa.org</w:t>
      </w:r>
      <w:r w:rsidR="00F140CE" w:rsidRPr="001408EF">
        <w:rPr>
          <w:rStyle w:val="Hyperlink"/>
          <w:rFonts w:ascii="Arial" w:hAnsi="Arial" w:cs="Arial"/>
          <w:color w:val="0000FF"/>
          <w:sz w:val="22"/>
          <w:szCs w:val="22"/>
          <w:rPrChange w:id="62" w:author="Dominique Duncan" w:date="2016-03-08T12:52:00Z">
            <w:rPr>
              <w:rStyle w:val="Hyperlink"/>
              <w:rFonts w:ascii="Arial" w:hAnsi="Arial" w:cs="Arial"/>
            </w:rPr>
          </w:rPrChange>
        </w:rPr>
        <w:fldChar w:fldCharType="end"/>
      </w:r>
      <w:r w:rsidRPr="001408EF">
        <w:rPr>
          <w:rFonts w:ascii="Arial" w:hAnsi="Arial" w:cs="Arial"/>
          <w:sz w:val="22"/>
          <w:szCs w:val="22"/>
          <w:rPrChange w:id="63" w:author="Dominique Duncan" w:date="2016-03-08T12:52:00Z">
            <w:rPr>
              <w:rFonts w:ascii="Arial" w:hAnsi="Arial" w:cs="Arial"/>
            </w:rPr>
          </w:rPrChange>
        </w:rPr>
        <w:t xml:space="preserve">) </w:t>
      </w:r>
    </w:p>
    <w:p w14:paraId="60EC8A2E" w14:textId="6D8ED07E" w:rsidR="00FC1730" w:rsidRPr="001408EF" w:rsidRDefault="00FC1730">
      <w:pPr>
        <w:numPr>
          <w:ilvl w:val="0"/>
          <w:numId w:val="2"/>
        </w:numPr>
        <w:spacing w:afterLines="30" w:after="72"/>
        <w:rPr>
          <w:rFonts w:ascii="Arial" w:hAnsi="Arial" w:cs="Arial"/>
          <w:b/>
          <w:sz w:val="22"/>
          <w:szCs w:val="22"/>
          <w:rPrChange w:id="64" w:author="Dominique Duncan" w:date="2016-03-08T12:52:00Z">
            <w:rPr>
              <w:rFonts w:ascii="Arial" w:hAnsi="Arial" w:cs="Arial"/>
              <w:b/>
            </w:rPr>
          </w:rPrChange>
        </w:rPr>
        <w:pPrChange w:id="65" w:author="Ryan Essex" w:date="2016-03-07T14:21:00Z">
          <w:pPr>
            <w:numPr>
              <w:numId w:val="2"/>
            </w:numPr>
            <w:spacing w:afterLines="60" w:after="144"/>
            <w:ind w:left="720" w:hanging="360"/>
          </w:pPr>
        </w:pPrChange>
      </w:pPr>
      <w:r w:rsidRPr="001408EF">
        <w:rPr>
          <w:rFonts w:ascii="Arial" w:hAnsi="Arial" w:cs="Arial"/>
          <w:sz w:val="22"/>
          <w:szCs w:val="22"/>
          <w:rPrChange w:id="66" w:author="Dominique Duncan" w:date="2016-03-08T12:52:00Z">
            <w:rPr>
              <w:rFonts w:ascii="Arial" w:hAnsi="Arial" w:cs="Arial"/>
            </w:rPr>
          </w:rPrChange>
        </w:rPr>
        <w:t>TBI Model Systems (TBIMS</w:t>
      </w:r>
      <w:r w:rsidRPr="001408EF">
        <w:rPr>
          <w:rFonts w:ascii="Arial" w:hAnsi="Arial" w:cs="Arial"/>
          <w:color w:val="000000" w:themeColor="text1"/>
          <w:sz w:val="22"/>
          <w:szCs w:val="22"/>
          <w:rPrChange w:id="67" w:author="Dominique Duncan" w:date="2016-03-08T12:52:00Z">
            <w:rPr>
              <w:rFonts w:ascii="Arial" w:hAnsi="Arial" w:cs="Arial"/>
              <w:color w:val="000000" w:themeColor="text1"/>
            </w:rPr>
          </w:rPrChange>
        </w:rPr>
        <w:t>)</w:t>
      </w:r>
      <w:r w:rsidRPr="001408EF">
        <w:rPr>
          <w:rFonts w:ascii="Arial" w:hAnsi="Arial"/>
          <w:color w:val="000000" w:themeColor="text1"/>
          <w:sz w:val="22"/>
          <w:szCs w:val="22"/>
          <w:rPrChange w:id="68" w:author="Dominique Duncan" w:date="2016-03-08T12:52:00Z">
            <w:rPr>
              <w:rFonts w:ascii="Times" w:hAnsi="Times"/>
              <w:color w:val="000000" w:themeColor="text1"/>
              <w:sz w:val="20"/>
              <w:szCs w:val="20"/>
            </w:rPr>
          </w:rPrChange>
        </w:rPr>
        <w:t xml:space="preserve"> </w:t>
      </w:r>
      <w:r w:rsidRPr="001408EF">
        <w:rPr>
          <w:rFonts w:ascii="Arial" w:hAnsi="Arial" w:cs="Arial"/>
          <w:color w:val="0000FF"/>
          <w:sz w:val="22"/>
          <w:szCs w:val="22"/>
          <w:rPrChange w:id="69" w:author="Dominique Duncan" w:date="2016-03-08T12:52:00Z">
            <w:rPr>
              <w:rFonts w:ascii="Arial" w:hAnsi="Arial" w:cs="Arial"/>
              <w:color w:val="000000" w:themeColor="text1"/>
            </w:rPr>
          </w:rPrChange>
        </w:rPr>
        <w:t>(</w:t>
      </w:r>
      <w:r w:rsidR="00F140CE" w:rsidRPr="001408EF">
        <w:rPr>
          <w:rFonts w:ascii="Arial" w:hAnsi="Arial"/>
          <w:color w:val="0000FF"/>
          <w:sz w:val="22"/>
          <w:szCs w:val="22"/>
          <w:rPrChange w:id="70" w:author="Dominique Duncan" w:date="2016-03-08T12:52:00Z">
            <w:rPr>
              <w:rFonts w:ascii="Arial" w:hAnsi="Arial" w:cs="Arial"/>
              <w:color w:val="000000" w:themeColor="text1"/>
              <w:u w:val="single" w:color="0000EB"/>
            </w:rPr>
          </w:rPrChange>
        </w:rPr>
        <w:fldChar w:fldCharType="begin"/>
      </w:r>
      <w:r w:rsidR="00F140CE" w:rsidRPr="001408EF">
        <w:rPr>
          <w:rFonts w:ascii="Arial" w:hAnsi="Arial"/>
          <w:color w:val="0000FF"/>
          <w:sz w:val="22"/>
          <w:szCs w:val="22"/>
          <w:rPrChange w:id="71" w:author="Dominique Duncan" w:date="2016-03-08T12:52:00Z">
            <w:rPr/>
          </w:rPrChange>
        </w:rPr>
        <w:instrText xml:space="preserve"> HYPERLINK "https://www.tbindsc.org/" </w:instrText>
      </w:r>
      <w:r w:rsidR="00F140CE" w:rsidRPr="001408EF">
        <w:rPr>
          <w:rFonts w:ascii="Arial" w:hAnsi="Arial"/>
          <w:color w:val="0000FF"/>
          <w:sz w:val="22"/>
          <w:szCs w:val="22"/>
          <w:rPrChange w:id="72" w:author="Dominique Duncan" w:date="2016-03-08T12:52:00Z">
            <w:rPr>
              <w:rFonts w:ascii="Arial" w:hAnsi="Arial" w:cs="Arial"/>
              <w:color w:val="000000" w:themeColor="text1"/>
              <w:u w:val="single" w:color="0000EB"/>
            </w:rPr>
          </w:rPrChange>
        </w:rPr>
        <w:fldChar w:fldCharType="separate"/>
      </w:r>
      <w:del w:id="73" w:author="Ryan Essex" w:date="2016-03-07T14:27:00Z">
        <w:r w:rsidRPr="001408EF" w:rsidDel="00236637">
          <w:rPr>
            <w:rFonts w:ascii="Arial" w:hAnsi="Arial" w:cs="Arial"/>
            <w:color w:val="0000FF"/>
            <w:sz w:val="22"/>
            <w:szCs w:val="22"/>
            <w:u w:val="single" w:color="0000EB"/>
            <w:rPrChange w:id="74" w:author="Dominique Duncan" w:date="2016-03-08T12:52:00Z">
              <w:rPr>
                <w:rFonts w:ascii="Arial" w:hAnsi="Arial" w:cs="Arial"/>
                <w:color w:val="000000" w:themeColor="text1"/>
                <w:u w:val="single" w:color="0000EB"/>
              </w:rPr>
            </w:rPrChange>
          </w:rPr>
          <w:delText>h</w:delText>
        </w:r>
      </w:del>
      <w:del w:id="75" w:author="Ryan Essex" w:date="2016-03-07T14:26:00Z">
        <w:r w:rsidRPr="001408EF" w:rsidDel="00236637">
          <w:rPr>
            <w:rFonts w:ascii="Arial" w:hAnsi="Arial" w:cs="Arial"/>
            <w:color w:val="0000FF"/>
            <w:sz w:val="22"/>
            <w:szCs w:val="22"/>
            <w:u w:val="single" w:color="0000EB"/>
            <w:rPrChange w:id="76" w:author="Dominique Duncan" w:date="2016-03-08T12:52:00Z">
              <w:rPr>
                <w:rFonts w:ascii="Arial" w:hAnsi="Arial" w:cs="Arial"/>
                <w:color w:val="000000" w:themeColor="text1"/>
                <w:u w:val="single" w:color="0000EB"/>
              </w:rPr>
            </w:rPrChange>
          </w:rPr>
          <w:delText>ttps://</w:delText>
        </w:r>
      </w:del>
      <w:r w:rsidRPr="001408EF">
        <w:rPr>
          <w:rFonts w:ascii="Arial" w:hAnsi="Arial" w:cs="Arial"/>
          <w:color w:val="0000FF"/>
          <w:sz w:val="22"/>
          <w:szCs w:val="22"/>
          <w:u w:val="single" w:color="0000EB"/>
          <w:rPrChange w:id="77" w:author="Dominique Duncan" w:date="2016-03-08T12:52:00Z">
            <w:rPr>
              <w:rFonts w:ascii="Arial" w:hAnsi="Arial" w:cs="Arial"/>
              <w:color w:val="000000" w:themeColor="text1"/>
              <w:u w:val="single" w:color="0000EB"/>
            </w:rPr>
          </w:rPrChange>
        </w:rPr>
        <w:t>ww</w:t>
      </w:r>
      <w:del w:id="78" w:author="Ryan Essex" w:date="2016-03-07T14:26:00Z">
        <w:r w:rsidRPr="001408EF" w:rsidDel="00236637">
          <w:rPr>
            <w:rFonts w:ascii="Arial" w:hAnsi="Arial" w:cs="Arial"/>
            <w:color w:val="0000FF"/>
            <w:sz w:val="22"/>
            <w:szCs w:val="22"/>
            <w:u w:val="single" w:color="0000EB"/>
            <w:rPrChange w:id="79" w:author="Dominique Duncan" w:date="2016-03-08T12:52:00Z">
              <w:rPr>
                <w:rFonts w:ascii="Arial" w:hAnsi="Arial" w:cs="Arial"/>
                <w:color w:val="000000" w:themeColor="text1"/>
                <w:u w:val="single" w:color="0000EB"/>
              </w:rPr>
            </w:rPrChange>
          </w:rPr>
          <w:delText>w</w:delText>
        </w:r>
      </w:del>
      <w:ins w:id="80" w:author="Ryan Essex" w:date="2016-03-07T14:26:00Z">
        <w:r w:rsidR="00236637" w:rsidRPr="001408EF">
          <w:rPr>
            <w:rFonts w:ascii="Arial" w:hAnsi="Arial" w:cs="Arial"/>
            <w:color w:val="0000FF"/>
            <w:sz w:val="22"/>
            <w:szCs w:val="22"/>
            <w:u w:val="single" w:color="0000EB"/>
            <w:rPrChange w:id="81" w:author="Dominique Duncan" w:date="2016-03-08T12:52:00Z">
              <w:rPr>
                <w:rFonts w:ascii="Arial" w:hAnsi="Arial" w:cs="Arial"/>
                <w:color w:val="0000FF"/>
                <w:u w:val="single" w:color="0000EB"/>
              </w:rPr>
            </w:rPrChange>
          </w:rPr>
          <w:t>w</w:t>
        </w:r>
      </w:ins>
      <w:r w:rsidRPr="001408EF">
        <w:rPr>
          <w:rFonts w:ascii="Arial" w:hAnsi="Arial" w:cs="Arial"/>
          <w:color w:val="0000FF"/>
          <w:sz w:val="22"/>
          <w:szCs w:val="22"/>
          <w:u w:val="single" w:color="0000EB"/>
          <w:rPrChange w:id="82" w:author="Dominique Duncan" w:date="2016-03-08T12:52:00Z">
            <w:rPr>
              <w:rFonts w:ascii="Arial" w:hAnsi="Arial" w:cs="Arial"/>
              <w:color w:val="000000" w:themeColor="text1"/>
              <w:u w:val="single" w:color="0000EB"/>
            </w:rPr>
          </w:rPrChange>
        </w:rPr>
        <w:t>.tbindsc.org/</w:t>
      </w:r>
      <w:r w:rsidR="00F140CE" w:rsidRPr="001408EF">
        <w:rPr>
          <w:rFonts w:ascii="Arial" w:hAnsi="Arial" w:cs="Arial"/>
          <w:color w:val="0000FF"/>
          <w:sz w:val="22"/>
          <w:szCs w:val="22"/>
          <w:u w:val="single" w:color="0000EB"/>
          <w:rPrChange w:id="83" w:author="Dominique Duncan" w:date="2016-03-08T12:52:00Z">
            <w:rPr>
              <w:rFonts w:ascii="Arial" w:hAnsi="Arial" w:cs="Arial"/>
              <w:color w:val="000000" w:themeColor="text1"/>
              <w:u w:val="single" w:color="0000EB"/>
            </w:rPr>
          </w:rPrChange>
        </w:rPr>
        <w:fldChar w:fldCharType="end"/>
      </w:r>
      <w:r w:rsidRPr="001408EF">
        <w:rPr>
          <w:rFonts w:ascii="Arial" w:hAnsi="Arial" w:cs="Arial"/>
          <w:color w:val="000000" w:themeColor="text1"/>
          <w:sz w:val="22"/>
          <w:szCs w:val="22"/>
          <w:rPrChange w:id="84" w:author="Dominique Duncan" w:date="2016-03-08T12:52:00Z">
            <w:rPr>
              <w:rFonts w:ascii="Arial" w:hAnsi="Arial" w:cs="Arial"/>
              <w:color w:val="000000" w:themeColor="text1"/>
            </w:rPr>
          </w:rPrChange>
        </w:rPr>
        <w:t>)</w:t>
      </w:r>
    </w:p>
    <w:p w14:paraId="6D7DE23C" w14:textId="77777777" w:rsidR="00FC1730" w:rsidRDefault="00FC1730">
      <w:pPr>
        <w:pStyle w:val="Heading2"/>
        <w:spacing w:afterLines="30" w:after="72"/>
        <w:pPrChange w:id="85" w:author="Ryan Essex" w:date="2016-03-07T14:21:00Z">
          <w:pPr>
            <w:pStyle w:val="Heading2"/>
            <w:spacing w:afterLines="60" w:after="144"/>
          </w:pPr>
        </w:pPrChange>
      </w:pPr>
      <w:r w:rsidRPr="00561480">
        <w:t>Veteran organizations</w:t>
      </w:r>
      <w:r w:rsidRPr="00AC2CD4">
        <w:t>:</w:t>
      </w:r>
      <w:r w:rsidRPr="008569EE">
        <w:t xml:space="preserve"> </w:t>
      </w:r>
    </w:p>
    <w:p w14:paraId="37D3D356" w14:textId="3AC29597" w:rsidR="00FC1730" w:rsidRPr="001408EF" w:rsidRDefault="00FC1730">
      <w:pPr>
        <w:numPr>
          <w:ilvl w:val="0"/>
          <w:numId w:val="3"/>
        </w:numPr>
        <w:spacing w:afterLines="30" w:after="72"/>
        <w:rPr>
          <w:rFonts w:ascii="Arial" w:hAnsi="Arial" w:cs="Arial"/>
          <w:sz w:val="22"/>
          <w:szCs w:val="22"/>
          <w:rPrChange w:id="86" w:author="Dominique Duncan" w:date="2016-03-08T12:52:00Z">
            <w:rPr>
              <w:rFonts w:ascii="Arial" w:hAnsi="Arial" w:cs="Arial"/>
            </w:rPr>
          </w:rPrChange>
        </w:rPr>
        <w:pPrChange w:id="87" w:author="Ryan Essex" w:date="2016-03-07T14:21:00Z">
          <w:pPr>
            <w:numPr>
              <w:numId w:val="3"/>
            </w:numPr>
            <w:spacing w:afterLines="60" w:after="144"/>
            <w:ind w:left="720" w:hanging="360"/>
          </w:pPr>
        </w:pPrChange>
      </w:pPr>
      <w:r w:rsidRPr="001408EF">
        <w:rPr>
          <w:rFonts w:ascii="Arial" w:hAnsi="Arial" w:cs="Arial"/>
          <w:sz w:val="22"/>
          <w:szCs w:val="22"/>
          <w:rPrChange w:id="88" w:author="Dominique Duncan" w:date="2016-03-08T12:52:00Z">
            <w:rPr>
              <w:rFonts w:ascii="Arial" w:hAnsi="Arial" w:cs="Arial"/>
            </w:rPr>
          </w:rPrChange>
        </w:rPr>
        <w:t>VA Epilepsy Centers of Excellence (</w:t>
      </w:r>
      <w:r w:rsidR="00F140CE" w:rsidRPr="001408EF">
        <w:rPr>
          <w:rFonts w:ascii="Arial" w:hAnsi="Arial"/>
          <w:color w:val="0000FF"/>
          <w:sz w:val="22"/>
          <w:szCs w:val="22"/>
          <w:rPrChange w:id="89" w:author="Dominique Duncan" w:date="2016-03-08T12:52:00Z">
            <w:rPr>
              <w:rStyle w:val="Hyperlink"/>
              <w:rFonts w:ascii="Arial" w:hAnsi="Arial" w:cs="Arial"/>
            </w:rPr>
          </w:rPrChange>
        </w:rPr>
        <w:fldChar w:fldCharType="begin"/>
      </w:r>
      <w:r w:rsidR="00F140CE" w:rsidRPr="001408EF">
        <w:rPr>
          <w:rFonts w:ascii="Arial" w:hAnsi="Arial"/>
          <w:color w:val="0000FF"/>
          <w:sz w:val="22"/>
          <w:szCs w:val="22"/>
          <w:rPrChange w:id="90" w:author="Dominique Duncan" w:date="2016-03-08T12:52:00Z">
            <w:rPr/>
          </w:rPrChange>
        </w:rPr>
        <w:instrText xml:space="preserve"> HYPERLINK "http://www.epilepsy.va.gov" </w:instrText>
      </w:r>
      <w:r w:rsidR="00F140CE" w:rsidRPr="001408EF">
        <w:rPr>
          <w:rFonts w:ascii="Arial" w:hAnsi="Arial"/>
          <w:color w:val="0000FF"/>
          <w:sz w:val="22"/>
          <w:szCs w:val="22"/>
          <w:rPrChange w:id="91" w:author="Dominique Duncan" w:date="2016-03-08T12:52:00Z">
            <w:rPr>
              <w:rStyle w:val="Hyperlink"/>
              <w:rFonts w:ascii="Arial" w:hAnsi="Arial" w:cs="Arial"/>
            </w:rPr>
          </w:rPrChange>
        </w:rPr>
        <w:fldChar w:fldCharType="separate"/>
      </w:r>
      <w:r w:rsidRPr="001408EF">
        <w:rPr>
          <w:rStyle w:val="Hyperlink"/>
          <w:rFonts w:ascii="Arial" w:hAnsi="Arial" w:cs="Arial"/>
          <w:color w:val="0000FF"/>
          <w:sz w:val="22"/>
          <w:szCs w:val="22"/>
          <w:rPrChange w:id="92" w:author="Dominique Duncan" w:date="2016-03-08T12:52:00Z">
            <w:rPr>
              <w:rStyle w:val="Hyperlink"/>
              <w:rFonts w:ascii="Arial" w:hAnsi="Arial" w:cs="Arial"/>
            </w:rPr>
          </w:rPrChange>
        </w:rPr>
        <w:t>www.epilepsy.va.gov</w:t>
      </w:r>
      <w:r w:rsidR="00F140CE" w:rsidRPr="001408EF">
        <w:rPr>
          <w:rStyle w:val="Hyperlink"/>
          <w:rFonts w:ascii="Arial" w:hAnsi="Arial" w:cs="Arial"/>
          <w:color w:val="0000FF"/>
          <w:sz w:val="22"/>
          <w:szCs w:val="22"/>
          <w:rPrChange w:id="93" w:author="Dominique Duncan" w:date="2016-03-08T12:52:00Z">
            <w:rPr>
              <w:rStyle w:val="Hyperlink"/>
              <w:rFonts w:ascii="Arial" w:hAnsi="Arial" w:cs="Arial"/>
            </w:rPr>
          </w:rPrChange>
        </w:rPr>
        <w:fldChar w:fldCharType="end"/>
      </w:r>
      <w:r w:rsidRPr="001408EF">
        <w:rPr>
          <w:rFonts w:ascii="Arial" w:hAnsi="Arial" w:cs="Arial"/>
          <w:sz w:val="22"/>
          <w:szCs w:val="22"/>
          <w:rPrChange w:id="94" w:author="Dominique Duncan" w:date="2016-03-08T12:52:00Z">
            <w:rPr>
              <w:rFonts w:ascii="Arial" w:hAnsi="Arial" w:cs="Arial"/>
            </w:rPr>
          </w:rPrChange>
        </w:rPr>
        <w:t xml:space="preserve">). </w:t>
      </w:r>
    </w:p>
    <w:p w14:paraId="545F5DB6" w14:textId="77777777" w:rsidR="00FC1730" w:rsidRDefault="00FC1730">
      <w:pPr>
        <w:pStyle w:val="Heading2"/>
        <w:spacing w:afterLines="30" w:after="72"/>
        <w:pPrChange w:id="95" w:author="Ryan Essex" w:date="2016-03-07T14:21:00Z">
          <w:pPr>
            <w:pStyle w:val="Heading2"/>
            <w:spacing w:afterLines="60" w:after="144"/>
          </w:pPr>
        </w:pPrChange>
      </w:pPr>
      <w:r w:rsidRPr="00561480">
        <w:t>Professional societies</w:t>
      </w:r>
      <w:r>
        <w:t>:</w:t>
      </w:r>
    </w:p>
    <w:p w14:paraId="699AF64B" w14:textId="77777777" w:rsidR="00FC1730" w:rsidRPr="001408EF" w:rsidRDefault="00FC1730">
      <w:pPr>
        <w:numPr>
          <w:ilvl w:val="0"/>
          <w:numId w:val="3"/>
        </w:numPr>
        <w:spacing w:afterLines="30" w:after="72"/>
        <w:outlineLvl w:val="0"/>
        <w:rPr>
          <w:rFonts w:ascii="Arial" w:hAnsi="Arial" w:cs="Arial"/>
          <w:sz w:val="22"/>
          <w:szCs w:val="22"/>
          <w:rPrChange w:id="96" w:author="Dominique Duncan" w:date="2016-03-08T12:52:00Z">
            <w:rPr>
              <w:rFonts w:ascii="Arial" w:hAnsi="Arial" w:cs="Arial"/>
            </w:rPr>
          </w:rPrChange>
        </w:rPr>
        <w:pPrChange w:id="97" w:author="Ryan Essex" w:date="2016-03-07T14:21:00Z">
          <w:pPr>
            <w:numPr>
              <w:numId w:val="3"/>
            </w:numPr>
            <w:spacing w:afterLines="60" w:after="144"/>
            <w:ind w:left="720" w:hanging="360"/>
            <w:outlineLvl w:val="0"/>
          </w:pPr>
        </w:pPrChange>
      </w:pPr>
      <w:r w:rsidRPr="001408EF">
        <w:rPr>
          <w:rFonts w:ascii="Arial" w:hAnsi="Arial" w:cs="Arial"/>
          <w:sz w:val="22"/>
          <w:szCs w:val="22"/>
          <w:rPrChange w:id="98" w:author="Dominique Duncan" w:date="2016-03-08T12:52:00Z">
            <w:rPr>
              <w:rFonts w:ascii="Arial" w:hAnsi="Arial" w:cs="Arial"/>
            </w:rPr>
          </w:rPrChange>
        </w:rPr>
        <w:lastRenderedPageBreak/>
        <w:t>International League Against Epilepsy (ILAE) (</w:t>
      </w:r>
      <w:r w:rsidR="00F140CE" w:rsidRPr="001408EF">
        <w:rPr>
          <w:rFonts w:ascii="Arial" w:hAnsi="Arial"/>
          <w:color w:val="0000FF"/>
          <w:sz w:val="22"/>
          <w:szCs w:val="22"/>
          <w:rPrChange w:id="99" w:author="Dominique Duncan" w:date="2016-03-08T12:52:00Z">
            <w:rPr>
              <w:rStyle w:val="Hyperlink"/>
              <w:rFonts w:ascii="Arial" w:hAnsi="Arial" w:cs="Arial"/>
            </w:rPr>
          </w:rPrChange>
        </w:rPr>
        <w:fldChar w:fldCharType="begin"/>
      </w:r>
      <w:r w:rsidR="00F140CE" w:rsidRPr="001408EF">
        <w:rPr>
          <w:rFonts w:ascii="Arial" w:hAnsi="Arial"/>
          <w:color w:val="0000FF"/>
          <w:sz w:val="22"/>
          <w:szCs w:val="22"/>
          <w:rPrChange w:id="100" w:author="Dominique Duncan" w:date="2016-03-08T12:52:00Z">
            <w:rPr/>
          </w:rPrChange>
        </w:rPr>
        <w:instrText xml:space="preserve"> HYPERLINK "http://www.ilae.org" </w:instrText>
      </w:r>
      <w:r w:rsidR="00F140CE" w:rsidRPr="001408EF">
        <w:rPr>
          <w:rFonts w:ascii="Arial" w:hAnsi="Arial"/>
          <w:color w:val="0000FF"/>
          <w:sz w:val="22"/>
          <w:szCs w:val="22"/>
          <w:rPrChange w:id="101" w:author="Dominique Duncan" w:date="2016-03-08T12:52:00Z">
            <w:rPr>
              <w:rStyle w:val="Hyperlink"/>
              <w:rFonts w:ascii="Arial" w:hAnsi="Arial" w:cs="Arial"/>
            </w:rPr>
          </w:rPrChange>
        </w:rPr>
        <w:fldChar w:fldCharType="separate"/>
      </w:r>
      <w:r w:rsidRPr="001408EF">
        <w:rPr>
          <w:rStyle w:val="Hyperlink"/>
          <w:rFonts w:ascii="Arial" w:hAnsi="Arial" w:cs="Arial"/>
          <w:color w:val="0000FF"/>
          <w:sz w:val="22"/>
          <w:szCs w:val="22"/>
          <w:rPrChange w:id="102" w:author="Dominique Duncan" w:date="2016-03-08T12:52:00Z">
            <w:rPr>
              <w:rStyle w:val="Hyperlink"/>
              <w:rFonts w:ascii="Arial" w:hAnsi="Arial" w:cs="Arial"/>
            </w:rPr>
          </w:rPrChange>
        </w:rPr>
        <w:t>www.ilae.org</w:t>
      </w:r>
      <w:r w:rsidR="00F140CE" w:rsidRPr="001408EF">
        <w:rPr>
          <w:rStyle w:val="Hyperlink"/>
          <w:rFonts w:ascii="Arial" w:hAnsi="Arial" w:cs="Arial"/>
          <w:color w:val="0000FF"/>
          <w:sz w:val="22"/>
          <w:szCs w:val="22"/>
          <w:rPrChange w:id="103" w:author="Dominique Duncan" w:date="2016-03-08T12:52:00Z">
            <w:rPr>
              <w:rStyle w:val="Hyperlink"/>
              <w:rFonts w:ascii="Arial" w:hAnsi="Arial" w:cs="Arial"/>
            </w:rPr>
          </w:rPrChange>
        </w:rPr>
        <w:fldChar w:fldCharType="end"/>
      </w:r>
      <w:r w:rsidRPr="001408EF">
        <w:rPr>
          <w:rFonts w:ascii="Arial" w:hAnsi="Arial" w:cs="Arial"/>
          <w:sz w:val="22"/>
          <w:szCs w:val="22"/>
          <w:rPrChange w:id="104" w:author="Dominique Duncan" w:date="2016-03-08T12:52:00Z">
            <w:rPr>
              <w:rFonts w:ascii="Arial" w:hAnsi="Arial" w:cs="Arial"/>
            </w:rPr>
          </w:rPrChange>
        </w:rPr>
        <w:t>)</w:t>
      </w:r>
    </w:p>
    <w:p w14:paraId="78E779A7" w14:textId="77777777" w:rsidR="00FC1730" w:rsidRPr="001408EF" w:rsidRDefault="00FC1730">
      <w:pPr>
        <w:numPr>
          <w:ilvl w:val="0"/>
          <w:numId w:val="3"/>
        </w:numPr>
        <w:spacing w:afterLines="30" w:after="72"/>
        <w:outlineLvl w:val="0"/>
        <w:rPr>
          <w:rFonts w:ascii="Arial" w:hAnsi="Arial" w:cs="Arial"/>
          <w:sz w:val="22"/>
          <w:szCs w:val="22"/>
          <w:rPrChange w:id="105" w:author="Dominique Duncan" w:date="2016-03-08T12:52:00Z">
            <w:rPr>
              <w:rFonts w:ascii="Arial" w:hAnsi="Arial" w:cs="Arial"/>
            </w:rPr>
          </w:rPrChange>
        </w:rPr>
        <w:pPrChange w:id="106" w:author="Ryan Essex" w:date="2016-03-07T14:21:00Z">
          <w:pPr>
            <w:numPr>
              <w:numId w:val="3"/>
            </w:numPr>
            <w:spacing w:afterLines="60" w:after="144"/>
            <w:ind w:left="720" w:hanging="360"/>
            <w:outlineLvl w:val="0"/>
          </w:pPr>
        </w:pPrChange>
      </w:pPr>
      <w:r w:rsidRPr="001408EF">
        <w:rPr>
          <w:rFonts w:ascii="Arial" w:hAnsi="Arial" w:cs="Arial"/>
          <w:sz w:val="22"/>
          <w:szCs w:val="22"/>
          <w:rPrChange w:id="107" w:author="Dominique Duncan" w:date="2016-03-08T12:52:00Z">
            <w:rPr>
              <w:rFonts w:ascii="Arial" w:hAnsi="Arial" w:cs="Arial"/>
            </w:rPr>
          </w:rPrChange>
        </w:rPr>
        <w:t>American Epilepsy Society (AES)</w:t>
      </w:r>
      <w:del w:id="108" w:author="Dominique Duncan" w:date="2016-03-08T12:56:00Z">
        <w:r w:rsidRPr="001408EF" w:rsidDel="005459DB">
          <w:rPr>
            <w:rFonts w:ascii="Arial" w:hAnsi="Arial" w:cs="Arial"/>
            <w:sz w:val="22"/>
            <w:szCs w:val="22"/>
            <w:rPrChange w:id="109" w:author="Dominique Duncan" w:date="2016-03-08T12:52:00Z">
              <w:rPr>
                <w:rFonts w:ascii="Arial" w:hAnsi="Arial" w:cs="Arial"/>
              </w:rPr>
            </w:rPrChange>
          </w:rPr>
          <w:delText xml:space="preserve"> </w:delText>
        </w:r>
      </w:del>
      <w:r w:rsidRPr="001408EF">
        <w:rPr>
          <w:rFonts w:ascii="Arial" w:hAnsi="Arial" w:cs="Arial"/>
          <w:sz w:val="22"/>
          <w:szCs w:val="22"/>
          <w:rPrChange w:id="110" w:author="Dominique Duncan" w:date="2016-03-08T12:52:00Z">
            <w:rPr>
              <w:rFonts w:ascii="Arial" w:hAnsi="Arial" w:cs="Arial"/>
            </w:rPr>
          </w:rPrChange>
        </w:rPr>
        <w:t xml:space="preserve"> (</w:t>
      </w:r>
      <w:r w:rsidR="00F140CE" w:rsidRPr="001408EF">
        <w:rPr>
          <w:rFonts w:ascii="Arial" w:hAnsi="Arial"/>
          <w:color w:val="0000FF"/>
          <w:sz w:val="22"/>
          <w:szCs w:val="22"/>
          <w:rPrChange w:id="111" w:author="Dominique Duncan" w:date="2016-03-08T12:52:00Z">
            <w:rPr>
              <w:rStyle w:val="Hyperlink"/>
              <w:rFonts w:ascii="Arial" w:hAnsi="Arial" w:cs="Arial"/>
            </w:rPr>
          </w:rPrChange>
        </w:rPr>
        <w:fldChar w:fldCharType="begin"/>
      </w:r>
      <w:r w:rsidR="00F140CE" w:rsidRPr="001408EF">
        <w:rPr>
          <w:rFonts w:ascii="Arial" w:hAnsi="Arial"/>
          <w:color w:val="0000FF"/>
          <w:sz w:val="22"/>
          <w:szCs w:val="22"/>
          <w:rPrChange w:id="112" w:author="Dominique Duncan" w:date="2016-03-08T12:52:00Z">
            <w:rPr/>
          </w:rPrChange>
        </w:rPr>
        <w:instrText xml:space="preserve"> HYPERLINK "http://www.aesnet.org" </w:instrText>
      </w:r>
      <w:r w:rsidR="00F140CE" w:rsidRPr="001408EF">
        <w:rPr>
          <w:rFonts w:ascii="Arial" w:hAnsi="Arial"/>
          <w:color w:val="0000FF"/>
          <w:sz w:val="22"/>
          <w:szCs w:val="22"/>
          <w:rPrChange w:id="113" w:author="Dominique Duncan" w:date="2016-03-08T12:52:00Z">
            <w:rPr>
              <w:rStyle w:val="Hyperlink"/>
              <w:rFonts w:ascii="Arial" w:hAnsi="Arial" w:cs="Arial"/>
            </w:rPr>
          </w:rPrChange>
        </w:rPr>
        <w:fldChar w:fldCharType="separate"/>
      </w:r>
      <w:r w:rsidRPr="001408EF">
        <w:rPr>
          <w:rStyle w:val="Hyperlink"/>
          <w:rFonts w:ascii="Arial" w:hAnsi="Arial" w:cs="Arial"/>
          <w:color w:val="0000FF"/>
          <w:sz w:val="22"/>
          <w:szCs w:val="22"/>
          <w:rPrChange w:id="114" w:author="Dominique Duncan" w:date="2016-03-08T12:52:00Z">
            <w:rPr>
              <w:rStyle w:val="Hyperlink"/>
              <w:rFonts w:ascii="Arial" w:hAnsi="Arial" w:cs="Arial"/>
            </w:rPr>
          </w:rPrChange>
        </w:rPr>
        <w:t>www.aesnet.org</w:t>
      </w:r>
      <w:r w:rsidR="00F140CE" w:rsidRPr="001408EF">
        <w:rPr>
          <w:rStyle w:val="Hyperlink"/>
          <w:rFonts w:ascii="Arial" w:hAnsi="Arial" w:cs="Arial"/>
          <w:color w:val="0000FF"/>
          <w:sz w:val="22"/>
          <w:szCs w:val="22"/>
          <w:rPrChange w:id="115" w:author="Dominique Duncan" w:date="2016-03-08T12:52:00Z">
            <w:rPr>
              <w:rStyle w:val="Hyperlink"/>
              <w:rFonts w:ascii="Arial" w:hAnsi="Arial" w:cs="Arial"/>
            </w:rPr>
          </w:rPrChange>
        </w:rPr>
        <w:fldChar w:fldCharType="end"/>
      </w:r>
      <w:r w:rsidRPr="001408EF">
        <w:rPr>
          <w:rFonts w:ascii="Arial" w:hAnsi="Arial" w:cs="Arial"/>
          <w:color w:val="0000FF"/>
          <w:sz w:val="22"/>
          <w:szCs w:val="22"/>
          <w:rPrChange w:id="116" w:author="Dominique Duncan" w:date="2016-03-08T12:52:00Z">
            <w:rPr>
              <w:rFonts w:ascii="Arial" w:hAnsi="Arial" w:cs="Arial"/>
            </w:rPr>
          </w:rPrChange>
        </w:rPr>
        <w:t>)</w:t>
      </w:r>
    </w:p>
    <w:p w14:paraId="6332F6C6" w14:textId="77777777" w:rsidR="00FC1730" w:rsidRPr="001408EF" w:rsidRDefault="00FC1730">
      <w:pPr>
        <w:numPr>
          <w:ilvl w:val="0"/>
          <w:numId w:val="3"/>
        </w:numPr>
        <w:spacing w:afterLines="30" w:after="72"/>
        <w:outlineLvl w:val="0"/>
        <w:rPr>
          <w:rFonts w:ascii="Arial" w:hAnsi="Arial" w:cs="Arial"/>
          <w:sz w:val="22"/>
          <w:szCs w:val="22"/>
          <w:rPrChange w:id="117" w:author="Dominique Duncan" w:date="2016-03-08T12:52:00Z">
            <w:rPr>
              <w:rFonts w:ascii="Arial" w:hAnsi="Arial" w:cs="Arial"/>
            </w:rPr>
          </w:rPrChange>
        </w:rPr>
        <w:pPrChange w:id="118" w:author="Ryan Essex" w:date="2016-03-07T14:21:00Z">
          <w:pPr>
            <w:numPr>
              <w:numId w:val="3"/>
            </w:numPr>
            <w:spacing w:afterLines="60" w:after="144"/>
            <w:ind w:left="720" w:hanging="360"/>
            <w:outlineLvl w:val="0"/>
          </w:pPr>
        </w:pPrChange>
      </w:pPr>
      <w:r w:rsidRPr="001408EF">
        <w:rPr>
          <w:rFonts w:ascii="Arial" w:hAnsi="Arial" w:cs="Arial"/>
          <w:sz w:val="22"/>
          <w:szCs w:val="22"/>
          <w:rPrChange w:id="119" w:author="Dominique Duncan" w:date="2016-03-08T12:52:00Z">
            <w:rPr>
              <w:rFonts w:ascii="Arial" w:hAnsi="Arial" w:cs="Arial"/>
            </w:rPr>
          </w:rPrChange>
        </w:rPr>
        <w:t>National Neurotrauma Society (NSS) (</w:t>
      </w:r>
      <w:r w:rsidR="00F140CE" w:rsidRPr="001408EF">
        <w:rPr>
          <w:rFonts w:ascii="Arial" w:hAnsi="Arial"/>
          <w:color w:val="0000FF"/>
          <w:sz w:val="22"/>
          <w:szCs w:val="22"/>
          <w:rPrChange w:id="120" w:author="Dominique Duncan" w:date="2016-03-08T12:52:00Z">
            <w:rPr>
              <w:rStyle w:val="Hyperlink"/>
              <w:rFonts w:ascii="Arial" w:hAnsi="Arial" w:cs="Arial"/>
            </w:rPr>
          </w:rPrChange>
        </w:rPr>
        <w:fldChar w:fldCharType="begin"/>
      </w:r>
      <w:r w:rsidR="00F140CE" w:rsidRPr="001408EF">
        <w:rPr>
          <w:rFonts w:ascii="Arial" w:hAnsi="Arial"/>
          <w:color w:val="0000FF"/>
          <w:sz w:val="22"/>
          <w:szCs w:val="22"/>
          <w:rPrChange w:id="121" w:author="Dominique Duncan" w:date="2016-03-08T12:52:00Z">
            <w:rPr/>
          </w:rPrChange>
        </w:rPr>
        <w:instrText xml:space="preserve"> HYPERLINK "http://www.neurotrauma.org" </w:instrText>
      </w:r>
      <w:r w:rsidR="00F140CE" w:rsidRPr="001408EF">
        <w:rPr>
          <w:rFonts w:ascii="Arial" w:hAnsi="Arial"/>
          <w:color w:val="0000FF"/>
          <w:sz w:val="22"/>
          <w:szCs w:val="22"/>
          <w:rPrChange w:id="122" w:author="Dominique Duncan" w:date="2016-03-08T12:52:00Z">
            <w:rPr>
              <w:rStyle w:val="Hyperlink"/>
              <w:rFonts w:ascii="Arial" w:hAnsi="Arial" w:cs="Arial"/>
            </w:rPr>
          </w:rPrChange>
        </w:rPr>
        <w:fldChar w:fldCharType="separate"/>
      </w:r>
      <w:r w:rsidRPr="001408EF">
        <w:rPr>
          <w:rStyle w:val="Hyperlink"/>
          <w:rFonts w:ascii="Arial" w:hAnsi="Arial" w:cs="Arial"/>
          <w:color w:val="0000FF"/>
          <w:sz w:val="22"/>
          <w:szCs w:val="22"/>
          <w:rPrChange w:id="123" w:author="Dominique Duncan" w:date="2016-03-08T12:52:00Z">
            <w:rPr>
              <w:rStyle w:val="Hyperlink"/>
              <w:rFonts w:ascii="Arial" w:hAnsi="Arial" w:cs="Arial"/>
            </w:rPr>
          </w:rPrChange>
        </w:rPr>
        <w:t>www.neurotrauma.org</w:t>
      </w:r>
      <w:r w:rsidR="00F140CE" w:rsidRPr="001408EF">
        <w:rPr>
          <w:rStyle w:val="Hyperlink"/>
          <w:rFonts w:ascii="Arial" w:hAnsi="Arial" w:cs="Arial"/>
          <w:color w:val="0000FF"/>
          <w:sz w:val="22"/>
          <w:szCs w:val="22"/>
          <w:rPrChange w:id="124" w:author="Dominique Duncan" w:date="2016-03-08T12:52:00Z">
            <w:rPr>
              <w:rStyle w:val="Hyperlink"/>
              <w:rFonts w:ascii="Arial" w:hAnsi="Arial" w:cs="Arial"/>
            </w:rPr>
          </w:rPrChange>
        </w:rPr>
        <w:fldChar w:fldCharType="end"/>
      </w:r>
      <w:r w:rsidRPr="001408EF">
        <w:rPr>
          <w:rFonts w:ascii="Arial" w:hAnsi="Arial" w:cs="Arial"/>
          <w:sz w:val="22"/>
          <w:szCs w:val="22"/>
          <w:rPrChange w:id="125" w:author="Dominique Duncan" w:date="2016-03-08T12:52:00Z">
            <w:rPr>
              <w:rFonts w:ascii="Arial" w:hAnsi="Arial" w:cs="Arial"/>
            </w:rPr>
          </w:rPrChange>
        </w:rPr>
        <w:t>)</w:t>
      </w:r>
    </w:p>
    <w:p w14:paraId="587FB145" w14:textId="55F1977F" w:rsidR="00FC1730" w:rsidRPr="001408EF" w:rsidRDefault="00FC1730">
      <w:pPr>
        <w:numPr>
          <w:ilvl w:val="0"/>
          <w:numId w:val="3"/>
        </w:numPr>
        <w:spacing w:afterLines="30" w:after="72"/>
        <w:rPr>
          <w:rFonts w:ascii="Arial" w:hAnsi="Arial" w:cs="Arial"/>
          <w:sz w:val="22"/>
          <w:szCs w:val="22"/>
          <w:rPrChange w:id="126" w:author="Dominique Duncan" w:date="2016-03-08T12:52:00Z">
            <w:rPr>
              <w:rFonts w:ascii="Arial" w:hAnsi="Arial" w:cs="Arial"/>
            </w:rPr>
          </w:rPrChange>
        </w:rPr>
        <w:pPrChange w:id="127" w:author="Ryan Essex" w:date="2016-03-07T14:21:00Z">
          <w:pPr>
            <w:numPr>
              <w:numId w:val="3"/>
            </w:numPr>
            <w:spacing w:afterLines="60" w:after="144"/>
            <w:ind w:left="720" w:hanging="360"/>
          </w:pPr>
        </w:pPrChange>
      </w:pPr>
      <w:r w:rsidRPr="001408EF">
        <w:rPr>
          <w:rFonts w:ascii="Arial" w:hAnsi="Arial" w:cs="Arial"/>
          <w:sz w:val="22"/>
          <w:szCs w:val="22"/>
          <w:rPrChange w:id="128" w:author="Dominique Duncan" w:date="2016-03-08T12:52:00Z">
            <w:rPr>
              <w:rFonts w:ascii="Arial" w:hAnsi="Arial" w:cs="Arial"/>
            </w:rPr>
          </w:rPrChange>
        </w:rPr>
        <w:t>International Neurotrauma Society (INS) (</w:t>
      </w:r>
      <w:r w:rsidR="00F140CE" w:rsidRPr="001408EF">
        <w:rPr>
          <w:rFonts w:ascii="Arial" w:hAnsi="Arial"/>
          <w:color w:val="0000FF"/>
          <w:sz w:val="22"/>
          <w:szCs w:val="22"/>
          <w:rPrChange w:id="129" w:author="Dominique Duncan" w:date="2016-03-08T12:52:00Z">
            <w:rPr>
              <w:rStyle w:val="Hyperlink"/>
              <w:rFonts w:ascii="Arial" w:hAnsi="Arial" w:cs="Arial"/>
            </w:rPr>
          </w:rPrChange>
        </w:rPr>
        <w:fldChar w:fldCharType="begin"/>
      </w:r>
      <w:r w:rsidR="00F140CE" w:rsidRPr="001408EF">
        <w:rPr>
          <w:rFonts w:ascii="Arial" w:hAnsi="Arial"/>
          <w:color w:val="0000FF"/>
          <w:sz w:val="22"/>
          <w:szCs w:val="22"/>
          <w:rPrChange w:id="130" w:author="Dominique Duncan" w:date="2016-03-08T12:52:00Z">
            <w:rPr/>
          </w:rPrChange>
        </w:rPr>
        <w:instrText xml:space="preserve"> HYPERLINK "http://www.ints2014.com" </w:instrText>
      </w:r>
      <w:r w:rsidR="00F140CE" w:rsidRPr="001408EF">
        <w:rPr>
          <w:rFonts w:ascii="Arial" w:hAnsi="Arial"/>
          <w:color w:val="0000FF"/>
          <w:sz w:val="22"/>
          <w:szCs w:val="22"/>
          <w:rPrChange w:id="131" w:author="Dominique Duncan" w:date="2016-03-08T12:52:00Z">
            <w:rPr>
              <w:rStyle w:val="Hyperlink"/>
              <w:rFonts w:ascii="Arial" w:hAnsi="Arial" w:cs="Arial"/>
            </w:rPr>
          </w:rPrChange>
        </w:rPr>
        <w:fldChar w:fldCharType="separate"/>
      </w:r>
      <w:r w:rsidRPr="001408EF">
        <w:rPr>
          <w:rStyle w:val="Hyperlink"/>
          <w:rFonts w:ascii="Arial" w:hAnsi="Arial" w:cs="Arial"/>
          <w:color w:val="0000FF"/>
          <w:sz w:val="22"/>
          <w:szCs w:val="22"/>
          <w:rPrChange w:id="132" w:author="Dominique Duncan" w:date="2016-03-08T12:52:00Z">
            <w:rPr>
              <w:rStyle w:val="Hyperlink"/>
              <w:rFonts w:ascii="Arial" w:hAnsi="Arial" w:cs="Arial"/>
            </w:rPr>
          </w:rPrChange>
        </w:rPr>
        <w:t>www.ints2014.com</w:t>
      </w:r>
      <w:r w:rsidR="00F140CE" w:rsidRPr="001408EF">
        <w:rPr>
          <w:rStyle w:val="Hyperlink"/>
          <w:rFonts w:ascii="Arial" w:hAnsi="Arial" w:cs="Arial"/>
          <w:color w:val="0000FF"/>
          <w:sz w:val="22"/>
          <w:szCs w:val="22"/>
          <w:rPrChange w:id="133" w:author="Dominique Duncan" w:date="2016-03-08T12:52:00Z">
            <w:rPr>
              <w:rStyle w:val="Hyperlink"/>
              <w:rFonts w:ascii="Arial" w:hAnsi="Arial" w:cs="Arial"/>
            </w:rPr>
          </w:rPrChange>
        </w:rPr>
        <w:fldChar w:fldCharType="end"/>
      </w:r>
      <w:r w:rsidRPr="001408EF">
        <w:rPr>
          <w:rFonts w:ascii="Arial" w:hAnsi="Arial" w:cs="Arial"/>
          <w:sz w:val="22"/>
          <w:szCs w:val="22"/>
          <w:rPrChange w:id="134" w:author="Dominique Duncan" w:date="2016-03-08T12:52:00Z">
            <w:rPr>
              <w:rFonts w:ascii="Arial" w:hAnsi="Arial" w:cs="Arial"/>
            </w:rPr>
          </w:rPrChange>
        </w:rPr>
        <w:t>)</w:t>
      </w:r>
    </w:p>
    <w:p w14:paraId="35C07B0F" w14:textId="77777777" w:rsidR="00FC1730" w:rsidRPr="008336CB" w:rsidRDefault="00FC1730">
      <w:pPr>
        <w:pStyle w:val="Heading2"/>
        <w:spacing w:afterLines="30" w:after="72"/>
        <w:pPrChange w:id="135" w:author="Ryan Essex" w:date="2016-03-07T14:21:00Z">
          <w:pPr>
            <w:pStyle w:val="Heading2"/>
            <w:spacing w:afterLines="60" w:after="144"/>
          </w:pPr>
        </w:pPrChange>
      </w:pPr>
      <w:r w:rsidRPr="00561480">
        <w:t>Health Organizations</w:t>
      </w:r>
      <w:r w:rsidRPr="008336CB">
        <w:t>:</w:t>
      </w:r>
    </w:p>
    <w:p w14:paraId="343DC3DE" w14:textId="1FBB8D06" w:rsidR="00FC1730" w:rsidRPr="001408EF" w:rsidRDefault="00FC1730">
      <w:pPr>
        <w:numPr>
          <w:ilvl w:val="0"/>
          <w:numId w:val="4"/>
        </w:numPr>
        <w:spacing w:afterLines="30" w:after="72"/>
        <w:rPr>
          <w:rFonts w:ascii="Arial" w:hAnsi="Arial" w:cs="Arial"/>
          <w:sz w:val="22"/>
          <w:szCs w:val="22"/>
          <w:rPrChange w:id="136" w:author="Dominique Duncan" w:date="2016-03-08T12:51:00Z">
            <w:rPr>
              <w:rFonts w:ascii="Arial" w:hAnsi="Arial" w:cs="Arial"/>
            </w:rPr>
          </w:rPrChange>
        </w:rPr>
        <w:pPrChange w:id="137" w:author="Ryan Essex" w:date="2016-03-07T14:21:00Z">
          <w:pPr>
            <w:numPr>
              <w:numId w:val="4"/>
            </w:numPr>
            <w:spacing w:afterLines="60" w:after="144"/>
            <w:ind w:left="720" w:hanging="360"/>
          </w:pPr>
        </w:pPrChange>
      </w:pPr>
      <w:r w:rsidRPr="001408EF">
        <w:rPr>
          <w:rFonts w:ascii="Arial" w:hAnsi="Arial" w:cs="Arial"/>
          <w:sz w:val="22"/>
          <w:szCs w:val="22"/>
          <w:rPrChange w:id="138" w:author="Dominique Duncan" w:date="2016-03-08T12:51:00Z">
            <w:rPr>
              <w:rFonts w:ascii="Arial" w:hAnsi="Arial" w:cs="Arial"/>
            </w:rPr>
          </w:rPrChange>
        </w:rPr>
        <w:t>World Health Organization (WHO) (</w:t>
      </w:r>
      <w:ins w:id="139" w:author="Ryan Essex" w:date="2016-03-07T14:26:00Z">
        <w:r w:rsidR="00236637" w:rsidRPr="005459DB">
          <w:rPr>
            <w:rFonts w:ascii="Arial" w:hAnsi="Arial" w:cs="Arial"/>
            <w:color w:val="0000FF"/>
            <w:sz w:val="22"/>
            <w:szCs w:val="22"/>
            <w:rPrChange w:id="140" w:author="Dominique Duncan" w:date="2016-03-08T12:56:00Z">
              <w:rPr>
                <w:rFonts w:ascii="Arial" w:hAnsi="Arial" w:cs="Arial"/>
                <w:color w:val="0000FF"/>
              </w:rPr>
            </w:rPrChange>
          </w:rPr>
          <w:fldChar w:fldCharType="begin"/>
        </w:r>
        <w:r w:rsidR="00236637" w:rsidRPr="005459DB">
          <w:rPr>
            <w:rFonts w:ascii="Arial" w:hAnsi="Arial" w:cs="Arial"/>
            <w:color w:val="0000FF"/>
            <w:sz w:val="22"/>
            <w:szCs w:val="22"/>
            <w:rPrChange w:id="141" w:author="Dominique Duncan" w:date="2016-03-08T12:56:00Z">
              <w:rPr>
                <w:rFonts w:ascii="Arial" w:hAnsi="Arial" w:cs="Arial"/>
                <w:color w:val="0000FF"/>
              </w:rPr>
            </w:rPrChange>
          </w:rPr>
          <w:instrText xml:space="preserve"> HYPERLINK "http://</w:instrText>
        </w:r>
      </w:ins>
      <w:r w:rsidR="00236637" w:rsidRPr="005459DB">
        <w:rPr>
          <w:rFonts w:ascii="Arial" w:hAnsi="Arial" w:cstheme="minorBidi"/>
          <w:color w:val="0000FF"/>
          <w:sz w:val="22"/>
          <w:szCs w:val="22"/>
          <w:rPrChange w:id="142" w:author="Dominique Duncan" w:date="2016-03-08T12:56:00Z">
            <w:rPr>
              <w:rStyle w:val="Hyperlink"/>
              <w:rFonts w:ascii="Arial" w:hAnsi="Arial" w:cs="Arial"/>
            </w:rPr>
          </w:rPrChange>
        </w:rPr>
        <w:instrText>www.who.int</w:instrText>
      </w:r>
      <w:ins w:id="143" w:author="Ryan Essex" w:date="2016-03-07T14:26:00Z">
        <w:r w:rsidR="00236637" w:rsidRPr="005459DB">
          <w:rPr>
            <w:rFonts w:ascii="Arial" w:hAnsi="Arial" w:cs="Arial"/>
            <w:color w:val="0000FF"/>
            <w:sz w:val="22"/>
            <w:szCs w:val="22"/>
            <w:rPrChange w:id="144" w:author="Dominique Duncan" w:date="2016-03-08T12:56:00Z">
              <w:rPr>
                <w:rFonts w:ascii="Arial" w:hAnsi="Arial" w:cs="Arial"/>
                <w:color w:val="0000FF"/>
              </w:rPr>
            </w:rPrChange>
          </w:rPr>
          <w:instrText xml:space="preserve">" </w:instrText>
        </w:r>
        <w:r w:rsidR="00236637" w:rsidRPr="005459DB">
          <w:rPr>
            <w:rFonts w:ascii="Arial" w:hAnsi="Arial" w:cs="Arial"/>
            <w:color w:val="0000FF"/>
            <w:sz w:val="22"/>
            <w:szCs w:val="22"/>
            <w:rPrChange w:id="145" w:author="Dominique Duncan" w:date="2016-03-08T12:56:00Z">
              <w:rPr>
                <w:rFonts w:ascii="Arial" w:hAnsi="Arial" w:cs="Arial"/>
                <w:color w:val="0000FF"/>
              </w:rPr>
            </w:rPrChange>
          </w:rPr>
          <w:fldChar w:fldCharType="separate"/>
        </w:r>
      </w:ins>
      <w:del w:id="146" w:author="Ryan Essex" w:date="2016-03-07T14:26:00Z">
        <w:r w:rsidR="00236637" w:rsidRPr="005459DB" w:rsidDel="00236637">
          <w:rPr>
            <w:rStyle w:val="Hyperlink"/>
            <w:rFonts w:ascii="Arial" w:hAnsi="Arial" w:cs="Arial"/>
            <w:color w:val="0000FF"/>
            <w:sz w:val="22"/>
            <w:szCs w:val="22"/>
            <w:rPrChange w:id="147" w:author="Dominique Duncan" w:date="2016-03-08T12:56:00Z">
              <w:rPr>
                <w:rStyle w:val="Hyperlink"/>
                <w:rFonts w:ascii="Arial" w:hAnsi="Arial" w:cs="Arial"/>
              </w:rPr>
            </w:rPrChange>
          </w:rPr>
          <w:delText>http://</w:delText>
        </w:r>
      </w:del>
      <w:r w:rsidR="00236637" w:rsidRPr="005459DB">
        <w:rPr>
          <w:rStyle w:val="Hyperlink"/>
          <w:rFonts w:ascii="Arial" w:hAnsi="Arial" w:cs="Arial"/>
          <w:color w:val="0000FF"/>
          <w:sz w:val="22"/>
          <w:szCs w:val="22"/>
          <w:rPrChange w:id="148" w:author="Dominique Duncan" w:date="2016-03-08T12:56:00Z">
            <w:rPr>
              <w:rStyle w:val="Hyperlink"/>
              <w:rFonts w:ascii="Arial" w:hAnsi="Arial" w:cs="Arial"/>
            </w:rPr>
          </w:rPrChange>
        </w:rPr>
        <w:t>www.who.int</w:t>
      </w:r>
      <w:ins w:id="149" w:author="Ryan Essex" w:date="2016-03-07T14:26:00Z">
        <w:r w:rsidR="00236637" w:rsidRPr="005459DB">
          <w:rPr>
            <w:rFonts w:ascii="Arial" w:hAnsi="Arial" w:cs="Arial"/>
            <w:color w:val="0000FF"/>
            <w:sz w:val="22"/>
            <w:szCs w:val="22"/>
            <w:rPrChange w:id="150" w:author="Dominique Duncan" w:date="2016-03-08T12:56:00Z">
              <w:rPr>
                <w:rFonts w:ascii="Arial" w:hAnsi="Arial" w:cs="Arial"/>
                <w:color w:val="0000FF"/>
              </w:rPr>
            </w:rPrChange>
          </w:rPr>
          <w:fldChar w:fldCharType="end"/>
        </w:r>
      </w:ins>
      <w:r w:rsidRPr="001408EF">
        <w:rPr>
          <w:rFonts w:ascii="Arial" w:hAnsi="Arial" w:cs="Arial"/>
          <w:sz w:val="22"/>
          <w:szCs w:val="22"/>
          <w:rPrChange w:id="151" w:author="Dominique Duncan" w:date="2016-03-08T12:51:00Z">
            <w:rPr>
              <w:rFonts w:ascii="Arial" w:hAnsi="Arial" w:cs="Arial"/>
            </w:rPr>
          </w:rPrChange>
        </w:rPr>
        <w:t>)</w:t>
      </w:r>
    </w:p>
    <w:p w14:paraId="6E31096C" w14:textId="304DD494" w:rsidR="00FC1730" w:rsidRPr="001408EF" w:rsidRDefault="00FC1730">
      <w:pPr>
        <w:numPr>
          <w:ilvl w:val="0"/>
          <w:numId w:val="4"/>
        </w:numPr>
        <w:spacing w:afterLines="30" w:after="72"/>
        <w:rPr>
          <w:rFonts w:ascii="Arial" w:hAnsi="Arial" w:cs="Arial"/>
          <w:sz w:val="22"/>
          <w:szCs w:val="22"/>
          <w:rPrChange w:id="152" w:author="Dominique Duncan" w:date="2016-03-08T12:51:00Z">
            <w:rPr>
              <w:rFonts w:ascii="Arial" w:hAnsi="Arial" w:cs="Arial"/>
            </w:rPr>
          </w:rPrChange>
        </w:rPr>
        <w:pPrChange w:id="153" w:author="Ryan Essex" w:date="2016-03-07T14:21:00Z">
          <w:pPr>
            <w:numPr>
              <w:numId w:val="4"/>
            </w:numPr>
            <w:spacing w:afterLines="60" w:after="144"/>
            <w:ind w:left="720" w:hanging="360"/>
          </w:pPr>
        </w:pPrChange>
      </w:pPr>
      <w:r w:rsidRPr="001408EF">
        <w:rPr>
          <w:rFonts w:ascii="Arial" w:hAnsi="Arial" w:cs="Arial"/>
          <w:sz w:val="22"/>
          <w:szCs w:val="22"/>
          <w:rPrChange w:id="154" w:author="Dominique Duncan" w:date="2016-03-08T12:51:00Z">
            <w:rPr>
              <w:rFonts w:ascii="Arial" w:hAnsi="Arial" w:cs="Arial"/>
            </w:rPr>
          </w:rPrChange>
        </w:rPr>
        <w:t>Pan American Health Organization (</w:t>
      </w:r>
      <w:r w:rsidR="00F140CE" w:rsidRPr="001408EF">
        <w:rPr>
          <w:rFonts w:ascii="Arial" w:hAnsi="Arial"/>
          <w:color w:val="0000FF"/>
          <w:sz w:val="22"/>
          <w:szCs w:val="22"/>
          <w:rPrChange w:id="155" w:author="Dominique Duncan" w:date="2016-03-08T12:51:00Z">
            <w:rPr>
              <w:rStyle w:val="Hyperlink"/>
              <w:rFonts w:ascii="Arial" w:hAnsi="Arial" w:cs="Arial"/>
            </w:rPr>
          </w:rPrChange>
        </w:rPr>
        <w:fldChar w:fldCharType="begin"/>
      </w:r>
      <w:r w:rsidR="00F140CE" w:rsidRPr="001408EF">
        <w:rPr>
          <w:rFonts w:ascii="Arial" w:hAnsi="Arial"/>
          <w:color w:val="0000FF"/>
          <w:sz w:val="22"/>
          <w:szCs w:val="22"/>
          <w:rPrChange w:id="156" w:author="Dominique Duncan" w:date="2016-03-08T12:51:00Z">
            <w:rPr/>
          </w:rPrChange>
        </w:rPr>
        <w:instrText xml:space="preserve"> HYPERLINK "http://www.paho.org" </w:instrText>
      </w:r>
      <w:r w:rsidR="00F140CE" w:rsidRPr="001408EF">
        <w:rPr>
          <w:rFonts w:ascii="Arial" w:hAnsi="Arial"/>
          <w:color w:val="0000FF"/>
          <w:sz w:val="22"/>
          <w:szCs w:val="22"/>
          <w:rPrChange w:id="157" w:author="Dominique Duncan" w:date="2016-03-08T12:51:00Z">
            <w:rPr>
              <w:rStyle w:val="Hyperlink"/>
              <w:rFonts w:ascii="Arial" w:hAnsi="Arial" w:cs="Arial"/>
            </w:rPr>
          </w:rPrChange>
        </w:rPr>
        <w:fldChar w:fldCharType="separate"/>
      </w:r>
      <w:r w:rsidRPr="001408EF">
        <w:rPr>
          <w:rStyle w:val="Hyperlink"/>
          <w:rFonts w:ascii="Arial" w:hAnsi="Arial" w:cs="Arial"/>
          <w:color w:val="0000FF"/>
          <w:sz w:val="22"/>
          <w:szCs w:val="22"/>
          <w:rPrChange w:id="158" w:author="Dominique Duncan" w:date="2016-03-08T12:51:00Z">
            <w:rPr>
              <w:rStyle w:val="Hyperlink"/>
              <w:rFonts w:ascii="Arial" w:hAnsi="Arial" w:cs="Arial"/>
            </w:rPr>
          </w:rPrChange>
        </w:rPr>
        <w:t>www.paho.org</w:t>
      </w:r>
      <w:r w:rsidR="00F140CE" w:rsidRPr="001408EF">
        <w:rPr>
          <w:rStyle w:val="Hyperlink"/>
          <w:rFonts w:ascii="Arial" w:hAnsi="Arial" w:cs="Arial"/>
          <w:color w:val="0000FF"/>
          <w:sz w:val="22"/>
          <w:szCs w:val="22"/>
          <w:rPrChange w:id="159" w:author="Dominique Duncan" w:date="2016-03-08T12:51:00Z">
            <w:rPr>
              <w:rStyle w:val="Hyperlink"/>
              <w:rFonts w:ascii="Arial" w:hAnsi="Arial" w:cs="Arial"/>
            </w:rPr>
          </w:rPrChange>
        </w:rPr>
        <w:fldChar w:fldCharType="end"/>
      </w:r>
      <w:r w:rsidRPr="001408EF">
        <w:rPr>
          <w:rFonts w:ascii="Arial" w:hAnsi="Arial" w:cs="Arial"/>
          <w:sz w:val="22"/>
          <w:szCs w:val="22"/>
          <w:rPrChange w:id="160" w:author="Dominique Duncan" w:date="2016-03-08T12:51:00Z">
            <w:rPr>
              <w:rFonts w:ascii="Arial" w:hAnsi="Arial" w:cs="Arial"/>
            </w:rPr>
          </w:rPrChange>
        </w:rPr>
        <w:t>)</w:t>
      </w:r>
    </w:p>
    <w:p w14:paraId="6A437914" w14:textId="48307300" w:rsidR="00FC1730" w:rsidRDefault="00A07A60">
      <w:pPr>
        <w:spacing w:afterLines="30" w:after="72"/>
        <w:rPr>
          <w:rFonts w:ascii="Arial" w:hAnsi="Arial" w:cs="Arial"/>
        </w:rPr>
        <w:pPrChange w:id="161" w:author="Ryan Essex" w:date="2016-03-07T14:21:00Z">
          <w:pPr>
            <w:spacing w:afterLines="60" w:after="144"/>
          </w:pPr>
        </w:pPrChange>
      </w:pPr>
      <w:r>
        <w:rPr>
          <w:rStyle w:val="Heading2Char"/>
        </w:rPr>
        <w:t xml:space="preserve">3.1.1. </w:t>
      </w:r>
      <w:r w:rsidR="00FC1730" w:rsidRPr="00600FE6">
        <w:rPr>
          <w:rStyle w:val="Heading2Char"/>
        </w:rPr>
        <w:t>Strategies:</w:t>
      </w:r>
      <w:r w:rsidR="00FC1730">
        <w:rPr>
          <w:rFonts w:ascii="Arial" w:hAnsi="Arial" w:cs="Arial"/>
        </w:rPr>
        <w:t xml:space="preserve"> </w:t>
      </w:r>
      <w:r w:rsidR="00FC1730" w:rsidRPr="001408EF">
        <w:rPr>
          <w:rFonts w:ascii="Arial" w:hAnsi="Arial" w:cs="Arial"/>
          <w:sz w:val="22"/>
          <w:szCs w:val="22"/>
          <w:rPrChange w:id="162" w:author="Dominique Duncan" w:date="2016-03-08T12:51:00Z">
            <w:rPr>
              <w:rFonts w:ascii="Arial" w:hAnsi="Arial" w:cs="Arial"/>
            </w:rPr>
          </w:rPrChange>
        </w:rPr>
        <w:t>The Core has a Project Coordinating Committee (PCC) overseei</w:t>
      </w:r>
      <w:r w:rsidR="00600FE6" w:rsidRPr="001408EF">
        <w:rPr>
          <w:rFonts w:ascii="Arial" w:hAnsi="Arial" w:cs="Arial"/>
          <w:sz w:val="22"/>
          <w:szCs w:val="22"/>
          <w:rPrChange w:id="163" w:author="Dominique Duncan" w:date="2016-03-08T12:51:00Z">
            <w:rPr>
              <w:rFonts w:ascii="Arial" w:hAnsi="Arial" w:cs="Arial"/>
            </w:rPr>
          </w:rPrChange>
        </w:rPr>
        <w:t xml:space="preserve">ng and driving its activities. </w:t>
      </w:r>
      <w:r w:rsidR="00FC1730" w:rsidRPr="001408EF">
        <w:rPr>
          <w:rFonts w:ascii="Arial" w:hAnsi="Arial" w:cs="Arial"/>
          <w:sz w:val="22"/>
          <w:szCs w:val="22"/>
          <w:rPrChange w:id="164" w:author="Dominique Duncan" w:date="2016-03-08T12:51:00Z">
            <w:rPr>
              <w:rFonts w:ascii="Arial" w:hAnsi="Arial" w:cs="Arial"/>
            </w:rPr>
          </w:rPrChange>
        </w:rPr>
        <w:t>The members are:</w:t>
      </w:r>
    </w:p>
    <w:p w14:paraId="3988F66B" w14:textId="77777777" w:rsidR="00FC1730" w:rsidRPr="001408EF" w:rsidRDefault="00FC1730">
      <w:pPr>
        <w:numPr>
          <w:ilvl w:val="0"/>
          <w:numId w:val="5"/>
        </w:numPr>
        <w:spacing w:afterLines="30" w:after="72"/>
        <w:rPr>
          <w:rFonts w:ascii="Arial" w:hAnsi="Arial" w:cs="Arial"/>
          <w:sz w:val="22"/>
          <w:szCs w:val="22"/>
          <w:rPrChange w:id="165" w:author="Dominique Duncan" w:date="2016-03-08T12:51:00Z">
            <w:rPr>
              <w:rFonts w:ascii="Arial" w:hAnsi="Arial" w:cs="Arial"/>
            </w:rPr>
          </w:rPrChange>
        </w:rPr>
        <w:pPrChange w:id="166" w:author="Ryan Essex" w:date="2016-03-07T14:21:00Z">
          <w:pPr>
            <w:numPr>
              <w:numId w:val="5"/>
            </w:numPr>
            <w:spacing w:afterLines="60" w:after="144"/>
            <w:ind w:left="720" w:hanging="360"/>
          </w:pPr>
        </w:pPrChange>
      </w:pPr>
      <w:r w:rsidRPr="001408EF">
        <w:rPr>
          <w:rFonts w:ascii="Arial" w:hAnsi="Arial" w:cs="Arial"/>
          <w:sz w:val="22"/>
          <w:szCs w:val="22"/>
          <w:rPrChange w:id="167" w:author="Dominique Duncan" w:date="2016-03-08T12:51:00Z">
            <w:rPr>
              <w:rFonts w:ascii="Arial" w:hAnsi="Arial" w:cs="Arial"/>
            </w:rPr>
          </w:rPrChange>
        </w:rPr>
        <w:t>Solomon L. Moshé (Chair)</w:t>
      </w:r>
    </w:p>
    <w:p w14:paraId="56622DE7" w14:textId="77777777" w:rsidR="00FC1730" w:rsidRPr="001408EF" w:rsidRDefault="00FC1730">
      <w:pPr>
        <w:numPr>
          <w:ilvl w:val="0"/>
          <w:numId w:val="5"/>
        </w:numPr>
        <w:spacing w:afterLines="30" w:after="72"/>
        <w:rPr>
          <w:rFonts w:ascii="Arial" w:hAnsi="Arial" w:cs="Arial"/>
          <w:sz w:val="22"/>
          <w:szCs w:val="22"/>
          <w:rPrChange w:id="168" w:author="Dominique Duncan" w:date="2016-03-08T12:51:00Z">
            <w:rPr>
              <w:rFonts w:ascii="Arial" w:hAnsi="Arial" w:cs="Arial"/>
            </w:rPr>
          </w:rPrChange>
        </w:rPr>
        <w:pPrChange w:id="169" w:author="Ryan Essex" w:date="2016-03-07T14:21:00Z">
          <w:pPr>
            <w:numPr>
              <w:numId w:val="5"/>
            </w:numPr>
            <w:spacing w:afterLines="60" w:after="144"/>
            <w:ind w:left="720" w:hanging="360"/>
          </w:pPr>
        </w:pPrChange>
      </w:pPr>
      <w:r w:rsidRPr="001408EF">
        <w:rPr>
          <w:rFonts w:ascii="Arial" w:hAnsi="Arial" w:cs="Arial"/>
          <w:sz w:val="22"/>
          <w:szCs w:val="22"/>
          <w:rPrChange w:id="170" w:author="Dominique Duncan" w:date="2016-03-08T12:51:00Z">
            <w:rPr>
              <w:rFonts w:ascii="Arial" w:hAnsi="Arial" w:cs="Arial"/>
            </w:rPr>
          </w:rPrChange>
        </w:rPr>
        <w:t>Nathalie Jette (Co-Chair</w:t>
      </w:r>
      <w:r w:rsidR="00A9183A" w:rsidRPr="001408EF">
        <w:rPr>
          <w:rFonts w:ascii="Arial" w:hAnsi="Arial" w:cs="Arial"/>
          <w:sz w:val="22"/>
          <w:szCs w:val="22"/>
          <w:rPrChange w:id="171" w:author="Dominique Duncan" w:date="2016-03-08T12:51:00Z">
            <w:rPr>
              <w:rFonts w:ascii="Arial" w:hAnsi="Arial" w:cs="Arial"/>
            </w:rPr>
          </w:rPrChange>
        </w:rPr>
        <w:t>, Participatory Action Research Expert)</w:t>
      </w:r>
    </w:p>
    <w:p w14:paraId="0F87D841" w14:textId="77777777" w:rsidR="00FC1730" w:rsidRPr="001408EF" w:rsidRDefault="00FC1730">
      <w:pPr>
        <w:numPr>
          <w:ilvl w:val="0"/>
          <w:numId w:val="5"/>
        </w:numPr>
        <w:spacing w:afterLines="30" w:after="72"/>
        <w:rPr>
          <w:rFonts w:ascii="Arial" w:hAnsi="Arial" w:cs="Arial"/>
          <w:sz w:val="22"/>
          <w:szCs w:val="22"/>
          <w:rPrChange w:id="172" w:author="Dominique Duncan" w:date="2016-03-08T12:51:00Z">
            <w:rPr>
              <w:rFonts w:ascii="Arial" w:hAnsi="Arial" w:cs="Arial"/>
            </w:rPr>
          </w:rPrChange>
        </w:rPr>
        <w:pPrChange w:id="173" w:author="Ryan Essex" w:date="2016-03-07T14:21:00Z">
          <w:pPr>
            <w:numPr>
              <w:numId w:val="5"/>
            </w:numPr>
            <w:spacing w:afterLines="60" w:after="144"/>
            <w:ind w:left="720" w:hanging="360"/>
          </w:pPr>
        </w:pPrChange>
      </w:pPr>
      <w:r w:rsidRPr="001408EF">
        <w:rPr>
          <w:rFonts w:ascii="Arial" w:hAnsi="Arial" w:cs="Arial"/>
          <w:sz w:val="22"/>
          <w:szCs w:val="22"/>
          <w:rPrChange w:id="174" w:author="Dominique Duncan" w:date="2016-03-08T12:51:00Z">
            <w:rPr>
              <w:rFonts w:ascii="Arial" w:hAnsi="Arial" w:cs="Arial"/>
            </w:rPr>
          </w:rPrChange>
        </w:rPr>
        <w:t xml:space="preserve">Angela </w:t>
      </w:r>
      <w:del w:id="175" w:author="Dominique Duncan" w:date="2016-03-08T12:51:00Z">
        <w:r w:rsidRPr="001408EF" w:rsidDel="001408EF">
          <w:rPr>
            <w:rFonts w:ascii="Arial" w:hAnsi="Arial" w:cs="Arial"/>
            <w:sz w:val="22"/>
            <w:szCs w:val="22"/>
            <w:rPrChange w:id="176" w:author="Dominique Duncan" w:date="2016-03-08T12:51:00Z">
              <w:rPr>
                <w:rFonts w:ascii="Arial" w:hAnsi="Arial" w:cs="Arial"/>
              </w:rPr>
            </w:rPrChange>
          </w:rPr>
          <w:delText xml:space="preserve"> </w:delText>
        </w:r>
      </w:del>
      <w:r w:rsidRPr="001408EF">
        <w:rPr>
          <w:rFonts w:ascii="Arial" w:hAnsi="Arial" w:cs="Arial"/>
          <w:sz w:val="22"/>
          <w:szCs w:val="22"/>
          <w:rPrChange w:id="177" w:author="Dominique Duncan" w:date="2016-03-08T12:51:00Z">
            <w:rPr>
              <w:rFonts w:ascii="Arial" w:hAnsi="Arial" w:cs="Arial"/>
            </w:rPr>
          </w:rPrChange>
        </w:rPr>
        <w:t xml:space="preserve">M. Ostrom: Epilepsy Foundation </w:t>
      </w:r>
    </w:p>
    <w:p w14:paraId="697FE737" w14:textId="77777777" w:rsidR="00FC1730" w:rsidRPr="001408EF" w:rsidRDefault="00FC1730">
      <w:pPr>
        <w:numPr>
          <w:ilvl w:val="0"/>
          <w:numId w:val="5"/>
        </w:numPr>
        <w:spacing w:afterLines="30" w:after="72"/>
        <w:rPr>
          <w:rFonts w:ascii="Arial" w:hAnsi="Arial" w:cs="Arial"/>
          <w:sz w:val="22"/>
          <w:szCs w:val="22"/>
          <w:rPrChange w:id="178" w:author="Dominique Duncan" w:date="2016-03-08T12:51:00Z">
            <w:rPr>
              <w:rFonts w:ascii="Arial" w:hAnsi="Arial" w:cs="Arial"/>
            </w:rPr>
          </w:rPrChange>
        </w:rPr>
        <w:pPrChange w:id="179" w:author="Ryan Essex" w:date="2016-03-07T14:21:00Z">
          <w:pPr>
            <w:numPr>
              <w:numId w:val="5"/>
            </w:numPr>
            <w:spacing w:afterLines="60" w:after="144"/>
            <w:ind w:left="720" w:hanging="360"/>
          </w:pPr>
        </w:pPrChange>
      </w:pPr>
      <w:r w:rsidRPr="001408EF">
        <w:rPr>
          <w:rFonts w:ascii="Arial" w:hAnsi="Arial" w:cs="Arial"/>
          <w:sz w:val="22"/>
          <w:szCs w:val="22"/>
          <w:rPrChange w:id="180" w:author="Dominique Duncan" w:date="2016-03-08T12:51:00Z">
            <w:rPr>
              <w:rFonts w:ascii="Arial" w:hAnsi="Arial" w:cs="Arial"/>
            </w:rPr>
          </w:rPrChange>
        </w:rPr>
        <w:t xml:space="preserve">Susan H. Connors: Brain Injury Association of America  </w:t>
      </w:r>
    </w:p>
    <w:p w14:paraId="6AD60C42" w14:textId="77777777" w:rsidR="00FC1730" w:rsidRPr="001408EF" w:rsidRDefault="00FC1730">
      <w:pPr>
        <w:numPr>
          <w:ilvl w:val="0"/>
          <w:numId w:val="5"/>
        </w:numPr>
        <w:spacing w:afterLines="30" w:after="72"/>
        <w:rPr>
          <w:rFonts w:ascii="Arial" w:hAnsi="Arial" w:cs="Arial"/>
          <w:sz w:val="22"/>
          <w:szCs w:val="22"/>
          <w:rPrChange w:id="181" w:author="Dominique Duncan" w:date="2016-03-08T12:51:00Z">
            <w:rPr>
              <w:rFonts w:ascii="Arial" w:hAnsi="Arial" w:cs="Arial"/>
            </w:rPr>
          </w:rPrChange>
        </w:rPr>
        <w:pPrChange w:id="182" w:author="Ryan Essex" w:date="2016-03-07T14:21:00Z">
          <w:pPr>
            <w:numPr>
              <w:numId w:val="5"/>
            </w:numPr>
            <w:spacing w:afterLines="60" w:after="144"/>
            <w:ind w:left="720" w:hanging="360"/>
          </w:pPr>
        </w:pPrChange>
      </w:pPr>
      <w:r w:rsidRPr="001408EF">
        <w:rPr>
          <w:rFonts w:ascii="Arial" w:hAnsi="Arial" w:cs="Arial"/>
          <w:sz w:val="22"/>
          <w:szCs w:val="22"/>
          <w:rPrChange w:id="183" w:author="Dominique Duncan" w:date="2016-03-08T12:51:00Z">
            <w:rPr>
              <w:rFonts w:ascii="Arial" w:hAnsi="Arial" w:cs="Arial"/>
            </w:rPr>
          </w:rPrChange>
        </w:rPr>
        <w:t>Phil Gattone: Epilepsy Foundation and International Bureau for Epilepsy</w:t>
      </w:r>
    </w:p>
    <w:p w14:paraId="30A133AB" w14:textId="77777777" w:rsidR="00FC1730" w:rsidRPr="001408EF" w:rsidRDefault="00FC1730">
      <w:pPr>
        <w:numPr>
          <w:ilvl w:val="0"/>
          <w:numId w:val="5"/>
        </w:numPr>
        <w:spacing w:afterLines="30" w:after="72"/>
        <w:rPr>
          <w:rFonts w:ascii="Arial" w:hAnsi="Arial" w:cs="Arial"/>
          <w:sz w:val="22"/>
          <w:szCs w:val="22"/>
          <w:rPrChange w:id="184" w:author="Dominique Duncan" w:date="2016-03-08T12:51:00Z">
            <w:rPr>
              <w:rFonts w:ascii="Arial" w:hAnsi="Arial" w:cs="Arial"/>
            </w:rPr>
          </w:rPrChange>
        </w:rPr>
        <w:pPrChange w:id="185" w:author="Ryan Essex" w:date="2016-03-07T14:21:00Z">
          <w:pPr>
            <w:numPr>
              <w:numId w:val="5"/>
            </w:numPr>
            <w:spacing w:afterLines="60" w:after="144"/>
            <w:ind w:left="720" w:hanging="360"/>
          </w:pPr>
        </w:pPrChange>
      </w:pPr>
      <w:r w:rsidRPr="001408EF">
        <w:rPr>
          <w:rFonts w:ascii="Arial" w:hAnsi="Arial" w:cs="Arial"/>
          <w:sz w:val="22"/>
          <w:szCs w:val="22"/>
          <w:rPrChange w:id="186" w:author="Dominique Duncan" w:date="2016-03-08T12:51:00Z">
            <w:rPr>
              <w:rFonts w:ascii="Arial" w:hAnsi="Arial" w:cs="Arial"/>
            </w:rPr>
          </w:rPrChange>
        </w:rPr>
        <w:t>Dennis Dlugos: American Epilepsy Society, The Epilepsy Study Consortium</w:t>
      </w:r>
    </w:p>
    <w:p w14:paraId="3347EBFB" w14:textId="77777777" w:rsidR="00FC1730" w:rsidRPr="001408EF" w:rsidRDefault="00FC1730">
      <w:pPr>
        <w:numPr>
          <w:ilvl w:val="0"/>
          <w:numId w:val="5"/>
        </w:numPr>
        <w:spacing w:afterLines="30" w:after="72"/>
        <w:rPr>
          <w:rFonts w:ascii="Arial" w:hAnsi="Arial" w:cs="Arial"/>
          <w:sz w:val="22"/>
          <w:szCs w:val="22"/>
          <w:rPrChange w:id="187" w:author="Dominique Duncan" w:date="2016-03-08T12:51:00Z">
            <w:rPr>
              <w:rFonts w:ascii="Arial" w:hAnsi="Arial" w:cs="Arial"/>
            </w:rPr>
          </w:rPrChange>
        </w:rPr>
        <w:pPrChange w:id="188" w:author="Ryan Essex" w:date="2016-03-07T14:21:00Z">
          <w:pPr>
            <w:numPr>
              <w:numId w:val="5"/>
            </w:numPr>
            <w:spacing w:afterLines="60" w:after="144"/>
            <w:ind w:left="720" w:hanging="360"/>
          </w:pPr>
        </w:pPrChange>
      </w:pPr>
      <w:r w:rsidRPr="001408EF">
        <w:rPr>
          <w:rFonts w:ascii="Arial" w:hAnsi="Arial" w:cs="Arial"/>
          <w:sz w:val="22"/>
          <w:szCs w:val="22"/>
          <w:rPrChange w:id="189" w:author="Dominique Duncan" w:date="2016-03-08T12:51:00Z">
            <w:rPr>
              <w:rFonts w:ascii="Arial" w:hAnsi="Arial" w:cs="Arial"/>
            </w:rPr>
          </w:rPrChange>
        </w:rPr>
        <w:t>Karen Parko: National VA Epilepsy Centers of Excellence</w:t>
      </w:r>
    </w:p>
    <w:p w14:paraId="6934D340" w14:textId="77777777" w:rsidR="00FC1730" w:rsidRPr="001408EF" w:rsidRDefault="00FC1730">
      <w:pPr>
        <w:numPr>
          <w:ilvl w:val="0"/>
          <w:numId w:val="5"/>
        </w:numPr>
        <w:spacing w:afterLines="30" w:after="72"/>
        <w:rPr>
          <w:rFonts w:ascii="Arial" w:hAnsi="Arial" w:cs="Arial"/>
          <w:sz w:val="22"/>
          <w:szCs w:val="22"/>
          <w:rPrChange w:id="190" w:author="Dominique Duncan" w:date="2016-03-08T12:51:00Z">
            <w:rPr>
              <w:rFonts w:ascii="Arial" w:hAnsi="Arial" w:cs="Arial"/>
            </w:rPr>
          </w:rPrChange>
        </w:rPr>
        <w:pPrChange w:id="191" w:author="Ryan Essex" w:date="2016-03-07T14:21:00Z">
          <w:pPr>
            <w:numPr>
              <w:numId w:val="5"/>
            </w:numPr>
            <w:spacing w:afterLines="60" w:after="144"/>
            <w:ind w:left="720" w:hanging="360"/>
          </w:pPr>
        </w:pPrChange>
      </w:pPr>
      <w:r w:rsidRPr="001408EF">
        <w:rPr>
          <w:rFonts w:ascii="Arial" w:hAnsi="Arial" w:cs="Arial"/>
          <w:sz w:val="22"/>
          <w:szCs w:val="22"/>
          <w:rPrChange w:id="192" w:author="Dominique Duncan" w:date="2016-03-08T12:51:00Z">
            <w:rPr>
              <w:rFonts w:ascii="Arial" w:hAnsi="Arial" w:cs="Arial"/>
            </w:rPr>
          </w:rPrChange>
        </w:rPr>
        <w:t>Ryan Rieger: National VA Epilepsy Centers of Excellence, Education Workgroup</w:t>
      </w:r>
    </w:p>
    <w:p w14:paraId="2A991AA3" w14:textId="77777777" w:rsidR="00FC1730" w:rsidRPr="001408EF" w:rsidRDefault="00FC1730">
      <w:pPr>
        <w:numPr>
          <w:ilvl w:val="0"/>
          <w:numId w:val="5"/>
        </w:numPr>
        <w:spacing w:afterLines="30" w:after="72"/>
        <w:rPr>
          <w:rFonts w:ascii="Arial" w:hAnsi="Arial" w:cs="Arial"/>
          <w:sz w:val="22"/>
          <w:szCs w:val="22"/>
          <w:rPrChange w:id="193" w:author="Dominique Duncan" w:date="2016-03-08T12:51:00Z">
            <w:rPr>
              <w:rFonts w:ascii="Arial" w:hAnsi="Arial" w:cs="Arial"/>
            </w:rPr>
          </w:rPrChange>
        </w:rPr>
        <w:pPrChange w:id="194" w:author="Ryan Essex" w:date="2016-03-07T14:21:00Z">
          <w:pPr>
            <w:numPr>
              <w:numId w:val="5"/>
            </w:numPr>
            <w:spacing w:afterLines="60" w:after="144"/>
            <w:ind w:left="720" w:hanging="360"/>
          </w:pPr>
        </w:pPrChange>
      </w:pPr>
      <w:r w:rsidRPr="001408EF">
        <w:rPr>
          <w:rFonts w:ascii="Arial" w:hAnsi="Arial" w:cs="Arial"/>
          <w:sz w:val="22"/>
          <w:szCs w:val="22"/>
          <w:rPrChange w:id="195" w:author="Dominique Duncan" w:date="2016-03-08T12:51:00Z">
            <w:rPr>
              <w:rFonts w:ascii="Arial" w:hAnsi="Arial" w:cs="Arial"/>
            </w:rPr>
          </w:rPrChange>
        </w:rPr>
        <w:t>David Thurman: Chair, ILAE Epidemiology Commission Epilepsy Prevention Task Force</w:t>
      </w:r>
    </w:p>
    <w:p w14:paraId="4E9FB7A1" w14:textId="77777777" w:rsidR="00742C81" w:rsidRPr="001408EF" w:rsidRDefault="00742C81">
      <w:pPr>
        <w:pStyle w:val="ListParagraph"/>
        <w:numPr>
          <w:ilvl w:val="0"/>
          <w:numId w:val="5"/>
        </w:numPr>
        <w:spacing w:afterLines="30" w:after="72"/>
        <w:rPr>
          <w:rFonts w:ascii="Arial" w:hAnsi="Arial" w:cs="Arial"/>
          <w:sz w:val="22"/>
          <w:szCs w:val="22"/>
          <w:rPrChange w:id="196" w:author="Dominique Duncan" w:date="2016-03-08T12:51:00Z">
            <w:rPr>
              <w:rFonts w:ascii="Arial" w:hAnsi="Arial" w:cs="Arial"/>
            </w:rPr>
          </w:rPrChange>
        </w:rPr>
        <w:pPrChange w:id="197" w:author="Ryan Essex" w:date="2016-03-07T14:21:00Z">
          <w:pPr>
            <w:pStyle w:val="ListParagraph"/>
            <w:numPr>
              <w:numId w:val="5"/>
            </w:numPr>
            <w:spacing w:afterLines="60" w:after="144"/>
            <w:ind w:hanging="360"/>
          </w:pPr>
        </w:pPrChange>
      </w:pPr>
      <w:r w:rsidRPr="001408EF">
        <w:rPr>
          <w:rFonts w:ascii="Arial" w:eastAsia="MS Mincho" w:hAnsi="Arial" w:cs="Arial"/>
          <w:sz w:val="22"/>
          <w:szCs w:val="22"/>
          <w:lang w:eastAsia="ja-JP"/>
          <w:rPrChange w:id="198" w:author="Dominique Duncan" w:date="2016-03-08T12:51:00Z">
            <w:rPr>
              <w:rFonts w:ascii="Arial" w:eastAsia="MS Mincho" w:hAnsi="Arial" w:cs="Arial"/>
              <w:lang w:eastAsia="ja-JP"/>
            </w:rPr>
          </w:rPrChange>
        </w:rPr>
        <w:t>Robert G. Kowalski,</w:t>
      </w:r>
      <w:r w:rsidRPr="001408EF">
        <w:rPr>
          <w:rFonts w:ascii="Arial" w:hAnsi="Arial" w:cs="Arial"/>
          <w:sz w:val="22"/>
          <w:szCs w:val="22"/>
          <w:rPrChange w:id="199" w:author="Dominique Duncan" w:date="2016-03-08T12:51:00Z">
            <w:rPr>
              <w:rFonts w:ascii="Arial" w:hAnsi="Arial" w:cs="Arial"/>
            </w:rPr>
          </w:rPrChange>
        </w:rPr>
        <w:t xml:space="preserve"> TBI Model Systems </w:t>
      </w:r>
      <w:r w:rsidRPr="001408EF">
        <w:rPr>
          <w:rFonts w:ascii="Arial" w:eastAsia="MS Mincho" w:hAnsi="Arial" w:cs="Arial"/>
          <w:sz w:val="22"/>
          <w:szCs w:val="22"/>
          <w:lang w:eastAsia="ja-JP"/>
          <w:rPrChange w:id="200" w:author="Dominique Duncan" w:date="2016-03-08T12:51:00Z">
            <w:rPr>
              <w:rFonts w:ascii="Arial" w:eastAsia="MS Mincho" w:hAnsi="Arial" w:cs="Arial"/>
              <w:lang w:eastAsia="ja-JP"/>
            </w:rPr>
          </w:rPrChange>
        </w:rPr>
        <w:t>National Data and Statistical Center</w:t>
      </w:r>
    </w:p>
    <w:p w14:paraId="60548237" w14:textId="77777777" w:rsidR="00FC1730" w:rsidRPr="001408EF" w:rsidRDefault="00FC1730">
      <w:pPr>
        <w:numPr>
          <w:ilvl w:val="0"/>
          <w:numId w:val="5"/>
        </w:numPr>
        <w:spacing w:afterLines="30" w:after="72"/>
        <w:rPr>
          <w:rFonts w:ascii="Arial" w:hAnsi="Arial" w:cs="Arial"/>
          <w:sz w:val="22"/>
          <w:szCs w:val="22"/>
          <w:rPrChange w:id="201" w:author="Dominique Duncan" w:date="2016-03-08T12:51:00Z">
            <w:rPr>
              <w:rFonts w:ascii="Arial" w:hAnsi="Arial" w:cs="Arial"/>
            </w:rPr>
          </w:rPrChange>
        </w:rPr>
        <w:pPrChange w:id="202" w:author="Ryan Essex" w:date="2016-03-07T14:21:00Z">
          <w:pPr>
            <w:numPr>
              <w:numId w:val="5"/>
            </w:numPr>
            <w:spacing w:afterLines="60" w:after="144"/>
            <w:ind w:left="720" w:hanging="360"/>
          </w:pPr>
        </w:pPrChange>
      </w:pPr>
      <w:r w:rsidRPr="001408EF">
        <w:rPr>
          <w:rFonts w:ascii="Arial" w:hAnsi="Arial" w:cs="Arial"/>
          <w:sz w:val="22"/>
          <w:szCs w:val="22"/>
          <w:rPrChange w:id="203" w:author="Dominique Duncan" w:date="2016-03-08T12:51:00Z">
            <w:rPr>
              <w:rFonts w:ascii="Arial" w:hAnsi="Arial" w:cs="Arial"/>
            </w:rPr>
          </w:rPrChange>
        </w:rPr>
        <w:t xml:space="preserve">Mary Jo Pugh: Program Director </w:t>
      </w:r>
      <w:r w:rsidRPr="001408EF">
        <w:rPr>
          <w:rFonts w:ascii="Arial" w:hAnsi="Arial"/>
          <w:sz w:val="22"/>
          <w:szCs w:val="22"/>
          <w:rPrChange w:id="204" w:author="Dominique Duncan" w:date="2016-03-08T12:51:00Z">
            <w:rPr>
              <w:rFonts w:ascii="Arial" w:hAnsi="Arial"/>
            </w:rPr>
          </w:rPrChange>
        </w:rPr>
        <w:t>for the San Antonio Polytrauma Node of the TBI Model Systems.</w:t>
      </w:r>
      <w:r w:rsidRPr="001408EF">
        <w:rPr>
          <w:rFonts w:ascii="Arial" w:hAnsi="Arial" w:cs="Arial"/>
          <w:sz w:val="22"/>
          <w:szCs w:val="22"/>
          <w:rPrChange w:id="205" w:author="Dominique Duncan" w:date="2016-03-08T12:51:00Z">
            <w:rPr>
              <w:rFonts w:ascii="Arial" w:hAnsi="Arial" w:cs="Arial"/>
            </w:rPr>
          </w:rPrChange>
        </w:rPr>
        <w:t xml:space="preserve"> </w:t>
      </w:r>
    </w:p>
    <w:p w14:paraId="04E01A3B" w14:textId="77777777" w:rsidR="00A07A60" w:rsidRDefault="00FC1730">
      <w:pPr>
        <w:pStyle w:val="NoSpacing"/>
        <w:spacing w:afterLines="30" w:after="72"/>
        <w:pPrChange w:id="206" w:author="Ryan Essex" w:date="2016-03-07T14:21:00Z">
          <w:pPr>
            <w:pStyle w:val="NoSpacing"/>
            <w:spacing w:afterLines="60" w:after="144"/>
          </w:pPr>
        </w:pPrChange>
      </w:pPr>
      <w:r>
        <w:t xml:space="preserve">The PCC will have bimonthly web-based communications with minutes and action points to assess progress and obtain feedback to achieve solutions emphasizing incremental learning and adaptation through experiential engagement. It will create subgroups, led by a member of the PCC, with specific-time tables, composed of professionals and consumers, to handle discreet tasks. The Core will provide access to easy communication through a dedicated online software service to obtain world-wide participation in tele-conferences. </w:t>
      </w:r>
    </w:p>
    <w:p w14:paraId="0EFF091F" w14:textId="388CCAB9" w:rsidR="00FC1730" w:rsidRDefault="00A07A60">
      <w:pPr>
        <w:pStyle w:val="NoSpacing"/>
        <w:spacing w:afterLines="30" w:after="72"/>
        <w:pPrChange w:id="207" w:author="Ryan Essex" w:date="2016-03-07T14:21:00Z">
          <w:pPr>
            <w:pStyle w:val="NoSpacing"/>
            <w:spacing w:afterLines="60" w:after="144"/>
          </w:pPr>
        </w:pPrChange>
      </w:pPr>
      <w:r>
        <w:rPr>
          <w:rStyle w:val="Heading2Char"/>
        </w:rPr>
        <w:t xml:space="preserve">3.1.2. </w:t>
      </w:r>
      <w:r w:rsidR="00FC1730" w:rsidRPr="00600FE6">
        <w:rPr>
          <w:rStyle w:val="Heading2Char"/>
        </w:rPr>
        <w:t>Deliverables:</w:t>
      </w:r>
    </w:p>
    <w:p w14:paraId="498337AE" w14:textId="282B6F97" w:rsidR="00FC1730" w:rsidRDefault="00A07A60">
      <w:pPr>
        <w:pStyle w:val="NoSpacing"/>
        <w:spacing w:afterLines="30" w:after="72"/>
        <w:pPrChange w:id="208" w:author="Ryan Essex" w:date="2016-03-07T14:21:00Z">
          <w:pPr>
            <w:pStyle w:val="NoSpacing"/>
            <w:spacing w:afterLines="60" w:after="144"/>
          </w:pPr>
        </w:pPrChange>
      </w:pPr>
      <w:r>
        <w:rPr>
          <w:rStyle w:val="Heading2Char"/>
        </w:rPr>
        <w:t>3.1.2.</w:t>
      </w:r>
      <w:r w:rsidR="00FC1730" w:rsidRPr="00600FE6">
        <w:rPr>
          <w:rStyle w:val="Heading2Char"/>
        </w:rPr>
        <w:t>1. Formation of a working group to address the importance of research questions to consumers and consumer groups</w:t>
      </w:r>
      <w:r>
        <w:rPr>
          <w:b/>
        </w:rPr>
        <w:t>:</w:t>
      </w:r>
      <w:r w:rsidR="00FC1730" w:rsidRPr="00561480">
        <w:rPr>
          <w:b/>
        </w:rPr>
        <w:t xml:space="preserve"> </w:t>
      </w:r>
      <w:r w:rsidR="00FC1730">
        <w:t>Consistent with the principles of participatory action research, the working group will be comprised of consumers</w:t>
      </w:r>
      <w:r>
        <w:t xml:space="preserve">, </w:t>
      </w:r>
      <w:r w:rsidR="00FC1730">
        <w:t xml:space="preserve">consumer groups and researchers who will be tasked with designing and facilitating focus groups and one-on-one interviews with consumers and consumer groups to inform and guide the subsequent phases of this project. Preliminary areas potentially to be explored include: </w:t>
      </w:r>
      <w:r>
        <w:t>(a) defining</w:t>
      </w:r>
      <w:r w:rsidR="00FC1730">
        <w:t xml:space="preserve"> important issues to the individuals at risk, their families and </w:t>
      </w:r>
      <w:r>
        <w:t xml:space="preserve">related </w:t>
      </w:r>
      <w:r w:rsidR="00FC1730">
        <w:t xml:space="preserve">community-based organizations; </w:t>
      </w:r>
      <w:r>
        <w:t xml:space="preserve">(b) </w:t>
      </w:r>
      <w:r w:rsidR="00FC1730">
        <w:t>best methods in research methodology, recruitment and retention from the consumer’s perspective</w:t>
      </w:r>
      <w:r>
        <w:t xml:space="preserve"> and (c)</w:t>
      </w:r>
      <w:r w:rsidR="00FC1730">
        <w:t xml:space="preserve"> </w:t>
      </w:r>
      <w:r>
        <w:t>engaging the public</w:t>
      </w:r>
      <w:r w:rsidR="00FC1730">
        <w:t xml:space="preserve"> in large collaborative studies comparing human and basic science data for the development of biomarkers that may guide future trials. </w:t>
      </w:r>
      <w:r>
        <w:t>These</w:t>
      </w:r>
      <w:r w:rsidR="00FC1730">
        <w:t xml:space="preserve"> interviews/focus groups will</w:t>
      </w:r>
      <w:r>
        <w:t xml:space="preserve"> also address</w:t>
      </w:r>
      <w:r w:rsidR="00FC1730">
        <w:t xml:space="preserve"> </w:t>
      </w:r>
      <w:r>
        <w:t>the type</w:t>
      </w:r>
      <w:r w:rsidR="00FC1730">
        <w:t xml:space="preserve"> of educational materials and content that should be provided on our website (see step 2 below). Importantly, additional research questions/areas deemed important by the working group will also be assessed.  </w:t>
      </w:r>
    </w:p>
    <w:p w14:paraId="49FBD804" w14:textId="6CFC86BD" w:rsidR="00A9183A" w:rsidRDefault="00A9183A">
      <w:pPr>
        <w:pStyle w:val="NoSpacing"/>
        <w:spacing w:afterLines="30" w:after="72"/>
        <w:pPrChange w:id="209" w:author="Ryan Essex" w:date="2016-03-07T14:21:00Z">
          <w:pPr>
            <w:pStyle w:val="NoSpacing"/>
            <w:spacing w:afterLines="60" w:after="144"/>
          </w:pPr>
        </w:pPrChange>
      </w:pPr>
      <w:r w:rsidRPr="00600FE6">
        <w:rPr>
          <w:rStyle w:val="Heading2Char"/>
        </w:rPr>
        <w:t>Evaluation Plan:</w:t>
      </w:r>
      <w:r>
        <w:t xml:space="preserve"> Once the working group has been formed, the team will </w:t>
      </w:r>
      <w:r w:rsidRPr="00600FE6">
        <w:t>develop a</w:t>
      </w:r>
      <w:r w:rsidRPr="00001485">
        <w:rPr>
          <w:i/>
        </w:rPr>
        <w:t xml:space="preserve"> logic model</w:t>
      </w:r>
      <w:r>
        <w:t xml:space="preserve"> to establish opportunities for ongoing evaluation and reflection of progress and objectives over the course of the project. A logic model will link the strategies and activities of this project with their corresponding objectives and will </w:t>
      </w:r>
      <w:r w:rsidR="00DA3F77">
        <w:t>stay current with</w:t>
      </w:r>
      <w:r>
        <w:t xml:space="preserve"> changing priorities and new understanding gained through the preliminary areas explored.</w:t>
      </w:r>
    </w:p>
    <w:p w14:paraId="1AC5D37B" w14:textId="2E1E6A81" w:rsidR="00A9183A" w:rsidRDefault="00A9183A">
      <w:pPr>
        <w:pStyle w:val="NoSpacing"/>
        <w:spacing w:afterLines="30" w:after="72"/>
        <w:pPrChange w:id="210" w:author="Ryan Essex" w:date="2016-03-07T14:21:00Z">
          <w:pPr>
            <w:pStyle w:val="NoSpacing"/>
            <w:spacing w:afterLines="60" w:after="144"/>
          </w:pPr>
        </w:pPrChange>
      </w:pPr>
      <w:r>
        <w:t xml:space="preserve">A </w:t>
      </w:r>
      <w:r w:rsidR="00703BF4" w:rsidRPr="00600FE6">
        <w:t xml:space="preserve">satisfaction </w:t>
      </w:r>
      <w:r w:rsidRPr="00600FE6">
        <w:t>survey</w:t>
      </w:r>
      <w:r w:rsidR="00907C2F">
        <w:rPr>
          <w:b/>
          <w:i/>
        </w:rPr>
        <w:t xml:space="preserve"> </w:t>
      </w:r>
      <w:r w:rsidR="00907C2F" w:rsidRPr="00F27613">
        <w:t>(as in</w:t>
      </w:r>
      <w:r w:rsidR="00C20C13" w:rsidRPr="00600FE6">
        <w:rPr>
          <w:vertAlign w:val="superscript"/>
        </w:rPr>
        <w:t>10, 12</w:t>
      </w:r>
      <w:r w:rsidR="00907C2F" w:rsidRPr="00907C2F">
        <w:t>)</w:t>
      </w:r>
      <w:r w:rsidR="00907C2F">
        <w:t xml:space="preserve"> </w:t>
      </w:r>
      <w:r>
        <w:t xml:space="preserve">will be used as an additional evaluative metric six months after the formation of the working group to ascertain engagement and satisfaction with the working group. The survey will be designed and implemented by a subset of working group members including </w:t>
      </w:r>
      <w:r w:rsidR="00AF2039">
        <w:t xml:space="preserve">at least </w:t>
      </w:r>
      <w:r>
        <w:t xml:space="preserve">one consumer, one </w:t>
      </w:r>
      <w:r>
        <w:lastRenderedPageBreak/>
        <w:t xml:space="preserve">researcher and one consumer group representative. Utilizing themes from </w:t>
      </w:r>
      <w:r w:rsidR="00703BF4">
        <w:t>the Canadian Institutes of Health Research</w:t>
      </w:r>
      <w:r>
        <w:t xml:space="preserve"> Patient Engagement Framework, members will be invited to anonymously complete a survey covering the following themes: 1</w:t>
      </w:r>
      <w:r w:rsidR="005B588A">
        <w:t>)</w:t>
      </w:r>
      <w:r>
        <w:t xml:space="preserve"> Application of inclusive mechanisms and processes</w:t>
      </w:r>
      <w:ins w:id="211" w:author="Dominique Duncan" w:date="2016-03-08T12:57:00Z">
        <w:r w:rsidR="005459DB">
          <w:t>,</w:t>
        </w:r>
      </w:ins>
      <w:del w:id="212" w:author="Dominique Duncan" w:date="2016-03-08T12:57:00Z">
        <w:r w:rsidDel="005459DB">
          <w:delText>;</w:delText>
        </w:r>
      </w:del>
      <w:r>
        <w:t xml:space="preserve"> 2</w:t>
      </w:r>
      <w:r w:rsidR="005B588A">
        <w:t xml:space="preserve">) </w:t>
      </w:r>
      <w:r>
        <w:t>Respectful collaboration</w:t>
      </w:r>
      <w:ins w:id="213" w:author="Dominique Duncan" w:date="2016-03-08T12:57:00Z">
        <w:r w:rsidR="005459DB">
          <w:t>,</w:t>
        </w:r>
      </w:ins>
      <w:del w:id="214" w:author="Dominique Duncan" w:date="2016-03-08T12:57:00Z">
        <w:r w:rsidDel="005459DB">
          <w:delText>;</w:delText>
        </w:r>
      </w:del>
      <w:r>
        <w:t xml:space="preserve"> 3</w:t>
      </w:r>
      <w:r w:rsidR="005B588A">
        <w:t>)</w:t>
      </w:r>
      <w:r>
        <w:t xml:space="preserve"> Experiential knowledge of patients is valued and evidenced as part of the research process</w:t>
      </w:r>
      <w:ins w:id="215" w:author="Dominique Duncan" w:date="2016-03-08T12:57:00Z">
        <w:r w:rsidR="005459DB">
          <w:t>,</w:t>
        </w:r>
      </w:ins>
      <w:del w:id="216" w:author="Dominique Duncan" w:date="2016-03-08T12:57:00Z">
        <w:r w:rsidDel="005459DB">
          <w:delText>;</w:delText>
        </w:r>
      </w:del>
      <w:r>
        <w:t xml:space="preserve"> 4</w:t>
      </w:r>
      <w:r w:rsidR="005B588A">
        <w:t xml:space="preserve">) </w:t>
      </w:r>
      <w:r>
        <w:t>Research is informed and co-directed by patients</w:t>
      </w:r>
      <w:ins w:id="217" w:author="Dominique Duncan" w:date="2016-03-08T12:56:00Z">
        <w:r w:rsidR="005459DB">
          <w:t>,</w:t>
        </w:r>
      </w:ins>
      <w:del w:id="218" w:author="Dominique Duncan" w:date="2016-03-08T12:56:00Z">
        <w:r w:rsidDel="005459DB">
          <w:delText>;</w:delText>
        </w:r>
      </w:del>
      <w:r>
        <w:t xml:space="preserve"> and 5</w:t>
      </w:r>
      <w:r w:rsidR="005B588A">
        <w:t>)</w:t>
      </w:r>
      <w:r>
        <w:t xml:space="preserve"> Shared goals of implementation of research. </w:t>
      </w:r>
    </w:p>
    <w:p w14:paraId="1705F359" w14:textId="74BA16EB" w:rsidR="00A9183A" w:rsidRDefault="00A9183A">
      <w:pPr>
        <w:pStyle w:val="NoSpacing"/>
        <w:spacing w:afterLines="30" w:after="72"/>
        <w:pPrChange w:id="219" w:author="Ryan Essex" w:date="2016-03-07T14:21:00Z">
          <w:pPr>
            <w:pStyle w:val="NoSpacing"/>
            <w:spacing w:afterLines="60" w:after="144"/>
          </w:pPr>
        </w:pPrChange>
      </w:pPr>
      <w:r>
        <w:t xml:space="preserve">Findings from the survey will be shared with the working group and any concerns or </w:t>
      </w:r>
      <w:r w:rsidR="00703BF4">
        <w:t xml:space="preserve">suggested </w:t>
      </w:r>
      <w:r>
        <w:t xml:space="preserve">changes in processes will be addressed in revised Terms of References. The survey will be readministered at appropriate intervals as determined by the group with specified targets and performance indicators (e.g. 100% of working group members believe there are inclusive mechanisms and processes). </w:t>
      </w:r>
    </w:p>
    <w:p w14:paraId="049BABEF" w14:textId="2D58B903" w:rsidR="00FC1730" w:rsidRDefault="00FC1730">
      <w:pPr>
        <w:pStyle w:val="NoSpacing"/>
        <w:spacing w:afterLines="30" w:after="72"/>
        <w:rPr>
          <w:rFonts w:cs="Arial"/>
        </w:rPr>
        <w:pPrChange w:id="220" w:author="Ryan Essex" w:date="2016-03-07T14:21:00Z">
          <w:pPr>
            <w:pStyle w:val="NoSpacing"/>
            <w:spacing w:afterLines="60" w:after="144"/>
          </w:pPr>
        </w:pPrChange>
      </w:pPr>
      <w:r w:rsidRPr="00650A92">
        <w:t>The working group will include at least one other member with qualitative expertise and will be responsible for delivering webinar training on qualitative research methodologies and analyses for all members of the working group.</w:t>
      </w:r>
      <w:r w:rsidRPr="006D0722">
        <w:t xml:space="preserve"> The three primary groups represented on the working group will</w:t>
      </w:r>
      <w:r w:rsidR="00703BF4" w:rsidRPr="006D0722">
        <w:t xml:space="preserve"> </w:t>
      </w:r>
      <w:r w:rsidRPr="00405F1C">
        <w:t xml:space="preserve">co-design </w:t>
      </w:r>
      <w:r w:rsidRPr="00600FE6">
        <w:t>focus group/interview</w:t>
      </w:r>
      <w:r w:rsidRPr="006D0722">
        <w:t xml:space="preserve"> guides</w:t>
      </w:r>
      <w:r w:rsidR="00EE2D60">
        <w:t>,</w:t>
      </w:r>
      <w:r w:rsidRPr="006D0722">
        <w:t xml:space="preserve"> </w:t>
      </w:r>
      <w:r w:rsidR="00EE2D60">
        <w:t xml:space="preserve">determining: </w:t>
      </w:r>
      <w:r w:rsidR="00EE2D60" w:rsidRPr="006D0722">
        <w:t xml:space="preserve"> </w:t>
      </w:r>
      <w:r w:rsidRPr="006D0722">
        <w:t>structure (open ended versus semi-structured)</w:t>
      </w:r>
      <w:r w:rsidR="00EE2D60">
        <w:t xml:space="preserve">, </w:t>
      </w:r>
      <w:r w:rsidRPr="006D0722">
        <w:t>target or priority subg</w:t>
      </w:r>
      <w:r w:rsidRPr="002C4B4C">
        <w:t>roups</w:t>
      </w:r>
      <w:r w:rsidR="004905CD">
        <w:t xml:space="preserve">, and </w:t>
      </w:r>
      <w:r w:rsidRPr="002C4B4C">
        <w:t>the s</w:t>
      </w:r>
      <w:r w:rsidRPr="0050105E">
        <w:t>cripts and questions to be posed to participants. All sessions will be audiotaped and transcribed verbatim. Each tape will be assigned a unique identifier. The goal will be to transform data from the focus groups into common, interactive themes. This proce</w:t>
      </w:r>
      <w:r w:rsidRPr="006D0722">
        <w:t xml:space="preserve">ss includes coding, categorizing and conceptualizing. The transcripts will be analyzed using an organizational coding tool such as </w:t>
      </w:r>
      <w:r w:rsidRPr="00650A92">
        <w:t>Nvivo</w:t>
      </w:r>
      <w:r w:rsidRPr="006D0722">
        <w:t>. An open coding structure will be applied to the transcripts to identify priority themes</w:t>
      </w:r>
      <w:r w:rsidR="00810847">
        <w:rPr>
          <w:vertAlign w:val="superscript"/>
        </w:rPr>
        <w:t>2</w:t>
      </w:r>
      <w:r w:rsidRPr="006D0722">
        <w:t xml:space="preserve"> and sub</w:t>
      </w:r>
      <w:r w:rsidRPr="002C4B4C">
        <w:t>themes. The team, inclu</w:t>
      </w:r>
      <w:r w:rsidRPr="0050105E">
        <w:t xml:space="preserve">ding consumers will actively contribute to the coding process engaging in iterative discussion related to data themes, gaps and saturation. </w:t>
      </w:r>
      <w:r w:rsidR="00554D9F">
        <w:t xml:space="preserve">After </w:t>
      </w:r>
      <w:r w:rsidRPr="0050105E">
        <w:t>preliminary analysis</w:t>
      </w:r>
      <w:r w:rsidR="00554D9F">
        <w:t xml:space="preserve"> the data</w:t>
      </w:r>
      <w:r w:rsidRPr="0050105E">
        <w:t xml:space="preserve"> will be brought back for further input from stakeholder organizations </w:t>
      </w:r>
      <w:r w:rsidR="00554D9F">
        <w:t>i</w:t>
      </w:r>
      <w:r w:rsidRPr="0050105E">
        <w:t>n the</w:t>
      </w:r>
      <w:r w:rsidRPr="006D0722">
        <w:t xml:space="preserve"> working group.</w:t>
      </w:r>
      <w:r>
        <w:t xml:space="preserve"> </w:t>
      </w:r>
    </w:p>
    <w:p w14:paraId="631F93DD" w14:textId="53195470" w:rsidR="00FC1730" w:rsidRDefault="00A9183A">
      <w:pPr>
        <w:pStyle w:val="NoSpacing"/>
        <w:spacing w:afterLines="30" w:after="72"/>
        <w:rPr>
          <w:rFonts w:cs="Arial"/>
        </w:rPr>
        <w:pPrChange w:id="221" w:author="Ryan Essex" w:date="2016-03-07T14:21:00Z">
          <w:pPr>
            <w:pStyle w:val="NoSpacing"/>
            <w:spacing w:afterLines="60" w:after="144"/>
          </w:pPr>
        </w:pPrChange>
      </w:pPr>
      <w:r>
        <w:rPr>
          <w:rFonts w:cs="Arial"/>
        </w:rPr>
        <w:t>Upon completion of the analysis of the focus groups and interviews</w:t>
      </w:r>
      <w:r w:rsidR="00AF6C36">
        <w:rPr>
          <w:rFonts w:cs="Arial"/>
        </w:rPr>
        <w:t>,</w:t>
      </w:r>
      <w:r>
        <w:rPr>
          <w:rFonts w:cs="Arial"/>
        </w:rPr>
        <w:t xml:space="preserve"> we will host a </w:t>
      </w:r>
      <w:r w:rsidRPr="00600FE6">
        <w:rPr>
          <w:rFonts w:cs="Arial"/>
          <w:i/>
        </w:rPr>
        <w:t>Knowledge Exchange Forum</w:t>
      </w:r>
      <w:r>
        <w:rPr>
          <w:rFonts w:cs="Arial"/>
        </w:rPr>
        <w:t xml:space="preserve"> with our stakeholders to share our findings, present priority aims for EpiBioS4RX and review implication and opportunities for the next phase of the study.</w:t>
      </w:r>
      <w:r w:rsidR="00AF6C36">
        <w:rPr>
          <w:rFonts w:cs="Arial"/>
        </w:rPr>
        <w:t xml:space="preserve"> </w:t>
      </w:r>
      <w:r w:rsidR="00405F1C">
        <w:rPr>
          <w:rFonts w:cs="Arial"/>
        </w:rPr>
        <w:t>There</w:t>
      </w:r>
      <w:r>
        <w:rPr>
          <w:rFonts w:cs="Arial"/>
        </w:rPr>
        <w:t xml:space="preserve"> will be an interactive dialogue facilitated through a </w:t>
      </w:r>
      <w:r w:rsidRPr="00600FE6">
        <w:rPr>
          <w:rFonts w:cs="Arial"/>
          <w:i/>
        </w:rPr>
        <w:t>World Café</w:t>
      </w:r>
      <w:r w:rsidR="000F662F" w:rsidRPr="00600FE6">
        <w:rPr>
          <w:rFonts w:cs="Arial"/>
          <w:bCs/>
          <w:i/>
          <w:iCs/>
          <w:vertAlign w:val="superscript"/>
        </w:rPr>
        <w:t>3</w:t>
      </w:r>
      <w:r w:rsidR="000F662F" w:rsidRPr="00600FE6">
        <w:rPr>
          <w:rFonts w:cs="Arial"/>
          <w:b/>
          <w:bCs/>
          <w:i/>
          <w:iCs/>
          <w:vertAlign w:val="superscript"/>
        </w:rPr>
        <w:t>, 5, 11</w:t>
      </w:r>
      <w:r>
        <w:rPr>
          <w:rFonts w:cs="Arial"/>
        </w:rPr>
        <w:t xml:space="preserve"> Method whereby attendees will organize into small groups to discuss areas related to the study. Each of the small working groups will be facilitated/supported by a member of the working group. This will allow the team to obtain meaningful feedback from stakeholders and ensure the objectives identified from this first step resonate with them. </w:t>
      </w:r>
      <w:r w:rsidR="00FC1730">
        <w:rPr>
          <w:rFonts w:cs="Arial"/>
        </w:rPr>
        <w:t>Ultimately, the goal of the first phase is to ensure the specific aims of EpiBioS4RX are aligned with, and meet the needs of patients and their families, according to qualitative data findings, and increase awareness of EpiBioS4RX while building effective partnerships and ensuring buy-in from consumers</w:t>
      </w:r>
      <w:r w:rsidR="00FC1730" w:rsidRPr="00001485">
        <w:rPr>
          <w:rFonts w:cs="Arial"/>
        </w:rPr>
        <w:t xml:space="preserve"> (</w:t>
      </w:r>
      <w:ins w:id="222" w:author="Dominique Duncan" w:date="2016-03-08T12:59:00Z">
        <w:r w:rsidR="008408DD">
          <w:rPr>
            <w:rFonts w:cs="Arial"/>
          </w:rPr>
          <w:t>s</w:t>
        </w:r>
      </w:ins>
      <w:del w:id="223" w:author="Dominique Duncan" w:date="2016-03-08T12:59:00Z">
        <w:r w:rsidR="008D6E69" w:rsidRPr="00600FE6" w:rsidDel="008408DD">
          <w:rPr>
            <w:rFonts w:cs="Arial"/>
          </w:rPr>
          <w:delText>S</w:delText>
        </w:r>
      </w:del>
      <w:r w:rsidR="00FC1730" w:rsidRPr="00600FE6">
        <w:rPr>
          <w:rFonts w:cs="Arial"/>
        </w:rPr>
        <w:t xml:space="preserve">tarting in </w:t>
      </w:r>
      <w:r w:rsidR="00554D9F">
        <w:rPr>
          <w:rFonts w:cs="Arial"/>
        </w:rPr>
        <w:t>Y</w:t>
      </w:r>
      <w:r w:rsidR="00FC1730" w:rsidRPr="00600FE6">
        <w:rPr>
          <w:rFonts w:cs="Arial"/>
        </w:rPr>
        <w:t xml:space="preserve">ear 1 and completed by </w:t>
      </w:r>
      <w:r w:rsidR="00554D9F">
        <w:rPr>
          <w:rFonts w:cs="Arial"/>
        </w:rPr>
        <w:t>Y</w:t>
      </w:r>
      <w:r w:rsidR="00FC1730" w:rsidRPr="00600FE6">
        <w:rPr>
          <w:rFonts w:cs="Arial"/>
        </w:rPr>
        <w:t xml:space="preserve">ear 3). </w:t>
      </w:r>
    </w:p>
    <w:p w14:paraId="0A6E0A56" w14:textId="5B97E4B7" w:rsidR="00FC1730" w:rsidRDefault="00FC1730">
      <w:pPr>
        <w:pStyle w:val="NoSpacing"/>
        <w:spacing w:afterLines="30" w:after="72"/>
        <w:rPr>
          <w:rFonts w:cs="Arial"/>
        </w:rPr>
        <w:pPrChange w:id="224" w:author="Ryan Essex" w:date="2016-03-07T14:21:00Z">
          <w:pPr>
            <w:pStyle w:val="NoSpacing"/>
            <w:spacing w:afterLines="60" w:after="144"/>
          </w:pPr>
        </w:pPrChange>
      </w:pPr>
      <w:r w:rsidRPr="00600FE6">
        <w:rPr>
          <w:rStyle w:val="Heading2Char"/>
        </w:rPr>
        <w:t>Deliverables:</w:t>
      </w:r>
      <w:r>
        <w:rPr>
          <w:rFonts w:cs="Arial"/>
        </w:rPr>
        <w:t xml:space="preserve"> </w:t>
      </w:r>
      <w:r w:rsidR="00B112EA">
        <w:rPr>
          <w:rFonts w:cs="Arial"/>
        </w:rPr>
        <w:t>(</w:t>
      </w:r>
      <w:r w:rsidR="00A9183A">
        <w:rPr>
          <w:rFonts w:cs="Arial"/>
        </w:rPr>
        <w:t>1</w:t>
      </w:r>
      <w:r w:rsidR="00B112EA">
        <w:rPr>
          <w:rFonts w:cs="Arial"/>
        </w:rPr>
        <w:t>)</w:t>
      </w:r>
      <w:r w:rsidR="00A9183A">
        <w:rPr>
          <w:rFonts w:cs="Arial"/>
        </w:rPr>
        <w:t xml:space="preserve"> Formation of the working groups</w:t>
      </w:r>
      <w:ins w:id="225" w:author="Dominique Duncan" w:date="2016-03-08T12:57:00Z">
        <w:r w:rsidR="00AC3933">
          <w:rPr>
            <w:rFonts w:cs="Arial"/>
          </w:rPr>
          <w:t>,</w:t>
        </w:r>
      </w:ins>
      <w:del w:id="226" w:author="Dominique Duncan" w:date="2016-03-08T12:57:00Z">
        <w:r w:rsidR="00A9183A" w:rsidDel="00AC3933">
          <w:rPr>
            <w:rFonts w:cs="Arial"/>
          </w:rPr>
          <w:delText>;</w:delText>
        </w:r>
      </w:del>
      <w:r w:rsidR="00A9183A">
        <w:rPr>
          <w:rFonts w:cs="Arial"/>
        </w:rPr>
        <w:t xml:space="preserve"> </w:t>
      </w:r>
      <w:r w:rsidR="00B112EA">
        <w:rPr>
          <w:rFonts w:cs="Arial"/>
        </w:rPr>
        <w:t>(</w:t>
      </w:r>
      <w:r w:rsidR="00A9183A">
        <w:rPr>
          <w:rFonts w:cs="Arial"/>
        </w:rPr>
        <w:t>2</w:t>
      </w:r>
      <w:r w:rsidR="00B112EA">
        <w:rPr>
          <w:rFonts w:cs="Arial"/>
        </w:rPr>
        <w:t xml:space="preserve">) </w:t>
      </w:r>
      <w:r w:rsidR="00A9183A">
        <w:rPr>
          <w:rFonts w:cs="Arial"/>
        </w:rPr>
        <w:t>Training of working group members in qualitative methodology and Participatory Action Research and eventual release of Webinar on Participatory Action Research as an online publicly available resource</w:t>
      </w:r>
      <w:ins w:id="227" w:author="Dominique Duncan" w:date="2016-03-08T12:57:00Z">
        <w:r w:rsidR="00AC3933">
          <w:rPr>
            <w:rFonts w:cs="Arial"/>
          </w:rPr>
          <w:t>,</w:t>
        </w:r>
      </w:ins>
      <w:del w:id="228" w:author="Dominique Duncan" w:date="2016-03-08T12:57:00Z">
        <w:r w:rsidR="00A9183A" w:rsidDel="00AC3933">
          <w:rPr>
            <w:rFonts w:cs="Arial"/>
          </w:rPr>
          <w:delText>;</w:delText>
        </w:r>
      </w:del>
      <w:r w:rsidR="00A9183A">
        <w:rPr>
          <w:rFonts w:cs="Arial"/>
        </w:rPr>
        <w:t xml:space="preserve"> </w:t>
      </w:r>
      <w:r w:rsidR="00B112EA">
        <w:rPr>
          <w:rFonts w:cs="Arial"/>
        </w:rPr>
        <w:t>(</w:t>
      </w:r>
      <w:r w:rsidR="00A9183A">
        <w:rPr>
          <w:rFonts w:cs="Arial"/>
        </w:rPr>
        <w:t>3</w:t>
      </w:r>
      <w:r w:rsidR="00B112EA">
        <w:rPr>
          <w:rFonts w:cs="Arial"/>
        </w:rPr>
        <w:t xml:space="preserve">) </w:t>
      </w:r>
      <w:r w:rsidR="00A9183A">
        <w:rPr>
          <w:rFonts w:cs="Arial"/>
        </w:rPr>
        <w:t>Public outreach and engagement with consumers and consumer groups</w:t>
      </w:r>
      <w:ins w:id="229" w:author="Dominique Duncan" w:date="2016-03-08T12:57:00Z">
        <w:r w:rsidR="00AC3933">
          <w:rPr>
            <w:rFonts w:cs="Arial"/>
          </w:rPr>
          <w:t>,</w:t>
        </w:r>
      </w:ins>
      <w:del w:id="230" w:author="Dominique Duncan" w:date="2016-03-08T12:57:00Z">
        <w:r w:rsidR="00A9183A" w:rsidDel="00AC3933">
          <w:rPr>
            <w:rFonts w:cs="Arial"/>
          </w:rPr>
          <w:delText>;</w:delText>
        </w:r>
      </w:del>
      <w:r w:rsidR="00A9183A">
        <w:rPr>
          <w:rFonts w:cs="Arial"/>
        </w:rPr>
        <w:t xml:space="preserve"> </w:t>
      </w:r>
      <w:r w:rsidR="00B112EA">
        <w:rPr>
          <w:rFonts w:cs="Arial"/>
        </w:rPr>
        <w:t>(</w:t>
      </w:r>
      <w:r w:rsidR="00A9183A">
        <w:rPr>
          <w:rFonts w:cs="Arial"/>
        </w:rPr>
        <w:t>4</w:t>
      </w:r>
      <w:r w:rsidR="00B112EA">
        <w:rPr>
          <w:rFonts w:cs="Arial"/>
        </w:rPr>
        <w:t xml:space="preserve">) </w:t>
      </w:r>
      <w:r w:rsidR="008328F0">
        <w:rPr>
          <w:rFonts w:cs="Arial"/>
        </w:rPr>
        <w:t xml:space="preserve">Development of a conceptual </w:t>
      </w:r>
      <w:r w:rsidR="00A9183A">
        <w:rPr>
          <w:rFonts w:cs="Arial"/>
        </w:rPr>
        <w:t>strategy for recruitment and retention</w:t>
      </w:r>
      <w:ins w:id="231" w:author="Dominique Duncan" w:date="2016-03-08T12:57:00Z">
        <w:r w:rsidR="00AC3933">
          <w:rPr>
            <w:rFonts w:cs="Arial"/>
          </w:rPr>
          <w:t>,</w:t>
        </w:r>
      </w:ins>
      <w:del w:id="232" w:author="Dominique Duncan" w:date="2016-03-08T12:57:00Z">
        <w:r w:rsidR="00A9183A" w:rsidDel="00AC3933">
          <w:rPr>
            <w:rFonts w:cs="Arial"/>
          </w:rPr>
          <w:delText>;</w:delText>
        </w:r>
      </w:del>
      <w:r w:rsidR="00A9183A">
        <w:rPr>
          <w:rFonts w:cs="Arial"/>
        </w:rPr>
        <w:t xml:space="preserve"> </w:t>
      </w:r>
      <w:r w:rsidR="00B112EA">
        <w:rPr>
          <w:rFonts w:cs="Arial"/>
        </w:rPr>
        <w:t>(</w:t>
      </w:r>
      <w:r w:rsidR="00A9183A">
        <w:rPr>
          <w:rFonts w:cs="Arial"/>
        </w:rPr>
        <w:t>5</w:t>
      </w:r>
      <w:r w:rsidR="00B112EA">
        <w:rPr>
          <w:rFonts w:cs="Arial"/>
        </w:rPr>
        <w:t>)</w:t>
      </w:r>
      <w:r w:rsidR="00A9183A">
        <w:rPr>
          <w:rFonts w:cs="Arial"/>
        </w:rPr>
        <w:t xml:space="preserve"> Knowledge Exchange Forum with patients and stakeholder groups</w:t>
      </w:r>
      <w:ins w:id="233" w:author="Dominique Duncan" w:date="2016-03-08T12:57:00Z">
        <w:r w:rsidR="00AC3933">
          <w:rPr>
            <w:rFonts w:cs="Arial"/>
          </w:rPr>
          <w:t>,</w:t>
        </w:r>
      </w:ins>
      <w:del w:id="234" w:author="Dominique Duncan" w:date="2016-03-08T12:57:00Z">
        <w:r w:rsidR="00A9183A" w:rsidDel="00AC3933">
          <w:rPr>
            <w:rFonts w:cs="Arial"/>
          </w:rPr>
          <w:delText>;</w:delText>
        </w:r>
      </w:del>
      <w:r w:rsidR="00A9183A">
        <w:rPr>
          <w:rFonts w:cs="Arial"/>
        </w:rPr>
        <w:t xml:space="preserve"> </w:t>
      </w:r>
      <w:ins w:id="235" w:author="Dominique Duncan" w:date="2016-03-08T13:09:00Z">
        <w:r w:rsidR="00BC503F">
          <w:rPr>
            <w:rFonts w:cs="Arial"/>
          </w:rPr>
          <w:t xml:space="preserve">and </w:t>
        </w:r>
      </w:ins>
      <w:r w:rsidR="00B112EA">
        <w:rPr>
          <w:rFonts w:cs="Arial"/>
        </w:rPr>
        <w:t>(</w:t>
      </w:r>
      <w:r w:rsidR="008115AF">
        <w:rPr>
          <w:rFonts w:cs="Arial"/>
        </w:rPr>
        <w:t>6</w:t>
      </w:r>
      <w:r w:rsidR="00B112EA">
        <w:rPr>
          <w:rFonts w:cs="Arial"/>
        </w:rPr>
        <w:t xml:space="preserve">) </w:t>
      </w:r>
      <w:r w:rsidR="00A9183A">
        <w:rPr>
          <w:rFonts w:cs="Arial"/>
        </w:rPr>
        <w:t xml:space="preserve">Publications describing the findings from the above qualitative interviewers/focus groups. </w:t>
      </w:r>
    </w:p>
    <w:p w14:paraId="3A8F4D8C" w14:textId="15601C1F" w:rsidR="00FC1730" w:rsidRDefault="00BF0726">
      <w:pPr>
        <w:pStyle w:val="NoSpacing"/>
        <w:spacing w:afterLines="30" w:after="72"/>
        <w:rPr>
          <w:rFonts w:cs="Arial"/>
        </w:rPr>
        <w:pPrChange w:id="236" w:author="Ryan Essex" w:date="2016-03-07T14:21:00Z">
          <w:pPr>
            <w:pStyle w:val="NoSpacing"/>
            <w:spacing w:afterLines="60" w:after="144"/>
          </w:pPr>
        </w:pPrChange>
      </w:pPr>
      <w:r>
        <w:rPr>
          <w:rStyle w:val="Heading2Char"/>
        </w:rPr>
        <w:t>3.</w:t>
      </w:r>
      <w:r w:rsidR="00085B82">
        <w:rPr>
          <w:rStyle w:val="Heading2Char"/>
        </w:rPr>
        <w:t>1.2.</w:t>
      </w:r>
      <w:r w:rsidR="009431FA">
        <w:rPr>
          <w:rStyle w:val="Heading2Char"/>
        </w:rPr>
        <w:t>2</w:t>
      </w:r>
      <w:r w:rsidR="00FC1730" w:rsidRPr="00600FE6">
        <w:rPr>
          <w:rStyle w:val="Heading2Char"/>
        </w:rPr>
        <w:t>. Development of public outreach kit explaining in lay-terms the scientific goals of EpiBioS4Rx and other key information</w:t>
      </w:r>
      <w:r w:rsidR="00085B82">
        <w:rPr>
          <w:rStyle w:val="Heading2Char"/>
        </w:rPr>
        <w:t>:</w:t>
      </w:r>
      <w:r w:rsidR="00FC1730" w:rsidRPr="00652EFF">
        <w:rPr>
          <w:rFonts w:cs="Arial"/>
        </w:rPr>
        <w:t xml:space="preserve"> </w:t>
      </w:r>
      <w:r w:rsidR="00085B82">
        <w:rPr>
          <w:rFonts w:cs="Arial"/>
        </w:rPr>
        <w:t>Public</w:t>
      </w:r>
      <w:r w:rsidR="00FC1730" w:rsidRPr="008336CB">
        <w:rPr>
          <w:rFonts w:cs="Arial"/>
        </w:rPr>
        <w:t xml:space="preserve"> outreach materials </w:t>
      </w:r>
      <w:r w:rsidR="00085B82">
        <w:rPr>
          <w:rFonts w:cs="Arial"/>
        </w:rPr>
        <w:t xml:space="preserve">will </w:t>
      </w:r>
      <w:r w:rsidR="00FC1730" w:rsidRPr="008336CB">
        <w:rPr>
          <w:rFonts w:cs="Arial"/>
        </w:rPr>
        <w:t xml:space="preserve">drive visitors to the </w:t>
      </w:r>
      <w:r w:rsidR="00FC1730">
        <w:rPr>
          <w:rFonts w:cs="Arial"/>
        </w:rPr>
        <w:t>EpiBioS4Rx</w:t>
      </w:r>
      <w:r w:rsidR="00FC1730" w:rsidRPr="008336CB">
        <w:rPr>
          <w:rFonts w:cs="Arial"/>
        </w:rPr>
        <w:t xml:space="preserve"> website. The content for the educational materials will be </w:t>
      </w:r>
      <w:r w:rsidR="00FC1730">
        <w:rPr>
          <w:rFonts w:cs="Arial"/>
        </w:rPr>
        <w:t xml:space="preserve">informed by the focus groups/qualitative interviews carried out in </w:t>
      </w:r>
      <w:r w:rsidR="001732A3">
        <w:rPr>
          <w:rFonts w:cs="Arial"/>
        </w:rPr>
        <w:t>step 1</w:t>
      </w:r>
      <w:r w:rsidR="00FC1730">
        <w:rPr>
          <w:rFonts w:cs="Arial"/>
        </w:rPr>
        <w:t xml:space="preserve"> above, but also </w:t>
      </w:r>
      <w:r w:rsidR="00FC1730" w:rsidRPr="008336CB">
        <w:rPr>
          <w:rFonts w:cs="Arial"/>
        </w:rPr>
        <w:t xml:space="preserve">re-purposed from existing information and may include content pertaining to symptom recognition, differential diagnosis, treatment/medication protocols, meaningful use of biomarkers, </w:t>
      </w:r>
      <w:r w:rsidR="00FC1730">
        <w:rPr>
          <w:rFonts w:cs="Arial"/>
        </w:rPr>
        <w:t>a</w:t>
      </w:r>
      <w:r w:rsidR="00FC1730" w:rsidRPr="00D951AB">
        <w:rPr>
          <w:rFonts w:cs="Arial"/>
          <w:color w:val="000000"/>
        </w:rPr>
        <w:t>dvantages of large scale studies</w:t>
      </w:r>
      <w:r w:rsidR="00FC1730">
        <w:rPr>
          <w:rFonts w:cs="Arial"/>
          <w:color w:val="000000"/>
        </w:rPr>
        <w:t xml:space="preserve"> </w:t>
      </w:r>
      <w:r w:rsidR="00FC1730">
        <w:rPr>
          <w:rFonts w:cs="Arial"/>
        </w:rPr>
        <w:t>a</w:t>
      </w:r>
      <w:r w:rsidR="00FC1730" w:rsidRPr="008A6511">
        <w:rPr>
          <w:rFonts w:cs="Arial"/>
        </w:rPr>
        <w:t xml:space="preserve">nd findings from </w:t>
      </w:r>
      <w:r w:rsidR="00FC1730">
        <w:rPr>
          <w:rFonts w:cs="Arial"/>
        </w:rPr>
        <w:t>EpiBioS4Rx</w:t>
      </w:r>
      <w:r w:rsidR="00FC1730" w:rsidRPr="008A6511">
        <w:rPr>
          <w:rFonts w:cs="Arial"/>
        </w:rPr>
        <w:t xml:space="preserve"> studies</w:t>
      </w:r>
      <w:r w:rsidR="00FC1730">
        <w:rPr>
          <w:rFonts w:cs="Arial"/>
        </w:rPr>
        <w:t xml:space="preserve">. The kit may include </w:t>
      </w:r>
      <w:r w:rsidR="00FC1730" w:rsidRPr="008336CB">
        <w:rPr>
          <w:rFonts w:cs="Arial"/>
        </w:rPr>
        <w:t xml:space="preserve">press releases, print ads, infographics, video messages, and/or templates for newsletter articles, webpage and social media content. </w:t>
      </w:r>
      <w:r w:rsidR="00FC1730">
        <w:rPr>
          <w:rFonts w:cs="Arial"/>
        </w:rPr>
        <w:t xml:space="preserve">The PCC will recruit and supervise </w:t>
      </w:r>
      <w:r w:rsidR="00AF6C36">
        <w:rPr>
          <w:rFonts w:cs="Arial"/>
        </w:rPr>
        <w:t>the</w:t>
      </w:r>
      <w:r w:rsidR="00A9183A">
        <w:rPr>
          <w:rFonts w:cs="Arial"/>
        </w:rPr>
        <w:t xml:space="preserve"> research assistant</w:t>
      </w:r>
      <w:r w:rsidR="00FC1730">
        <w:rPr>
          <w:rFonts w:cs="Arial"/>
        </w:rPr>
        <w:t xml:space="preserve"> to collect available material (using multiple ascertainment sources e.g. experts, existing websites, educational information from our consumer partner agencies, etc.) and develop new ones where gaps exist, with oversight from the PCC members. </w:t>
      </w:r>
      <w:r w:rsidR="00571520">
        <w:rPr>
          <w:rFonts w:cs="Arial"/>
        </w:rPr>
        <w:t>C</w:t>
      </w:r>
      <w:r w:rsidR="00FC1730">
        <w:rPr>
          <w:rFonts w:cs="Arial"/>
        </w:rPr>
        <w:t>onsumers and consumer groups will be engaged</w:t>
      </w:r>
      <w:r w:rsidR="00571520">
        <w:rPr>
          <w:rFonts w:cs="Arial"/>
        </w:rPr>
        <w:t xml:space="preserve"> prior to launch </w:t>
      </w:r>
      <w:r w:rsidR="00FC1730">
        <w:rPr>
          <w:rFonts w:cs="Arial"/>
        </w:rPr>
        <w:t>to ensure their needs and perspectives are reflected on the website</w:t>
      </w:r>
      <w:r w:rsidR="00B16E4A">
        <w:rPr>
          <w:rFonts w:cs="Arial"/>
        </w:rPr>
        <w:t xml:space="preserve"> and in the educational m</w:t>
      </w:r>
      <w:r w:rsidR="00085B82">
        <w:rPr>
          <w:rFonts w:cs="Arial"/>
        </w:rPr>
        <w:t>a</w:t>
      </w:r>
      <w:r w:rsidR="00B16E4A">
        <w:rPr>
          <w:rFonts w:cs="Arial"/>
        </w:rPr>
        <w:t>terials</w:t>
      </w:r>
      <w:r w:rsidR="00FC1730">
        <w:rPr>
          <w:rFonts w:cs="Arial"/>
        </w:rPr>
        <w:t xml:space="preserve">. Once a prototype is developed, usability testing </w:t>
      </w:r>
      <w:r w:rsidR="00561480">
        <w:rPr>
          <w:rFonts w:cs="Arial"/>
        </w:rPr>
        <w:t xml:space="preserve">by the </w:t>
      </w:r>
      <w:r w:rsidR="00A9183A">
        <w:rPr>
          <w:rFonts w:cs="Arial"/>
        </w:rPr>
        <w:t xml:space="preserve">postdoctoral fellow </w:t>
      </w:r>
      <w:r w:rsidR="00571520">
        <w:rPr>
          <w:rFonts w:cs="Arial"/>
        </w:rPr>
        <w:t xml:space="preserve">will </w:t>
      </w:r>
      <w:r w:rsidR="00FC1730">
        <w:rPr>
          <w:rFonts w:cs="Arial"/>
        </w:rPr>
        <w:t xml:space="preserve">identify </w:t>
      </w:r>
      <w:r w:rsidR="00571520">
        <w:rPr>
          <w:rFonts w:cs="Arial"/>
        </w:rPr>
        <w:t xml:space="preserve">its </w:t>
      </w:r>
      <w:r w:rsidR="00FC1730">
        <w:rPr>
          <w:rFonts w:cs="Arial"/>
        </w:rPr>
        <w:t>strengths and weaknesses from the perspective of end</w:t>
      </w:r>
      <w:r w:rsidR="00571520">
        <w:rPr>
          <w:rFonts w:cs="Arial"/>
        </w:rPr>
        <w:t xml:space="preserve"> </w:t>
      </w:r>
      <w:r w:rsidR="00FC1730">
        <w:rPr>
          <w:rFonts w:cs="Arial"/>
        </w:rPr>
        <w:t>users</w:t>
      </w:r>
      <w:r w:rsidR="00571520">
        <w:rPr>
          <w:rFonts w:cs="Arial"/>
        </w:rPr>
        <w:t xml:space="preserve">, </w:t>
      </w:r>
      <w:r w:rsidR="00FC1730">
        <w:rPr>
          <w:rFonts w:cs="Arial"/>
        </w:rPr>
        <w:t>assessing public outreach materials and content and ensuring the website is accessible and user-friendly. The team will recruit a convenience sample of 12-16 potential end users representing a cross section of experiences from people with TBI, PTE, family members</w:t>
      </w:r>
      <w:ins w:id="237" w:author="Dominique Duncan" w:date="2016-03-08T12:57:00Z">
        <w:r w:rsidR="008408DD">
          <w:rPr>
            <w:rFonts w:cs="Arial"/>
          </w:rPr>
          <w:t>,</w:t>
        </w:r>
      </w:ins>
      <w:r w:rsidR="00FC1730">
        <w:rPr>
          <w:rFonts w:cs="Arial"/>
        </w:rPr>
        <w:t xml:space="preserve"> and consumer groups. Usability testing will occur over two part</w:t>
      </w:r>
      <w:r w:rsidR="00431F80">
        <w:rPr>
          <w:rFonts w:cs="Arial"/>
        </w:rPr>
        <w:t>s. F</w:t>
      </w:r>
      <w:r w:rsidR="00FC1730">
        <w:rPr>
          <w:rFonts w:cs="Arial"/>
        </w:rPr>
        <w:t>irst, participants will interact with the website to complete a series of actions/tasks including navigating different pages</w:t>
      </w:r>
      <w:r w:rsidR="00431F80">
        <w:rPr>
          <w:rFonts w:cs="Arial"/>
        </w:rPr>
        <w:t>,</w:t>
      </w:r>
      <w:r w:rsidR="00FC1730">
        <w:rPr>
          <w:rFonts w:cs="Arial"/>
        </w:rPr>
        <w:t xml:space="preserve"> opening educational materials</w:t>
      </w:r>
      <w:r w:rsidR="00431F80">
        <w:rPr>
          <w:rFonts w:cs="Arial"/>
        </w:rPr>
        <w:t>,</w:t>
      </w:r>
      <w:r w:rsidR="00FC1730">
        <w:rPr>
          <w:rFonts w:cs="Arial"/>
        </w:rPr>
        <w:t xml:space="preserve"> and reading content, while verbalizing their thoughts aloud regarding the </w:t>
      </w:r>
      <w:r w:rsidR="00FC1730">
        <w:rPr>
          <w:rFonts w:cs="Arial"/>
        </w:rPr>
        <w:lastRenderedPageBreak/>
        <w:t xml:space="preserve">website. The second component will consist of semi-structures interviews to more deeply explore their experiences of using the website, including their perceived strengths and weaknesses of the site. The entire process is expected to be approximately </w:t>
      </w:r>
      <w:r w:rsidR="00571520">
        <w:rPr>
          <w:rFonts w:cs="Arial"/>
        </w:rPr>
        <w:t>one</w:t>
      </w:r>
      <w:r w:rsidR="00FC1730">
        <w:rPr>
          <w:rFonts w:cs="Arial"/>
        </w:rPr>
        <w:t xml:space="preserve"> hour and all discussion will be audio-recorded and transcribed for analyses to identify recurring themes</w:t>
      </w:r>
      <w:r w:rsidR="00684C91">
        <w:rPr>
          <w:rFonts w:cs="Arial"/>
        </w:rPr>
        <w:fldChar w:fldCharType="begin"/>
      </w:r>
      <w:r w:rsidR="00684C91">
        <w:rPr>
          <w:rFonts w:cs="Arial"/>
        </w:rPr>
        <w:instrText xml:space="preserve"> ADDIN EN.CITE &lt;EndNote&gt;&lt;Cite&gt;&lt;Author&gt;Braun&lt;/Author&gt;&lt;Year&gt;2006&lt;/Year&gt;&lt;RecNum&gt;8061&lt;/RecNum&gt;&lt;DisplayText&gt;&lt;style face="superscript"&gt;6&lt;/style&gt;&lt;/DisplayText&gt;&lt;record&gt;&lt;rec-number&gt;8061&lt;/rec-number&gt;&lt;foreign-keys&gt;&lt;key app="EN" db-id="t05rs2tviwzv03ezzapxefe3x0dv2rtdw5sv" timestamp="1454871086"&gt;8061&lt;/key&gt;&lt;/foreign-keys&gt;&lt;ref-type name="Journal Article"&gt;17&lt;/ref-type&gt;&lt;contributors&gt;&lt;authors&gt;&lt;author&gt;Braun, V.&lt;/author&gt;&lt;author&gt;Clarke, V.&lt;/author&gt;&lt;/authors&gt;&lt;/contributors&gt;&lt;titles&gt;&lt;title&gt;Using thematic analysis in psychology.&lt;/title&gt;&lt;secondary-title&gt;Qual Res Psychol&lt;/secondary-title&gt;&lt;/titles&gt;&lt;periodical&gt;&lt;full-title&gt;Qual Res Psychol&lt;/full-title&gt;&lt;/periodical&gt;&lt;pages&gt;93&lt;/pages&gt;&lt;volume&gt;3&lt;/volume&gt;&lt;dates&gt;&lt;year&gt;2006&lt;/year&gt;&lt;/dates&gt;&lt;urls&gt;&lt;/urls&gt;&lt;/record&gt;&lt;/Cite&gt;&lt;/EndNote&gt;</w:instrText>
      </w:r>
      <w:r w:rsidR="00684C91">
        <w:rPr>
          <w:rFonts w:cs="Arial"/>
        </w:rPr>
        <w:fldChar w:fldCharType="separate"/>
      </w:r>
      <w:r w:rsidR="00684C91" w:rsidRPr="00684C91">
        <w:rPr>
          <w:rFonts w:cs="Arial"/>
          <w:noProof/>
          <w:vertAlign w:val="superscript"/>
        </w:rPr>
        <w:t>6</w:t>
      </w:r>
      <w:r w:rsidR="00684C91">
        <w:rPr>
          <w:rFonts w:cs="Arial"/>
        </w:rPr>
        <w:fldChar w:fldCharType="end"/>
      </w:r>
      <w:r w:rsidR="00FC1730">
        <w:rPr>
          <w:rFonts w:cs="Arial"/>
        </w:rPr>
        <w:t xml:space="preserve"> related to accessibility and usability</w:t>
      </w:r>
      <w:r w:rsidR="00571520">
        <w:rPr>
          <w:rFonts w:cs="Arial"/>
        </w:rPr>
        <w:t>,</w:t>
      </w:r>
      <w:r w:rsidR="00FC1730">
        <w:rPr>
          <w:rFonts w:cs="Arial"/>
        </w:rPr>
        <w:t xml:space="preserve"> content</w:t>
      </w:r>
      <w:r w:rsidR="00571520">
        <w:rPr>
          <w:rFonts w:cs="Arial"/>
        </w:rPr>
        <w:t>, materials,</w:t>
      </w:r>
      <w:r w:rsidR="00FC1730">
        <w:rPr>
          <w:rFonts w:cs="Arial"/>
        </w:rPr>
        <w:t xml:space="preserve"> </w:t>
      </w:r>
      <w:r w:rsidR="00571520">
        <w:rPr>
          <w:rFonts w:cs="Arial"/>
        </w:rPr>
        <w:t>a</w:t>
      </w:r>
      <w:r w:rsidR="00FC1730">
        <w:rPr>
          <w:rFonts w:cs="Arial"/>
        </w:rPr>
        <w:t>ppearance</w:t>
      </w:r>
      <w:ins w:id="238" w:author="Dominique Duncan" w:date="2016-03-08T12:58:00Z">
        <w:r w:rsidR="008408DD">
          <w:rPr>
            <w:rFonts w:cs="Arial"/>
          </w:rPr>
          <w:t>,</w:t>
        </w:r>
      </w:ins>
      <w:r w:rsidR="00FC1730">
        <w:rPr>
          <w:rFonts w:cs="Arial"/>
        </w:rPr>
        <w:t xml:space="preserve"> and design. Refinements will be made based on </w:t>
      </w:r>
      <w:r w:rsidR="00571520">
        <w:rPr>
          <w:rFonts w:cs="Arial"/>
        </w:rPr>
        <w:t xml:space="preserve">this </w:t>
      </w:r>
      <w:r w:rsidR="00FC1730">
        <w:rPr>
          <w:rFonts w:cs="Arial"/>
        </w:rPr>
        <w:t>feedback. Subsequent usability testing will be undertaken until no new themes are identified. Generally, sampling 5-8 individuals identifies 80% of usability issues</w:t>
      </w:r>
      <w:r w:rsidR="00684C91">
        <w:rPr>
          <w:rFonts w:cs="Arial"/>
        </w:rPr>
        <w:t>.</w:t>
      </w:r>
      <w:r w:rsidR="00960BD6" w:rsidRPr="00600FE6">
        <w:rPr>
          <w:rFonts w:cs="Arial"/>
          <w:vertAlign w:val="superscript"/>
        </w:rPr>
        <w:t>9,14</w:t>
      </w:r>
    </w:p>
    <w:p w14:paraId="53D02F90" w14:textId="0DC91F0A" w:rsidR="00FC1730" w:rsidRPr="00571520" w:rsidRDefault="00FC1730">
      <w:pPr>
        <w:pStyle w:val="NoSpacing"/>
        <w:spacing w:afterLines="30" w:after="72"/>
        <w:pPrChange w:id="239" w:author="Ryan Essex" w:date="2016-03-07T14:21:00Z">
          <w:pPr>
            <w:pStyle w:val="NoSpacing"/>
            <w:spacing w:afterLines="60" w:after="144"/>
          </w:pPr>
        </w:pPrChange>
      </w:pPr>
      <w:r w:rsidRPr="008336CB">
        <w:t xml:space="preserve">The </w:t>
      </w:r>
      <w:r>
        <w:t xml:space="preserve">final </w:t>
      </w:r>
      <w:r w:rsidRPr="008336CB">
        <w:t xml:space="preserve">materials will be </w:t>
      </w:r>
      <w:r>
        <w:t>provided</w:t>
      </w:r>
      <w:r w:rsidRPr="008336CB">
        <w:t xml:space="preserve"> to members</w:t>
      </w:r>
      <w:r>
        <w:t xml:space="preserve"> of the consortium</w:t>
      </w:r>
      <w:r w:rsidRPr="008336CB">
        <w:t xml:space="preserve"> for redistribution through their networks. </w:t>
      </w:r>
      <w:r>
        <w:t>PCC</w:t>
      </w:r>
      <w:r w:rsidRPr="008336CB">
        <w:t xml:space="preserve"> member distribution will be tracked, and we will monitor and correlate (if possible) </w:t>
      </w:r>
      <w:r w:rsidRPr="00405F1C">
        <w:t>increases</w:t>
      </w:r>
      <w:r w:rsidRPr="008336CB">
        <w:t xml:space="preserve"> in website visitors with the timing of specific distributions. We expect to gain insights into which </w:t>
      </w:r>
      <w:r>
        <w:t xml:space="preserve">educational materials and </w:t>
      </w:r>
      <w:r w:rsidRPr="008336CB">
        <w:t>messages are most relevant to subpopulations (e.g., those with PTE, those at risk of PTE, civilian, military, caregivers, providers, outside investigators) and which formats are mostly likely to be distributed by voluntary organizations. We will report what we learn to the P</w:t>
      </w:r>
      <w:r>
        <w:t>C</w:t>
      </w:r>
      <w:r w:rsidRPr="008336CB">
        <w:t xml:space="preserve">C committee members and to </w:t>
      </w:r>
      <w:r>
        <w:t>the EpiBioS4Rx</w:t>
      </w:r>
      <w:r w:rsidRPr="008336CB">
        <w:t xml:space="preserve"> investigators. </w:t>
      </w:r>
      <w:r>
        <w:t>P</w:t>
      </w:r>
      <w:r w:rsidRPr="008336CB">
        <w:t>eriodic updates on the project as well as educational materials tailored to subpopulations will be developed, distributed and tracked.</w:t>
      </w:r>
      <w:r w:rsidRPr="008A6511">
        <w:t xml:space="preserve"> </w:t>
      </w:r>
      <w:r>
        <w:t>Lessons learned</w:t>
      </w:r>
      <w:r w:rsidRPr="008A6511">
        <w:t xml:space="preserve"> about messages, formats, and timing (i.e., what prompts action and when) will add to the body of knowledge in both epilepsy and TBI</w:t>
      </w:r>
      <w:del w:id="240" w:author="Dominique Duncan" w:date="2016-03-08T12:59:00Z">
        <w:r w:rsidRPr="00571520" w:rsidDel="008408DD">
          <w:delText>.</w:delText>
        </w:r>
      </w:del>
      <w:r w:rsidRPr="00571520">
        <w:t xml:space="preserve"> (</w:t>
      </w:r>
      <w:ins w:id="241" w:author="Dominique Duncan" w:date="2016-03-08T12:59:00Z">
        <w:r w:rsidR="008408DD">
          <w:t>s</w:t>
        </w:r>
      </w:ins>
      <w:del w:id="242" w:author="Dominique Duncan" w:date="2016-03-08T12:59:00Z">
        <w:r w:rsidRPr="00571520" w:rsidDel="008408DD">
          <w:delText>S</w:delText>
        </w:r>
      </w:del>
      <w:r w:rsidRPr="00571520">
        <w:t xml:space="preserve">tarting in </w:t>
      </w:r>
      <w:r w:rsidR="00001485">
        <w:t>Ye</w:t>
      </w:r>
      <w:r w:rsidR="00001485" w:rsidRPr="00600FE6">
        <w:t xml:space="preserve">ar </w:t>
      </w:r>
      <w:r w:rsidRPr="00600FE6">
        <w:t>1</w:t>
      </w:r>
      <w:ins w:id="243" w:author="Dominique Duncan" w:date="2016-03-08T12:58:00Z">
        <w:r w:rsidR="008408DD">
          <w:t xml:space="preserve"> and</w:t>
        </w:r>
      </w:ins>
      <w:del w:id="244" w:author="Dominique Duncan" w:date="2016-03-08T12:58:00Z">
        <w:r w:rsidR="00001485" w:rsidDel="008408DD">
          <w:delText>,</w:delText>
        </w:r>
      </w:del>
      <w:r w:rsidR="00001485">
        <w:t xml:space="preserve"> </w:t>
      </w:r>
      <w:r w:rsidRPr="00600FE6">
        <w:t xml:space="preserve">completed by the end of </w:t>
      </w:r>
      <w:r w:rsidR="00001485">
        <w:t>Y</w:t>
      </w:r>
      <w:r w:rsidRPr="00600FE6">
        <w:t>ear 2)</w:t>
      </w:r>
      <w:ins w:id="245" w:author="Dominique Duncan" w:date="2016-03-08T12:59:00Z">
        <w:r w:rsidR="008408DD">
          <w:t>.</w:t>
        </w:r>
      </w:ins>
      <w:del w:id="246" w:author="Dominique Duncan" w:date="2016-03-08T12:59:00Z">
        <w:r w:rsidRPr="00571520" w:rsidDel="008408DD">
          <w:delText>  </w:delText>
        </w:r>
      </w:del>
      <w:r w:rsidRPr="00571520">
        <w:t xml:space="preserve"> </w:t>
      </w:r>
    </w:p>
    <w:p w14:paraId="25B73F57" w14:textId="44B9864D" w:rsidR="00405F1C" w:rsidRDefault="00405F1C">
      <w:pPr>
        <w:pStyle w:val="NoSpacing"/>
        <w:spacing w:afterLines="30" w:after="72"/>
        <w:rPr>
          <w:i/>
          <w:u w:val="single"/>
        </w:rPr>
        <w:pPrChange w:id="247" w:author="Ryan Essex" w:date="2016-03-07T14:21:00Z">
          <w:pPr>
            <w:pStyle w:val="NoSpacing"/>
            <w:spacing w:afterLines="60" w:after="144"/>
          </w:pPr>
        </w:pPrChange>
      </w:pPr>
      <w:r w:rsidRPr="00600FE6">
        <w:rPr>
          <w:rStyle w:val="Heading2Char"/>
        </w:rPr>
        <w:t>Evaluation Plan:</w:t>
      </w:r>
      <w:r w:rsidRPr="00684C91">
        <w:t xml:space="preserve"> </w:t>
      </w:r>
      <w:r>
        <w:t>We will assess</w:t>
      </w:r>
      <w:r w:rsidR="00471BF1">
        <w:t>:</w:t>
      </w:r>
      <w:r>
        <w:t xml:space="preserve"> dissemination of the materials and website link to consumers, consumer organizations and other key stakeholders</w:t>
      </w:r>
      <w:r w:rsidR="00471BF1">
        <w:t>;</w:t>
      </w:r>
      <w:r>
        <w:t xml:space="preserve"> uptake of these materials</w:t>
      </w:r>
      <w:r w:rsidR="00471BF1">
        <w:t xml:space="preserve">; website data such as </w:t>
      </w:r>
      <w:r>
        <w:t xml:space="preserve">number of visits to website, geographic location of website users, which pages are visited most, </w:t>
      </w:r>
      <w:r w:rsidR="00471BF1">
        <w:t xml:space="preserve">and </w:t>
      </w:r>
      <w:r>
        <w:t>duration of visits</w:t>
      </w:r>
      <w:r w:rsidR="00471BF1">
        <w:t>;</w:t>
      </w:r>
      <w:r>
        <w:t xml:space="preserve"> and online feedback from consumer and consumer representatives to guide future improvements of the website, including additional strategies for outreach to promote the website. This work will be facilitated through the use of Google Analytics and other website performance software.</w:t>
      </w:r>
      <w:r w:rsidRPr="004433E1">
        <w:rPr>
          <w:highlight w:val="yellow"/>
        </w:rPr>
        <w:t xml:space="preserve"> </w:t>
      </w:r>
    </w:p>
    <w:p w14:paraId="0205BD28" w14:textId="2493F93D" w:rsidR="00A9183A" w:rsidRDefault="00FC1730">
      <w:pPr>
        <w:pStyle w:val="NoSpacing"/>
        <w:spacing w:afterLines="30" w:after="72"/>
        <w:pPrChange w:id="248" w:author="Ryan Essex" w:date="2016-03-07T14:21:00Z">
          <w:pPr>
            <w:pStyle w:val="NoSpacing"/>
            <w:spacing w:afterLines="60" w:after="144"/>
          </w:pPr>
        </w:pPrChange>
      </w:pPr>
      <w:r w:rsidRPr="00600FE6">
        <w:rPr>
          <w:rStyle w:val="Heading2Char"/>
        </w:rPr>
        <w:t>Deliverables</w:t>
      </w:r>
      <w:r w:rsidR="00405F1C" w:rsidRPr="008408DD">
        <w:rPr>
          <w:rPrChange w:id="249" w:author="Dominique Duncan" w:date="2016-03-08T12:58:00Z">
            <w:rPr>
              <w:i/>
              <w:u w:val="single"/>
            </w:rPr>
          </w:rPrChange>
        </w:rPr>
        <w:t>:</w:t>
      </w:r>
      <w:r w:rsidR="00405F1C" w:rsidRPr="00BB40EF">
        <w:rPr>
          <w:i/>
        </w:rPr>
        <w:t xml:space="preserve"> </w:t>
      </w:r>
      <w:r w:rsidR="00105E85" w:rsidRPr="00600FE6">
        <w:t>(1</w:t>
      </w:r>
      <w:r w:rsidR="00105E85" w:rsidRPr="00105E85">
        <w:t>)</w:t>
      </w:r>
      <w:r w:rsidRPr="00405F1C">
        <w:t xml:space="preserve"> Development of educational materials and website pages for consumer and consumer groups</w:t>
      </w:r>
      <w:ins w:id="250" w:author="Dominique Duncan" w:date="2016-03-08T12:58:00Z">
        <w:r w:rsidR="008408DD">
          <w:t xml:space="preserve"> and</w:t>
        </w:r>
      </w:ins>
      <w:del w:id="251" w:author="Dominique Duncan" w:date="2016-03-08T12:58:00Z">
        <w:r w:rsidRPr="00405F1C" w:rsidDel="008408DD">
          <w:delText>;</w:delText>
        </w:r>
      </w:del>
      <w:r w:rsidRPr="00405F1C">
        <w:t xml:space="preserve"> </w:t>
      </w:r>
      <w:r w:rsidR="00105E85">
        <w:t>(</w:t>
      </w:r>
      <w:r w:rsidR="00405F1C">
        <w:t>2</w:t>
      </w:r>
      <w:r w:rsidR="00105E85">
        <w:t>)</w:t>
      </w:r>
      <w:r w:rsidRPr="00405F1C">
        <w:t xml:space="preserve"> Publication describing the findings from the usability testing</w:t>
      </w:r>
      <w:r w:rsidR="00405F1C">
        <w:t>.</w:t>
      </w:r>
      <w:r w:rsidR="00B112EA">
        <w:t xml:space="preserve"> </w:t>
      </w:r>
    </w:p>
    <w:p w14:paraId="0ED23BF2" w14:textId="07A83906" w:rsidR="00FC1730" w:rsidRDefault="00FC1730">
      <w:pPr>
        <w:pStyle w:val="NoSpacing"/>
        <w:spacing w:afterLines="30" w:after="72"/>
        <w:pPrChange w:id="252" w:author="Ryan Essex" w:date="2016-03-07T14:21:00Z">
          <w:pPr>
            <w:pStyle w:val="NoSpacing"/>
            <w:spacing w:afterLines="60" w:after="144"/>
          </w:pPr>
        </w:pPrChange>
      </w:pPr>
      <w:r w:rsidRPr="00600FE6">
        <w:rPr>
          <w:rStyle w:val="Heading2Char"/>
        </w:rPr>
        <w:t>3.</w:t>
      </w:r>
      <w:r w:rsidR="009431FA">
        <w:rPr>
          <w:rStyle w:val="Heading2Char"/>
        </w:rPr>
        <w:t>1.2.3.</w:t>
      </w:r>
      <w:r w:rsidRPr="00600FE6">
        <w:rPr>
          <w:rStyle w:val="Heading2Char"/>
        </w:rPr>
        <w:t xml:space="preserve">  Determination of the effectiveness of </w:t>
      </w:r>
      <w:r w:rsidR="003C47CF">
        <w:rPr>
          <w:rStyle w:val="Heading2Char"/>
        </w:rPr>
        <w:t>w</w:t>
      </w:r>
      <w:r w:rsidRPr="00600FE6">
        <w:rPr>
          <w:rStyle w:val="Heading2Char"/>
        </w:rPr>
        <w:t>eb-based recruitment of subjects</w:t>
      </w:r>
      <w:r w:rsidR="003C47CF">
        <w:rPr>
          <w:rStyle w:val="Heading2Char"/>
        </w:rPr>
        <w:t>:</w:t>
      </w:r>
      <w:r>
        <w:t xml:space="preserve"> Members of the consortium have already begun these efforts throu</w:t>
      </w:r>
      <w:r w:rsidRPr="00BB222A">
        <w:t xml:space="preserve">gh epilepsy.com and organizations such as </w:t>
      </w:r>
      <w:r w:rsidR="00F140CE">
        <w:fldChar w:fldCharType="begin"/>
      </w:r>
      <w:r w:rsidR="00F140CE">
        <w:instrText xml:space="preserve"> HYPERLINK "http://www.epilepsyhero.org/" </w:instrText>
      </w:r>
      <w:r w:rsidR="00F140CE">
        <w:fldChar w:fldCharType="separate"/>
      </w:r>
      <w:r w:rsidRPr="00BB222A">
        <w:t>Human Epilepsy Research Opportunities</w:t>
      </w:r>
      <w:r w:rsidR="00F140CE">
        <w:fldChar w:fldCharType="end"/>
      </w:r>
      <w:r w:rsidRPr="00BB222A">
        <w:t xml:space="preserve"> (</w:t>
      </w:r>
      <w:r w:rsidR="00F140CE" w:rsidRPr="008408DD">
        <w:rPr>
          <w:color w:val="0000FF"/>
          <w:rPrChange w:id="253" w:author="Dominique Duncan" w:date="2016-03-08T12:58:00Z">
            <w:rPr/>
          </w:rPrChange>
        </w:rPr>
        <w:fldChar w:fldCharType="begin"/>
      </w:r>
      <w:r w:rsidR="00F140CE" w:rsidRPr="008408DD">
        <w:rPr>
          <w:color w:val="0000FF"/>
          <w:rPrChange w:id="254" w:author="Dominique Duncan" w:date="2016-03-08T12:58:00Z">
            <w:rPr/>
          </w:rPrChange>
        </w:rPr>
        <w:instrText xml:space="preserve"> HYPERLINK "http://www.epilepsyhero.org" </w:instrText>
      </w:r>
      <w:r w:rsidR="00F140CE" w:rsidRPr="008408DD">
        <w:rPr>
          <w:color w:val="0000FF"/>
          <w:rPrChange w:id="255" w:author="Dominique Duncan" w:date="2016-03-08T12:58:00Z">
            <w:rPr/>
          </w:rPrChange>
        </w:rPr>
        <w:fldChar w:fldCharType="separate"/>
      </w:r>
      <w:r w:rsidRPr="008408DD">
        <w:rPr>
          <w:color w:val="0000FF"/>
          <w:rPrChange w:id="256" w:author="Dominique Duncan" w:date="2016-03-08T12:58:00Z">
            <w:rPr/>
          </w:rPrChange>
        </w:rPr>
        <w:t>www.epilepsyhero.org</w:t>
      </w:r>
      <w:r w:rsidR="00F140CE" w:rsidRPr="008408DD">
        <w:rPr>
          <w:color w:val="0000FF"/>
          <w:rPrChange w:id="257" w:author="Dominique Duncan" w:date="2016-03-08T12:58:00Z">
            <w:rPr/>
          </w:rPrChange>
        </w:rPr>
        <w:fldChar w:fldCharType="end"/>
      </w:r>
      <w:r w:rsidRPr="00BB222A">
        <w:t>)</w:t>
      </w:r>
      <w:r>
        <w:t>.</w:t>
      </w:r>
      <w:r w:rsidRPr="00BB222A">
        <w:t xml:space="preserve"> </w:t>
      </w:r>
      <w:r>
        <w:t>We</w:t>
      </w:r>
      <w:r w:rsidRPr="00BB222A">
        <w:t xml:space="preserve"> will include the information developed in the </w:t>
      </w:r>
      <w:r>
        <w:t>EpiBioS4Rx</w:t>
      </w:r>
      <w:r w:rsidRPr="00BB222A">
        <w:t xml:space="preserve"> website.</w:t>
      </w:r>
      <w:r w:rsidRPr="008569EE">
        <w:t xml:space="preserve"> </w:t>
      </w:r>
      <w:r w:rsidRPr="00EB62FB">
        <w:t>Although the risk of epilepsy is highest following a penetrating or other severe TBI, it is also distinctly elevated in patients hospitalized for less severe TBI, many or most of whom are not enrolled in TBI Model Systems or veterans studies. To better represent these groups</w:t>
      </w:r>
      <w:r>
        <w:t>, the EpiBioS4Rx website will develop an</w:t>
      </w:r>
      <w:r w:rsidRPr="00EB62FB">
        <w:t xml:space="preserve"> online website registration platform</w:t>
      </w:r>
      <w:r>
        <w:t xml:space="preserve"> with the collaboration of the Brain Injury </w:t>
      </w:r>
      <w:r w:rsidRPr="00EB62FB">
        <w:t>advocacy organizations</w:t>
      </w:r>
      <w:r>
        <w:t xml:space="preserve"> participating in the Core.</w:t>
      </w:r>
    </w:p>
    <w:p w14:paraId="1EAD5650" w14:textId="21754A5D" w:rsidR="00FC1730" w:rsidRDefault="00FC1730">
      <w:pPr>
        <w:pStyle w:val="NoSpacing"/>
        <w:spacing w:afterLines="30" w:after="72"/>
        <w:rPr>
          <w:lang w:eastAsia="ja-JP"/>
        </w:rPr>
        <w:pPrChange w:id="258" w:author="Ryan Essex" w:date="2016-03-07T14:21:00Z">
          <w:pPr>
            <w:pStyle w:val="NoSpacing"/>
            <w:spacing w:afterLines="60" w:after="144"/>
          </w:pPr>
        </w:pPrChange>
      </w:pPr>
      <w:r w:rsidRPr="00C92FA5">
        <w:rPr>
          <w:lang w:eastAsia="ja-JP"/>
        </w:rPr>
        <w:t>The VA Epilepsy Centers work in close partnership with the VA Polytrauma Centers</w:t>
      </w:r>
      <w:r>
        <w:rPr>
          <w:lang w:eastAsia="ja-JP"/>
        </w:rPr>
        <w:t xml:space="preserve"> and</w:t>
      </w:r>
      <w:r w:rsidRPr="00C92FA5">
        <w:rPr>
          <w:lang w:eastAsia="ja-JP"/>
        </w:rPr>
        <w:t xml:space="preserve"> </w:t>
      </w:r>
      <w:r>
        <w:rPr>
          <w:lang w:eastAsia="ja-JP"/>
        </w:rPr>
        <w:t>can</w:t>
      </w:r>
      <w:r w:rsidRPr="00C92FA5">
        <w:rPr>
          <w:lang w:eastAsia="ja-JP"/>
        </w:rPr>
        <w:t xml:space="preserve"> identify Veterans at risk for developing epilepsy</w:t>
      </w:r>
      <w:r>
        <w:rPr>
          <w:lang w:eastAsia="ja-JP"/>
        </w:rPr>
        <w:t>. The</w:t>
      </w:r>
      <w:r w:rsidRPr="00C92FA5">
        <w:rPr>
          <w:lang w:eastAsia="ja-JP"/>
        </w:rPr>
        <w:t xml:space="preserve"> VA has developed a </w:t>
      </w:r>
      <w:r w:rsidR="00471BF1">
        <w:rPr>
          <w:lang w:eastAsia="ja-JP"/>
        </w:rPr>
        <w:t>v</w:t>
      </w:r>
      <w:r w:rsidRPr="00C92FA5">
        <w:rPr>
          <w:lang w:eastAsia="ja-JP"/>
        </w:rPr>
        <w:t>eteran</w:t>
      </w:r>
      <w:r w:rsidR="00471BF1">
        <w:rPr>
          <w:lang w:eastAsia="ja-JP"/>
        </w:rPr>
        <w:t>-</w:t>
      </w:r>
      <w:r w:rsidRPr="00C92FA5">
        <w:rPr>
          <w:lang w:eastAsia="ja-JP"/>
        </w:rPr>
        <w:t xml:space="preserve">specific </w:t>
      </w:r>
      <w:proofErr w:type="gramStart"/>
      <w:r w:rsidRPr="0029241D">
        <w:rPr>
          <w:lang w:eastAsia="ja-JP"/>
        </w:rPr>
        <w:t>internet</w:t>
      </w:r>
      <w:proofErr w:type="gramEnd"/>
      <w:r w:rsidRPr="0029241D">
        <w:rPr>
          <w:lang w:eastAsia="ja-JP"/>
        </w:rPr>
        <w:t xml:space="preserve"> platform </w:t>
      </w:r>
      <w:r w:rsidRPr="00C92FA5">
        <w:rPr>
          <w:lang w:eastAsia="ja-JP"/>
        </w:rPr>
        <w:t xml:space="preserve">that allows Veterans with </w:t>
      </w:r>
      <w:r w:rsidR="00471BF1">
        <w:rPr>
          <w:lang w:eastAsia="ja-JP"/>
        </w:rPr>
        <w:t>e</w:t>
      </w:r>
      <w:r w:rsidRPr="00C92FA5">
        <w:rPr>
          <w:lang w:eastAsia="ja-JP"/>
        </w:rPr>
        <w:t>pilepsy to connect with each</w:t>
      </w:r>
      <w:r>
        <w:rPr>
          <w:lang w:eastAsia="ja-JP"/>
        </w:rPr>
        <w:t xml:space="preserve"> </w:t>
      </w:r>
      <w:r w:rsidRPr="00C92FA5">
        <w:rPr>
          <w:lang w:eastAsia="ja-JP"/>
        </w:rPr>
        <w:t>other and share experiences through a p</w:t>
      </w:r>
      <w:r>
        <w:rPr>
          <w:lang w:eastAsia="ja-JP"/>
        </w:rPr>
        <w:t xml:space="preserve">artnership with </w:t>
      </w:r>
      <w:r w:rsidRPr="007261F1">
        <w:rPr>
          <w:lang w:eastAsia="ja-JP"/>
        </w:rPr>
        <w:t>Patients Like Me</w:t>
      </w:r>
      <w:r>
        <w:rPr>
          <w:lang w:eastAsia="ja-JP"/>
        </w:rPr>
        <w:t xml:space="preserve"> </w:t>
      </w:r>
      <w:r w:rsidRPr="0029241D">
        <w:rPr>
          <w:lang w:eastAsia="ja-JP"/>
        </w:rPr>
        <w:t>(</w:t>
      </w:r>
      <w:r w:rsidR="00F140CE" w:rsidRPr="00236637">
        <w:rPr>
          <w:color w:val="0000FF"/>
          <w:rPrChange w:id="259" w:author="Ryan Essex" w:date="2016-03-07T14:25:00Z">
            <w:rPr>
              <w:rStyle w:val="Hyperlink"/>
              <w:rFonts w:cs="Arial"/>
              <w:lang w:eastAsia="ja-JP"/>
            </w:rPr>
          </w:rPrChange>
        </w:rPr>
        <w:fldChar w:fldCharType="begin"/>
      </w:r>
      <w:r w:rsidR="00F140CE" w:rsidRPr="00236637">
        <w:rPr>
          <w:color w:val="0000FF"/>
          <w:rPrChange w:id="260" w:author="Ryan Essex" w:date="2016-03-07T14:25:00Z">
            <w:rPr/>
          </w:rPrChange>
        </w:rPr>
        <w:instrText xml:space="preserve"> HYPERLINK "http://www.patientslikeme.com/join/poem" </w:instrText>
      </w:r>
      <w:r w:rsidR="00F140CE" w:rsidRPr="00236637">
        <w:rPr>
          <w:color w:val="0000FF"/>
          <w:rPrChange w:id="261" w:author="Ryan Essex" w:date="2016-03-07T14:25:00Z">
            <w:rPr>
              <w:rStyle w:val="Hyperlink"/>
              <w:rFonts w:cs="Arial"/>
              <w:lang w:eastAsia="ja-JP"/>
            </w:rPr>
          </w:rPrChange>
        </w:rPr>
        <w:fldChar w:fldCharType="separate"/>
      </w:r>
      <w:r w:rsidRPr="00236637">
        <w:rPr>
          <w:rStyle w:val="Hyperlink"/>
          <w:rFonts w:cs="Arial"/>
          <w:color w:val="0000FF"/>
          <w:lang w:eastAsia="ja-JP"/>
          <w:rPrChange w:id="262" w:author="Ryan Essex" w:date="2016-03-07T14:25:00Z">
            <w:rPr>
              <w:rStyle w:val="Hyperlink"/>
              <w:rFonts w:cs="Arial"/>
              <w:lang w:eastAsia="ja-JP"/>
            </w:rPr>
          </w:rPrChange>
        </w:rPr>
        <w:t>www.patientslikeme.com/join/poem</w:t>
      </w:r>
      <w:r w:rsidR="00F140CE" w:rsidRPr="00236637">
        <w:rPr>
          <w:rStyle w:val="Hyperlink"/>
          <w:rFonts w:cs="Arial"/>
          <w:color w:val="0000FF"/>
          <w:lang w:eastAsia="ja-JP"/>
          <w:rPrChange w:id="263" w:author="Ryan Essex" w:date="2016-03-07T14:25:00Z">
            <w:rPr>
              <w:rStyle w:val="Hyperlink"/>
              <w:rFonts w:cs="Arial"/>
              <w:lang w:eastAsia="ja-JP"/>
            </w:rPr>
          </w:rPrChange>
        </w:rPr>
        <w:fldChar w:fldCharType="end"/>
      </w:r>
      <w:r>
        <w:rPr>
          <w:lang w:eastAsia="ja-JP"/>
        </w:rPr>
        <w:t xml:space="preserve">). </w:t>
      </w:r>
      <w:r w:rsidRPr="00C92FA5">
        <w:rPr>
          <w:lang w:eastAsia="ja-JP"/>
        </w:rPr>
        <w:t>This platform allows public engagement outside of a physic</w:t>
      </w:r>
      <w:r>
        <w:rPr>
          <w:lang w:eastAsia="ja-JP"/>
        </w:rPr>
        <w:t>i</w:t>
      </w:r>
      <w:r w:rsidRPr="00C92FA5">
        <w:rPr>
          <w:lang w:eastAsia="ja-JP"/>
        </w:rPr>
        <w:t>an/health care setting</w:t>
      </w:r>
      <w:r w:rsidR="00471BF1">
        <w:rPr>
          <w:lang w:eastAsia="ja-JP"/>
        </w:rPr>
        <w:t xml:space="preserve">, </w:t>
      </w:r>
      <w:r w:rsidRPr="00C92FA5">
        <w:rPr>
          <w:lang w:eastAsia="ja-JP"/>
        </w:rPr>
        <w:t xml:space="preserve">serves as a support </w:t>
      </w:r>
      <w:r w:rsidR="00471BF1">
        <w:rPr>
          <w:lang w:eastAsia="ja-JP"/>
        </w:rPr>
        <w:t>network,</w:t>
      </w:r>
      <w:r w:rsidRPr="00C92FA5">
        <w:rPr>
          <w:lang w:eastAsia="ja-JP"/>
        </w:rPr>
        <w:t xml:space="preserve"> </w:t>
      </w:r>
      <w:r>
        <w:rPr>
          <w:lang w:eastAsia="ja-JP"/>
        </w:rPr>
        <w:t xml:space="preserve">and </w:t>
      </w:r>
      <w:r w:rsidRPr="00C92FA5">
        <w:rPr>
          <w:lang w:eastAsia="ja-JP"/>
        </w:rPr>
        <w:t xml:space="preserve">also can provide realtime feedback from </w:t>
      </w:r>
      <w:r w:rsidR="00471BF1">
        <w:rPr>
          <w:lang w:eastAsia="ja-JP"/>
        </w:rPr>
        <w:t>v</w:t>
      </w:r>
      <w:r w:rsidRPr="00C92FA5">
        <w:rPr>
          <w:lang w:eastAsia="ja-JP"/>
        </w:rPr>
        <w:t>eterans regarding issues they are facing in their own epilepsy care.</w:t>
      </w:r>
      <w:r>
        <w:rPr>
          <w:lang w:eastAsia="ja-JP"/>
        </w:rPr>
        <w:t xml:space="preserve"> </w:t>
      </w:r>
    </w:p>
    <w:p w14:paraId="57512479" w14:textId="7A96774F" w:rsidR="00CE430F" w:rsidRDefault="001735A7">
      <w:pPr>
        <w:pStyle w:val="NoSpacing"/>
        <w:spacing w:afterLines="30" w:after="72"/>
        <w:pPrChange w:id="264" w:author="Ryan Essex" w:date="2016-03-07T14:21:00Z">
          <w:pPr>
            <w:pStyle w:val="NoSpacing"/>
            <w:spacing w:afterLines="60" w:after="144"/>
          </w:pPr>
        </w:pPrChange>
      </w:pPr>
      <w:r>
        <w:rPr>
          <w:lang w:eastAsia="ja-JP"/>
        </w:rPr>
        <w:t>Being responsive to</w:t>
      </w:r>
      <w:r w:rsidR="00FC1730" w:rsidRPr="008569EE">
        <w:t xml:space="preserve"> concerns of the people at risk </w:t>
      </w:r>
      <w:r>
        <w:t xml:space="preserve">for </w:t>
      </w:r>
      <w:r w:rsidR="00FC1730" w:rsidRPr="008569EE">
        <w:t xml:space="preserve">or suffering from </w:t>
      </w:r>
      <w:r>
        <w:t>PTE</w:t>
      </w:r>
      <w:r w:rsidR="00FC1730" w:rsidRPr="008569EE">
        <w:t xml:space="preserve"> </w:t>
      </w:r>
      <w:r>
        <w:t>will aid</w:t>
      </w:r>
      <w:r w:rsidR="00FC1730" w:rsidRPr="008569EE">
        <w:t xml:space="preserve"> </w:t>
      </w:r>
      <w:r w:rsidR="00FC1730">
        <w:t>EpiBioS4Rx</w:t>
      </w:r>
      <w:r w:rsidR="00FC1730" w:rsidRPr="008569EE">
        <w:t xml:space="preserve"> </w:t>
      </w:r>
      <w:r>
        <w:t>in designing effective</w:t>
      </w:r>
      <w:r w:rsidR="00FC1730" w:rsidRPr="008569EE">
        <w:t xml:space="preserve"> therapeutic trials with </w:t>
      </w:r>
      <w:r w:rsidR="00FC1730">
        <w:t xml:space="preserve">a </w:t>
      </w:r>
      <w:r w:rsidR="00FC1730" w:rsidRPr="008569EE">
        <w:t>high level of cooperation and retention.</w:t>
      </w:r>
      <w:r w:rsidR="00FC1730">
        <w:t xml:space="preserve"> </w:t>
      </w:r>
      <w:r>
        <w:t>Additionally, the</w:t>
      </w:r>
      <w:r w:rsidR="00FC1730">
        <w:t xml:space="preserve"> EpiBioS4Rx w</w:t>
      </w:r>
      <w:r w:rsidR="00FC1730" w:rsidRPr="004C6EDF">
        <w:t>eb-based platform</w:t>
      </w:r>
      <w:r w:rsidR="00FC1730">
        <w:t xml:space="preserve"> </w:t>
      </w:r>
      <w:r>
        <w:t>will</w:t>
      </w:r>
      <w:r w:rsidR="00FC1730">
        <w:t xml:space="preserve"> ask consumers and consumer groups to </w:t>
      </w:r>
      <w:r w:rsidR="00FC1730" w:rsidRPr="003D2328">
        <w:t>design</w:t>
      </w:r>
      <w:r w:rsidR="00FC1730">
        <w:t xml:space="preserve"> a ‘mock’ therapeutic</w:t>
      </w:r>
      <w:r w:rsidR="00FC1730" w:rsidRPr="004C6EDF">
        <w:t xml:space="preserve"> trial on their own</w:t>
      </w:r>
      <w:r>
        <w:t>, and these</w:t>
      </w:r>
      <w:r w:rsidR="00FC1730">
        <w:t xml:space="preserve"> </w:t>
      </w:r>
      <w:r>
        <w:t>suggestions will be evaluated in refining the site</w:t>
      </w:r>
      <w:r w:rsidR="00FC1730">
        <w:t xml:space="preserve">. </w:t>
      </w:r>
      <w:r w:rsidR="0003755F">
        <w:t xml:space="preserve">The </w:t>
      </w:r>
      <w:r>
        <w:t xml:space="preserve">Consortium </w:t>
      </w:r>
      <w:r w:rsidR="0003755F">
        <w:t>will also submit to the Public Engagement Core specific items they want to Core to advise upon</w:t>
      </w:r>
      <w:r w:rsidR="006F3DD6">
        <w:t>.</w:t>
      </w:r>
      <w:r w:rsidR="0003755F">
        <w:t xml:space="preserve"> </w:t>
      </w:r>
      <w:r w:rsidR="00640FC9">
        <w:t>A Delphi</w:t>
      </w:r>
      <w:r w:rsidR="00B16E4A">
        <w:t>-like</w:t>
      </w:r>
      <w:r w:rsidR="00E0248E" w:rsidRPr="00E0248E">
        <w:rPr>
          <w:vertAlign w:val="superscript"/>
        </w:rPr>
        <w:t>1</w:t>
      </w:r>
      <w:r w:rsidR="005F5843" w:rsidRPr="00600FE6">
        <w:rPr>
          <w:vertAlign w:val="superscript"/>
        </w:rPr>
        <w:t>,7</w:t>
      </w:r>
      <w:r w:rsidR="00640FC9">
        <w:t xml:space="preserve"> approach </w:t>
      </w:r>
      <w:r w:rsidR="00932DB1">
        <w:t xml:space="preserve">(which may require several rounds) </w:t>
      </w:r>
      <w:r w:rsidR="00640FC9">
        <w:t xml:space="preserve">will be used to reach consensus regarding the </w:t>
      </w:r>
      <w:r w:rsidR="00932DB1">
        <w:t>final</w:t>
      </w:r>
      <w:r w:rsidR="00640FC9">
        <w:t xml:space="preserve"> </w:t>
      </w:r>
      <w:r w:rsidR="00932DB1">
        <w:t xml:space="preserve">items and recruitment strategy </w:t>
      </w:r>
      <w:r w:rsidR="00B16E4A">
        <w:t xml:space="preserve">for </w:t>
      </w:r>
      <w:r w:rsidR="00932DB1">
        <w:t>the trials. The Delphi rounds will include consumer, consumer organizations and study investigators</w:t>
      </w:r>
      <w:ins w:id="265" w:author="Dominique Duncan" w:date="2016-03-08T12:59:00Z">
        <w:r w:rsidR="008408DD">
          <w:t xml:space="preserve"> </w:t>
        </w:r>
      </w:ins>
      <w:del w:id="266" w:author="Dominique Duncan" w:date="2016-03-08T12:59:00Z">
        <w:r w:rsidR="00932DB1" w:rsidDel="008408DD">
          <w:delText xml:space="preserve">. </w:delText>
        </w:r>
      </w:del>
      <w:r w:rsidR="00CE430F" w:rsidRPr="001735A7">
        <w:t>(</w:t>
      </w:r>
      <w:del w:id="267" w:author="Dominique Duncan" w:date="2016-03-08T12:59:00Z">
        <w:r w:rsidR="00CE430F" w:rsidRPr="00600FE6" w:rsidDel="008408DD">
          <w:delText xml:space="preserve">Starting </w:delText>
        </w:r>
      </w:del>
      <w:ins w:id="268" w:author="Dominique Duncan" w:date="2016-03-08T12:59:00Z">
        <w:r w:rsidR="008408DD">
          <w:t>s</w:t>
        </w:r>
        <w:r w:rsidR="008408DD" w:rsidRPr="00600FE6">
          <w:t xml:space="preserve">tarting </w:t>
        </w:r>
        <w:r w:rsidR="008408DD">
          <w:t xml:space="preserve">in </w:t>
        </w:r>
      </w:ins>
      <w:r w:rsidRPr="00600FE6">
        <w:t>Y</w:t>
      </w:r>
      <w:r w:rsidR="00CE430F" w:rsidRPr="00600FE6">
        <w:t xml:space="preserve">ear 2 and completed by </w:t>
      </w:r>
      <w:r w:rsidRPr="00600FE6">
        <w:t>Y</w:t>
      </w:r>
      <w:r w:rsidR="00CE430F" w:rsidRPr="00600FE6">
        <w:t>ear 4</w:t>
      </w:r>
      <w:r w:rsidR="00CE430F" w:rsidRPr="001735A7">
        <w:t>).</w:t>
      </w:r>
    </w:p>
    <w:p w14:paraId="6461AF77" w14:textId="77777777" w:rsidR="00CE430F" w:rsidRDefault="00405F1C">
      <w:pPr>
        <w:pStyle w:val="NoSpacing"/>
        <w:spacing w:afterLines="30" w:after="72"/>
        <w:pPrChange w:id="269" w:author="Ryan Essex" w:date="2016-03-07T14:21:00Z">
          <w:pPr>
            <w:pStyle w:val="NoSpacing"/>
            <w:spacing w:afterLines="60" w:after="144"/>
          </w:pPr>
        </w:pPrChange>
      </w:pPr>
      <w:r w:rsidRPr="00600FE6">
        <w:rPr>
          <w:rStyle w:val="Heading2Char"/>
        </w:rPr>
        <w:t>Evaluation Plan</w:t>
      </w:r>
      <w:r w:rsidRPr="0073606C">
        <w:t>:</w:t>
      </w:r>
      <w:r w:rsidR="00CE430F" w:rsidRPr="00684C91">
        <w:t xml:space="preserve"> </w:t>
      </w:r>
      <w:r w:rsidR="00CE430F">
        <w:t>The data will be analyzed by determining the number and quality of changes proposed by the consumer/consumer groups that will be successfully incorporated in the design of future clinical EpiBioS4Rx trial</w:t>
      </w:r>
      <w:r w:rsidR="00246202">
        <w:t xml:space="preserve">s as well as the number of Delphi-like rounds required to reach consensus. </w:t>
      </w:r>
      <w:r w:rsidR="00CE430F">
        <w:t xml:space="preserve">Subsequently, after a future trial is completed, the data will be reassessed to determine the impact of the incorporated suggestions in recruitment and retention. </w:t>
      </w:r>
    </w:p>
    <w:p w14:paraId="04FD283B" w14:textId="6D2E1FDD" w:rsidR="00A9183A" w:rsidRDefault="00FC1730">
      <w:pPr>
        <w:pStyle w:val="NoSpacing"/>
        <w:spacing w:afterLines="30" w:after="72"/>
        <w:pPrChange w:id="270" w:author="Ryan Essex" w:date="2016-03-07T14:21:00Z">
          <w:pPr>
            <w:pStyle w:val="NoSpacing"/>
            <w:spacing w:afterLines="60" w:after="144"/>
          </w:pPr>
        </w:pPrChange>
      </w:pPr>
      <w:r w:rsidRPr="00600FE6">
        <w:rPr>
          <w:rStyle w:val="Heading2Char"/>
        </w:rPr>
        <w:t>Deliverables:</w:t>
      </w:r>
      <w:r w:rsidRPr="008839E0">
        <w:t xml:space="preserve"> </w:t>
      </w:r>
      <w:r w:rsidR="00FA6E75">
        <w:t>(</w:t>
      </w:r>
      <w:r w:rsidR="00405F1C" w:rsidRPr="008839E0">
        <w:t>1</w:t>
      </w:r>
      <w:r w:rsidR="00FA6E75">
        <w:t>)</w:t>
      </w:r>
      <w:r w:rsidR="00A9183A" w:rsidRPr="008839E0">
        <w:t xml:space="preserve"> Development of a mock therapeutic trial by the consumers/consumer groups</w:t>
      </w:r>
      <w:ins w:id="271" w:author="Dominique Duncan" w:date="2016-03-08T13:00:00Z">
        <w:r w:rsidR="008408DD">
          <w:t>,</w:t>
        </w:r>
      </w:ins>
      <w:del w:id="272" w:author="Dominique Duncan" w:date="2016-03-08T13:00:00Z">
        <w:r w:rsidR="00A9183A" w:rsidRPr="008839E0" w:rsidDel="008408DD">
          <w:delText>;</w:delText>
        </w:r>
      </w:del>
      <w:r w:rsidR="00A9183A" w:rsidRPr="008839E0">
        <w:t xml:space="preserve"> </w:t>
      </w:r>
      <w:r w:rsidR="00D16953">
        <w:t>(</w:t>
      </w:r>
      <w:r w:rsidR="00405F1C" w:rsidRPr="008839E0">
        <w:t>2</w:t>
      </w:r>
      <w:r w:rsidR="00D16953">
        <w:t xml:space="preserve">) </w:t>
      </w:r>
      <w:r w:rsidR="00A9183A" w:rsidRPr="008839E0">
        <w:t>Comparison of mock therapeutic trial designed by consumers/consumer groups to existing therapeutic trials</w:t>
      </w:r>
      <w:ins w:id="273" w:author="Dominique Duncan" w:date="2016-03-08T13:00:00Z">
        <w:r w:rsidR="008408DD">
          <w:t>,</w:t>
        </w:r>
      </w:ins>
      <w:del w:id="274" w:author="Dominique Duncan" w:date="2016-03-08T13:00:00Z">
        <w:r w:rsidR="00A9183A" w:rsidRPr="008839E0" w:rsidDel="008408DD">
          <w:delText>;</w:delText>
        </w:r>
      </w:del>
      <w:r w:rsidR="00A9183A" w:rsidRPr="008839E0">
        <w:t xml:space="preserve"> </w:t>
      </w:r>
      <w:r w:rsidR="00D16953">
        <w:t>(</w:t>
      </w:r>
      <w:r w:rsidR="00405F1C" w:rsidRPr="008839E0">
        <w:t>3</w:t>
      </w:r>
      <w:r w:rsidR="00D16953">
        <w:t xml:space="preserve">) </w:t>
      </w:r>
      <w:r w:rsidR="00A9183A" w:rsidRPr="008839E0">
        <w:t xml:space="preserve">Comparison of mock therapeutic trail designed by consumers/consumer groups to the preliminary trial </w:t>
      </w:r>
      <w:r w:rsidR="00A9183A" w:rsidRPr="008839E0">
        <w:lastRenderedPageBreak/>
        <w:t>designed by EpiBioS4Rx</w:t>
      </w:r>
      <w:ins w:id="275" w:author="Dominique Duncan" w:date="2016-03-08T13:00:00Z">
        <w:r w:rsidR="008408DD">
          <w:t>,</w:t>
        </w:r>
      </w:ins>
      <w:del w:id="276" w:author="Dominique Duncan" w:date="2016-03-08T13:00:00Z">
        <w:r w:rsidR="00A9183A" w:rsidRPr="008839E0" w:rsidDel="008408DD">
          <w:delText>;</w:delText>
        </w:r>
      </w:del>
      <w:r w:rsidR="00A9183A" w:rsidRPr="008839E0">
        <w:t xml:space="preserve"> </w:t>
      </w:r>
      <w:ins w:id="277" w:author="Dominique Duncan" w:date="2016-03-08T13:09:00Z">
        <w:r w:rsidR="00BC503F">
          <w:t xml:space="preserve">and </w:t>
        </w:r>
      </w:ins>
      <w:bookmarkStart w:id="278" w:name="_GoBack"/>
      <w:bookmarkEnd w:id="278"/>
      <w:r w:rsidR="00FA6E75">
        <w:t>(</w:t>
      </w:r>
      <w:r w:rsidR="00211304">
        <w:t>4</w:t>
      </w:r>
      <w:r w:rsidR="00FA6E75">
        <w:t>)</w:t>
      </w:r>
      <w:r w:rsidR="00A9183A" w:rsidRPr="008839E0">
        <w:t xml:space="preserve"> Through comparisons and with input from professionals, come to consensus on </w:t>
      </w:r>
      <w:r w:rsidR="00F92FEE" w:rsidRPr="008839E0">
        <w:t xml:space="preserve">final design of the </w:t>
      </w:r>
      <w:r w:rsidR="00A9183A" w:rsidRPr="008839E0">
        <w:t>therapeutic trial</w:t>
      </w:r>
      <w:r w:rsidR="00405F1C" w:rsidRPr="008839E0">
        <w:t>.</w:t>
      </w:r>
    </w:p>
    <w:p w14:paraId="4C38D86C" w14:textId="51048E38" w:rsidR="00FC1730" w:rsidRDefault="003C47CF">
      <w:pPr>
        <w:pStyle w:val="NoSpacing"/>
        <w:spacing w:afterLines="30" w:after="72"/>
        <w:pPrChange w:id="279" w:author="Ryan Essex" w:date="2016-03-07T14:21:00Z">
          <w:pPr>
            <w:pStyle w:val="NoSpacing"/>
            <w:spacing w:afterLines="60" w:after="144"/>
          </w:pPr>
        </w:pPrChange>
      </w:pPr>
      <w:r>
        <w:rPr>
          <w:rStyle w:val="Heading2Char"/>
        </w:rPr>
        <w:t>3.1.2.4.</w:t>
      </w:r>
      <w:r w:rsidR="00FC1730" w:rsidRPr="00600FE6">
        <w:rPr>
          <w:rStyle w:val="Heading2Char"/>
        </w:rPr>
        <w:t xml:space="preserve"> A working group will be established to determine the ongoing effectiveness of the tools we develop in steps 1-3 above</w:t>
      </w:r>
      <w:r>
        <w:rPr>
          <w:rStyle w:val="Heading2Char"/>
        </w:rPr>
        <w:t>:</w:t>
      </w:r>
      <w:r w:rsidR="00FC1730">
        <w:rPr>
          <w:lang w:eastAsia="ja-JP"/>
        </w:rPr>
        <w:t xml:space="preserve"> </w:t>
      </w:r>
      <w:r w:rsidR="00C370EC">
        <w:rPr>
          <w:lang w:eastAsia="ja-JP"/>
        </w:rPr>
        <w:t>C</w:t>
      </w:r>
      <w:r w:rsidR="00FC1730">
        <w:rPr>
          <w:lang w:eastAsia="ja-JP"/>
        </w:rPr>
        <w:t xml:space="preserve">onsumer satisfaction questionnaires will be sent to active participants and </w:t>
      </w:r>
      <w:r w:rsidR="00D73A1A" w:rsidRPr="00D73A1A">
        <w:rPr>
          <w:lang w:eastAsia="ja-JP"/>
        </w:rPr>
        <w:t>continually adjusted and updated</w:t>
      </w:r>
      <w:r w:rsidR="00D73A1A">
        <w:rPr>
          <w:lang w:eastAsia="ja-JP"/>
        </w:rPr>
        <w:t xml:space="preserve">, incorporating advances in communication capability (such as </w:t>
      </w:r>
      <w:r w:rsidR="00FC1730">
        <w:rPr>
          <w:lang w:eastAsia="ja-JP"/>
        </w:rPr>
        <w:t>support group meetings with the participation of investigators via social networks</w:t>
      </w:r>
      <w:r w:rsidR="00D73A1A">
        <w:rPr>
          <w:lang w:eastAsia="ja-JP"/>
        </w:rPr>
        <w:t>)</w:t>
      </w:r>
      <w:r w:rsidR="00FC1730">
        <w:t xml:space="preserve">. One approach will be to create a chat room in the </w:t>
      </w:r>
      <w:r w:rsidR="00FC1730">
        <w:rPr>
          <w:lang w:eastAsia="ja-JP"/>
        </w:rPr>
        <w:t>EpiBioS4Rx</w:t>
      </w:r>
      <w:r w:rsidR="00FC1730" w:rsidRPr="00902B67">
        <w:rPr>
          <w:lang w:eastAsia="ja-JP"/>
        </w:rPr>
        <w:t xml:space="preserve"> website</w:t>
      </w:r>
      <w:r w:rsidR="00FC1730">
        <w:rPr>
          <w:lang w:eastAsia="ja-JP"/>
        </w:rPr>
        <w:t>, moderated by the research assistant under the supervision of a member of the PCC.</w:t>
      </w:r>
      <w:del w:id="280" w:author="Dominique Duncan" w:date="2016-03-08T00:11:00Z">
        <w:r w:rsidR="00FC1730" w:rsidDel="00B841EA">
          <w:rPr>
            <w:lang w:eastAsia="ja-JP"/>
          </w:rPr>
          <w:delText xml:space="preserve"> </w:delText>
        </w:r>
      </w:del>
      <w:r w:rsidR="00FC1730" w:rsidRPr="00902B67">
        <w:rPr>
          <w:lang w:eastAsia="ja-JP"/>
        </w:rPr>
        <w:t xml:space="preserve"> </w:t>
      </w:r>
      <w:r>
        <w:rPr>
          <w:lang w:eastAsia="ja-JP"/>
        </w:rPr>
        <w:t>Periodic q</w:t>
      </w:r>
      <w:r w:rsidR="00A9183A" w:rsidRPr="00902B67">
        <w:rPr>
          <w:lang w:eastAsia="ja-JP"/>
        </w:rPr>
        <w:t xml:space="preserve">ualitative analyses </w:t>
      </w:r>
      <w:r w:rsidR="00A9183A">
        <w:rPr>
          <w:lang w:eastAsia="ja-JP"/>
        </w:rPr>
        <w:t xml:space="preserve">will be </w:t>
      </w:r>
      <w:r w:rsidR="00A9183A" w:rsidRPr="00902B67">
        <w:rPr>
          <w:lang w:eastAsia="ja-JP"/>
        </w:rPr>
        <w:t xml:space="preserve">conducted </w:t>
      </w:r>
      <w:r w:rsidR="00013DCA">
        <w:rPr>
          <w:lang w:eastAsia="ja-JP"/>
        </w:rPr>
        <w:t xml:space="preserve">by the postdoctoral fellow </w:t>
      </w:r>
      <w:r w:rsidR="00A9183A" w:rsidRPr="00902B67">
        <w:rPr>
          <w:lang w:eastAsia="ja-JP"/>
        </w:rPr>
        <w:t>to identify issues of importance to consumers, clinicians, and researchers</w:t>
      </w:r>
      <w:r w:rsidR="00A9183A">
        <w:rPr>
          <w:lang w:eastAsia="ja-JP"/>
        </w:rPr>
        <w:t>. Additionally, questionnaires</w:t>
      </w:r>
      <w:r w:rsidR="00194DB3">
        <w:rPr>
          <w:lang w:eastAsia="ja-JP"/>
        </w:rPr>
        <w:t xml:space="preserve"> employed</w:t>
      </w:r>
      <w:r w:rsidR="00A9183A">
        <w:rPr>
          <w:lang w:eastAsia="ja-JP"/>
        </w:rPr>
        <w:t xml:space="preserve"> via Survey Monkey </w:t>
      </w:r>
      <w:r w:rsidR="00194DB3">
        <w:rPr>
          <w:lang w:eastAsia="ja-JP"/>
        </w:rPr>
        <w:t>will be another</w:t>
      </w:r>
      <w:r w:rsidR="00A9183A">
        <w:rPr>
          <w:lang w:eastAsia="ja-JP"/>
        </w:rPr>
        <w:t xml:space="preserve"> avenue for consumers, consumer groups and researchers to provide feedback on the website and associated communication activities</w:t>
      </w:r>
      <w:r w:rsidR="00F92FEE">
        <w:rPr>
          <w:lang w:eastAsia="ja-JP"/>
        </w:rPr>
        <w:t xml:space="preserve">. </w:t>
      </w:r>
      <w:r w:rsidR="00FC1730">
        <w:rPr>
          <w:lang w:eastAsia="ja-JP"/>
        </w:rPr>
        <w:t xml:space="preserve">This approach has been effectively used by one of our members of the consortium (BIAA). The consumer satisfaction questionnaires will be developed with input from the working group in </w:t>
      </w:r>
      <w:r w:rsidR="001732A3">
        <w:rPr>
          <w:lang w:eastAsia="ja-JP"/>
        </w:rPr>
        <w:t>step 1</w:t>
      </w:r>
      <w:r w:rsidR="00FC1730">
        <w:rPr>
          <w:lang w:eastAsia="ja-JP"/>
        </w:rPr>
        <w:t xml:space="preserve"> above and though literature reviews to ensure content validity. The questionnaires will be piloted in a convenience sample of 10-</w:t>
      </w:r>
      <w:r w:rsidR="00013DCA">
        <w:rPr>
          <w:lang w:eastAsia="ja-JP"/>
        </w:rPr>
        <w:t>1</w:t>
      </w:r>
      <w:r w:rsidR="00FC1730">
        <w:rPr>
          <w:lang w:eastAsia="ja-JP"/>
        </w:rPr>
        <w:t>5 participants (consumers, caregivers, consumer organization members of different educational level) in order to assess face validity and clarity. The questionnaire will be revised if necessary after the pilot testing. The questionnaire will be written at a grade 6 reading level</w:t>
      </w:r>
      <w:r w:rsidR="00194DB3">
        <w:rPr>
          <w:lang w:eastAsia="ja-JP"/>
        </w:rPr>
        <w:t>, as</w:t>
      </w:r>
      <w:r w:rsidR="00FC1730">
        <w:rPr>
          <w:lang w:eastAsia="ja-JP"/>
        </w:rPr>
        <w:t xml:space="preserve"> </w:t>
      </w:r>
      <w:r w:rsidR="00194DB3">
        <w:rPr>
          <w:lang w:eastAsia="ja-JP"/>
        </w:rPr>
        <w:t>a</w:t>
      </w:r>
      <w:r w:rsidR="00FC1730">
        <w:rPr>
          <w:lang w:eastAsia="ja-JP"/>
        </w:rPr>
        <w:t xml:space="preserve">ssessed </w:t>
      </w:r>
      <w:r w:rsidR="00194DB3">
        <w:rPr>
          <w:lang w:eastAsia="ja-JP"/>
        </w:rPr>
        <w:t xml:space="preserve">by the </w:t>
      </w:r>
      <w:r w:rsidR="00FC1730">
        <w:rPr>
          <w:lang w:eastAsia="ja-JP"/>
        </w:rPr>
        <w:t xml:space="preserve">Automated </w:t>
      </w:r>
      <w:r w:rsidR="00D9642B">
        <w:rPr>
          <w:lang w:eastAsia="ja-JP"/>
        </w:rPr>
        <w:t>Readability</w:t>
      </w:r>
      <w:r w:rsidR="00FC1730">
        <w:rPr>
          <w:lang w:eastAsia="ja-JP"/>
        </w:rPr>
        <w:t xml:space="preserve"> Index</w:t>
      </w:r>
      <w:r w:rsidR="00194DB3">
        <w:rPr>
          <w:lang w:eastAsia="ja-JP"/>
        </w:rPr>
        <w:t xml:space="preserve"> (using</w:t>
      </w:r>
      <w:r w:rsidR="00FC1730">
        <w:rPr>
          <w:lang w:eastAsia="ja-JP"/>
        </w:rPr>
        <w:t xml:space="preserve"> the following formula to calculate readability</w:t>
      </w:r>
      <w:r w:rsidR="00194DB3">
        <w:rPr>
          <w:lang w:eastAsia="ja-JP"/>
        </w:rPr>
        <w:t>:</w:t>
      </w:r>
      <w:r w:rsidR="00FC1730">
        <w:rPr>
          <w:lang w:eastAsia="ja-JP"/>
        </w:rPr>
        <w:t xml:space="preserve"> (.37 x average sentence length) + (5.84 x average word length) -26.01</w:t>
      </w:r>
      <w:r w:rsidR="007E79D6" w:rsidRPr="00600FE6">
        <w:rPr>
          <w:vertAlign w:val="superscript"/>
          <w:lang w:eastAsia="ja-JP"/>
        </w:rPr>
        <w:t>8</w:t>
      </w:r>
      <w:r w:rsidR="00194DB3" w:rsidRPr="00600FE6">
        <w:t>)</w:t>
      </w:r>
      <w:del w:id="281" w:author="Dominique Duncan" w:date="2016-03-08T13:00:00Z">
        <w:r w:rsidR="00194DB3" w:rsidRPr="00600FE6" w:rsidDel="008408DD">
          <w:delText>.</w:delText>
        </w:r>
      </w:del>
      <w:r w:rsidR="00194DB3" w:rsidRPr="00600FE6">
        <w:t xml:space="preserve"> (</w:t>
      </w:r>
      <w:ins w:id="282" w:author="Dominique Duncan" w:date="2016-03-08T13:00:00Z">
        <w:r w:rsidR="008408DD">
          <w:t>s</w:t>
        </w:r>
      </w:ins>
      <w:del w:id="283" w:author="Dominique Duncan" w:date="2016-03-08T13:00:00Z">
        <w:r w:rsidR="00194DB3" w:rsidRPr="00600FE6" w:rsidDel="008408DD">
          <w:delText>S</w:delText>
        </w:r>
      </w:del>
      <w:r w:rsidR="00194DB3" w:rsidRPr="00600FE6">
        <w:t>t</w:t>
      </w:r>
      <w:r w:rsidR="00FC1730" w:rsidRPr="00600FE6">
        <w:t xml:space="preserve">arting in </w:t>
      </w:r>
      <w:r w:rsidR="00194DB3">
        <w:t>Ye</w:t>
      </w:r>
      <w:r w:rsidR="00FC1730" w:rsidRPr="00600FE6">
        <w:t xml:space="preserve">ar 2 and completed by </w:t>
      </w:r>
      <w:r w:rsidR="00194DB3">
        <w:t>Y</w:t>
      </w:r>
      <w:r w:rsidR="00FC1730" w:rsidRPr="00600FE6">
        <w:t>ear 4</w:t>
      </w:r>
      <w:r w:rsidR="00FC1730">
        <w:t>).</w:t>
      </w:r>
    </w:p>
    <w:p w14:paraId="3C398581" w14:textId="77777777" w:rsidR="00F92FEE" w:rsidRDefault="00F92FEE">
      <w:pPr>
        <w:pStyle w:val="NoSpacing"/>
        <w:spacing w:afterLines="30" w:after="72"/>
        <w:pPrChange w:id="284" w:author="Ryan Essex" w:date="2016-03-07T14:21:00Z">
          <w:pPr>
            <w:pStyle w:val="NoSpacing"/>
            <w:spacing w:afterLines="60" w:after="144"/>
          </w:pPr>
        </w:pPrChange>
      </w:pPr>
      <w:r w:rsidRPr="00600FE6">
        <w:rPr>
          <w:rStyle w:val="Heading2Char"/>
        </w:rPr>
        <w:t>Evaluation Plan:</w:t>
      </w:r>
      <w:r w:rsidRPr="0073606C">
        <w:rPr>
          <w:i/>
        </w:rPr>
        <w:t xml:space="preserve"> </w:t>
      </w:r>
      <w:r>
        <w:t>The success in accomplishing the tasks will be assessed by the PCC annually through metrics such as recruitment rates; number of questionnaires completed; new and continued participation in the chat rooms and website visitation rates. Each year the PCC will establish targets and benchmarks for each performance indicator. We anticipate that through these intensive interactions, the EpiBioS4Rx investigators and the consumer organizations will be able to develop a blueprint of how to perform intervention studies supported by solid research data that meet the requirements of regulatory agencies.</w:t>
      </w:r>
    </w:p>
    <w:p w14:paraId="39939C37" w14:textId="40674189" w:rsidR="00FC1730" w:rsidRPr="00EB62FB" w:rsidRDefault="00FC1730">
      <w:pPr>
        <w:pStyle w:val="NoSpacing"/>
        <w:spacing w:afterLines="30" w:after="72"/>
        <w:pPrChange w:id="285" w:author="Ryan Essex" w:date="2016-03-07T14:21:00Z">
          <w:pPr>
            <w:pStyle w:val="NoSpacing"/>
            <w:spacing w:afterLines="60" w:after="144"/>
          </w:pPr>
        </w:pPrChange>
      </w:pPr>
      <w:r w:rsidRPr="00600FE6">
        <w:rPr>
          <w:rStyle w:val="Heading2Char"/>
        </w:rPr>
        <w:t>Deliverable</w:t>
      </w:r>
      <w:r w:rsidRPr="00600FE6">
        <w:rPr>
          <w:b/>
        </w:rPr>
        <w:t>s</w:t>
      </w:r>
      <w:r w:rsidR="00F92FEE" w:rsidRPr="00600FE6">
        <w:rPr>
          <w:b/>
        </w:rPr>
        <w:t>:</w:t>
      </w:r>
      <w:r w:rsidR="00F92FEE" w:rsidRPr="0073606C">
        <w:rPr>
          <w:i/>
        </w:rPr>
        <w:t xml:space="preserve"> </w:t>
      </w:r>
      <w:r w:rsidR="0004518C" w:rsidRPr="00600FE6">
        <w:t>(</w:t>
      </w:r>
      <w:r w:rsidR="00F92FEE" w:rsidRPr="0004518C">
        <w:t>1</w:t>
      </w:r>
      <w:r w:rsidR="0004518C" w:rsidRPr="00600FE6">
        <w:t>)</w:t>
      </w:r>
      <w:r w:rsidR="003C47CF" w:rsidRPr="00600FE6">
        <w:t xml:space="preserve"> </w:t>
      </w:r>
      <w:r>
        <w:t>Development of a number of consumer satisfaction questionnaires</w:t>
      </w:r>
      <w:r w:rsidR="00A9183A">
        <w:t xml:space="preserve"> co-designed with members of the working group</w:t>
      </w:r>
      <w:r w:rsidR="00F92FEE">
        <w:t>s</w:t>
      </w:r>
      <w:ins w:id="286" w:author="Dominique Duncan" w:date="2016-03-08T13:00:00Z">
        <w:r w:rsidR="00005706">
          <w:t>,</w:t>
        </w:r>
      </w:ins>
      <w:del w:id="287" w:author="Dominique Duncan" w:date="2016-03-08T13:00:00Z">
        <w:r w:rsidDel="00005706">
          <w:delText>;</w:delText>
        </w:r>
      </w:del>
      <w:r>
        <w:t xml:space="preserve"> </w:t>
      </w:r>
      <w:r w:rsidR="0004518C">
        <w:t>(</w:t>
      </w:r>
      <w:r w:rsidR="00F92FEE">
        <w:t>2</w:t>
      </w:r>
      <w:r w:rsidR="0004518C">
        <w:t>)</w:t>
      </w:r>
      <w:r>
        <w:t xml:space="preserve"> Publication of findings from patient satisfaction questionnaires</w:t>
      </w:r>
      <w:ins w:id="288" w:author="Dominique Duncan" w:date="2016-03-08T13:00:00Z">
        <w:r w:rsidR="00005706">
          <w:t>,</w:t>
        </w:r>
      </w:ins>
      <w:del w:id="289" w:author="Dominique Duncan" w:date="2016-03-08T13:00:00Z">
        <w:r w:rsidDel="00005706">
          <w:delText>;</w:delText>
        </w:r>
      </w:del>
      <w:r>
        <w:t xml:space="preserve"> </w:t>
      </w:r>
      <w:ins w:id="290" w:author="Dominique Duncan" w:date="2016-03-08T13:00:00Z">
        <w:r w:rsidR="00005706">
          <w:t xml:space="preserve">and </w:t>
        </w:r>
      </w:ins>
      <w:r w:rsidR="0004518C">
        <w:t>(</w:t>
      </w:r>
      <w:r w:rsidR="00F92FEE">
        <w:t>3</w:t>
      </w:r>
      <w:r w:rsidR="0004518C">
        <w:t xml:space="preserve">) </w:t>
      </w:r>
      <w:r>
        <w:t xml:space="preserve">Improvement in recruitment and retention over time through improvement in the tools developed in the above steps. </w:t>
      </w:r>
    </w:p>
    <w:p w14:paraId="11ED29EC" w14:textId="1F315A66" w:rsidR="00FC1730" w:rsidRDefault="003C47CF">
      <w:pPr>
        <w:pStyle w:val="NoSpacing"/>
        <w:spacing w:afterLines="30" w:after="72"/>
        <w:pPrChange w:id="291" w:author="Ryan Essex" w:date="2016-03-07T14:21:00Z">
          <w:pPr>
            <w:pStyle w:val="NoSpacing"/>
            <w:spacing w:afterLines="60" w:after="144"/>
          </w:pPr>
        </w:pPrChange>
      </w:pPr>
      <w:r>
        <w:rPr>
          <w:rStyle w:val="Heading2Char"/>
        </w:rPr>
        <w:t>3.2. S</w:t>
      </w:r>
      <w:r w:rsidR="00FC1730" w:rsidRPr="00600FE6">
        <w:rPr>
          <w:rStyle w:val="Heading2Char"/>
        </w:rPr>
        <w:t xml:space="preserve">pecific </w:t>
      </w:r>
      <w:r>
        <w:rPr>
          <w:rStyle w:val="Heading2Char"/>
        </w:rPr>
        <w:t>A</w:t>
      </w:r>
      <w:r w:rsidR="00FC1730" w:rsidRPr="00600FE6">
        <w:rPr>
          <w:rStyle w:val="Heading2Char"/>
        </w:rPr>
        <w:t>im 2: Develop and test strategies for involving both consumers (actual patients and their caregivers) and consumer groups in the design of studies</w:t>
      </w:r>
      <w:r w:rsidR="00A758BF">
        <w:t>:</w:t>
      </w:r>
      <w:r w:rsidR="00D9642B">
        <w:t xml:space="preserve"> </w:t>
      </w:r>
      <w:r w:rsidR="00A9183A" w:rsidRPr="00571520">
        <w:t>While there</w:t>
      </w:r>
      <w:r w:rsidR="00A9183A" w:rsidRPr="00F92FEE">
        <w:t xml:space="preserve"> exist strategies and methods for effective participatory action research across multiple disciplines, what is unique about our proposed patient engagement is the preventative nature of this study. We are seeking to involve patients who have suffered TBI and are considered to be at risk of developing epilepsy, but do not currently have the condition. </w:t>
      </w:r>
      <w:r w:rsidR="00FA314B">
        <w:t>W</w:t>
      </w:r>
      <w:r w:rsidR="00A9183A" w:rsidRPr="00F92FEE">
        <w:t xml:space="preserve">e are seeking patient involvement in the development of recruitment strategies for clinical trials for </w:t>
      </w:r>
      <w:r w:rsidR="00A9183A" w:rsidRPr="00F566B7">
        <w:t>epileptogenesis,</w:t>
      </w:r>
      <w:r w:rsidR="00A9183A" w:rsidRPr="00F92FEE">
        <w:t xml:space="preserve"> which the patients may or may not develop. </w:t>
      </w:r>
      <w:r w:rsidR="00FC1730" w:rsidRPr="00540907">
        <w:t xml:space="preserve">Individuals with TBI </w:t>
      </w:r>
      <w:r w:rsidR="00FC1730">
        <w:t xml:space="preserve">may not be concerned about </w:t>
      </w:r>
      <w:r w:rsidR="00FC1730" w:rsidRPr="00540907">
        <w:t>epilepsy</w:t>
      </w:r>
      <w:r w:rsidR="00FA314B">
        <w:t xml:space="preserve">, </w:t>
      </w:r>
      <w:r w:rsidR="00FC1730" w:rsidRPr="00540907">
        <w:t xml:space="preserve">since epilepsy may </w:t>
      </w:r>
      <w:r w:rsidR="00FA314B">
        <w:t xml:space="preserve">not </w:t>
      </w:r>
      <w:r w:rsidR="00FC1730" w:rsidRPr="00540907">
        <w:t>occur</w:t>
      </w:r>
      <w:r w:rsidR="00FA314B">
        <w:t xml:space="preserve"> until</w:t>
      </w:r>
      <w:r w:rsidR="00FC1730" w:rsidRPr="00540907">
        <w:t xml:space="preserve"> many years </w:t>
      </w:r>
      <w:r w:rsidR="00FC1730">
        <w:t xml:space="preserve">following TBI. </w:t>
      </w:r>
      <w:r w:rsidR="00FC1730" w:rsidRPr="00114070">
        <w:t xml:space="preserve">With prevention studies, clinical seizures have not yet developed, so physical risks and psychosocial consequences of seizures are theoretical, not tangible, to patients. </w:t>
      </w:r>
      <w:r w:rsidR="00FC1730">
        <w:t>For disease modification studies one should separate the effect on reducing seizures (which is often the measurable outcome in current anti</w:t>
      </w:r>
      <w:r w:rsidR="00211304">
        <w:t>-</w:t>
      </w:r>
      <w:r w:rsidR="00FC1730">
        <w:t xml:space="preserve">seizure drug trials) from the multifaceted effects of epilepsy. Key questions to be addressed (with additional questions to be guided by consumers and consumer groups from the qualitative data in Specific </w:t>
      </w:r>
      <w:r w:rsidR="00F716C1">
        <w:t>A</w:t>
      </w:r>
      <w:r w:rsidR="00FC1730">
        <w:t>im 1) are:</w:t>
      </w:r>
    </w:p>
    <w:p w14:paraId="526E0AF7" w14:textId="77777777" w:rsidR="00FC1730" w:rsidRPr="00B841EA" w:rsidRDefault="00FC1730">
      <w:pPr>
        <w:pStyle w:val="NoSpacing"/>
        <w:spacing w:afterLines="30" w:after="72"/>
        <w:pPrChange w:id="292" w:author="Ryan Essex" w:date="2016-03-07T14:21:00Z">
          <w:pPr>
            <w:pStyle w:val="NoSpacing"/>
            <w:spacing w:afterLines="60" w:after="144"/>
          </w:pPr>
        </w:pPrChange>
      </w:pPr>
    </w:p>
    <w:p w14:paraId="62A78377" w14:textId="4365C815" w:rsidR="00FC1730" w:rsidRPr="00B841EA" w:rsidRDefault="00FC1730">
      <w:pPr>
        <w:numPr>
          <w:ilvl w:val="0"/>
          <w:numId w:val="6"/>
        </w:numPr>
        <w:spacing w:afterLines="30" w:after="72"/>
        <w:rPr>
          <w:rFonts w:ascii="Arial" w:hAnsi="Arial" w:cs="Arial"/>
          <w:sz w:val="22"/>
          <w:szCs w:val="22"/>
          <w:rPrChange w:id="293" w:author="Dominique Duncan" w:date="2016-03-08T00:12:00Z">
            <w:rPr>
              <w:rFonts w:ascii="Arial" w:hAnsi="Arial" w:cs="Arial"/>
            </w:rPr>
          </w:rPrChange>
        </w:rPr>
        <w:pPrChange w:id="294" w:author="Ryan Essex" w:date="2016-03-07T14:21:00Z">
          <w:pPr>
            <w:numPr>
              <w:numId w:val="6"/>
            </w:numPr>
            <w:spacing w:afterLines="60" w:after="144"/>
            <w:ind w:left="720" w:hanging="360"/>
          </w:pPr>
        </w:pPrChange>
      </w:pPr>
      <w:r w:rsidRPr="00B841EA">
        <w:rPr>
          <w:rFonts w:ascii="Arial" w:hAnsi="Arial" w:cs="Arial"/>
          <w:sz w:val="22"/>
          <w:szCs w:val="22"/>
          <w:rPrChange w:id="295" w:author="Dominique Duncan" w:date="2016-03-08T00:12:00Z">
            <w:rPr>
              <w:rFonts w:ascii="Arial" w:hAnsi="Arial" w:cs="Arial"/>
            </w:rPr>
          </w:rPrChange>
        </w:rPr>
        <w:t>When is the optimal tim</w:t>
      </w:r>
      <w:r w:rsidR="00965C3D" w:rsidRPr="00B841EA">
        <w:rPr>
          <w:rFonts w:ascii="Arial" w:hAnsi="Arial" w:cs="Arial"/>
          <w:sz w:val="22"/>
          <w:szCs w:val="22"/>
          <w:rPrChange w:id="296" w:author="Dominique Duncan" w:date="2016-03-08T00:12:00Z">
            <w:rPr>
              <w:rFonts w:ascii="Arial" w:hAnsi="Arial" w:cs="Arial"/>
            </w:rPr>
          </w:rPrChange>
        </w:rPr>
        <w:t>e</w:t>
      </w:r>
      <w:r w:rsidRPr="00B841EA">
        <w:rPr>
          <w:rFonts w:ascii="Arial" w:hAnsi="Arial" w:cs="Arial"/>
          <w:sz w:val="22"/>
          <w:szCs w:val="22"/>
          <w:rPrChange w:id="297" w:author="Dominique Duncan" w:date="2016-03-08T00:12:00Z">
            <w:rPr>
              <w:rFonts w:ascii="Arial" w:hAnsi="Arial" w:cs="Arial"/>
            </w:rPr>
          </w:rPrChange>
        </w:rPr>
        <w:t xml:space="preserve"> to begin discussing risks of epilepsy following TBI, given the physical and psychological challenges TBI patients face, even without or before the development of seizures?</w:t>
      </w:r>
    </w:p>
    <w:p w14:paraId="4F6B4EFC" w14:textId="38CF648F" w:rsidR="00FC1730" w:rsidRPr="00B841EA" w:rsidRDefault="00FC1730">
      <w:pPr>
        <w:numPr>
          <w:ilvl w:val="0"/>
          <w:numId w:val="6"/>
        </w:numPr>
        <w:spacing w:afterLines="30" w:after="72"/>
        <w:rPr>
          <w:rFonts w:ascii="Arial" w:hAnsi="Arial" w:cs="Arial"/>
          <w:sz w:val="22"/>
          <w:szCs w:val="22"/>
          <w:rPrChange w:id="298" w:author="Dominique Duncan" w:date="2016-03-08T00:12:00Z">
            <w:rPr>
              <w:rFonts w:ascii="Arial" w:hAnsi="Arial" w:cs="Arial"/>
            </w:rPr>
          </w:rPrChange>
        </w:rPr>
        <w:pPrChange w:id="299" w:author="Ryan Essex" w:date="2016-03-07T14:21:00Z">
          <w:pPr>
            <w:numPr>
              <w:numId w:val="6"/>
            </w:numPr>
            <w:spacing w:afterLines="60" w:after="144"/>
            <w:ind w:left="720" w:hanging="360"/>
          </w:pPr>
        </w:pPrChange>
      </w:pPr>
      <w:r w:rsidRPr="00B841EA">
        <w:rPr>
          <w:rFonts w:ascii="Arial" w:hAnsi="Arial" w:cs="Arial"/>
          <w:sz w:val="22"/>
          <w:szCs w:val="22"/>
          <w:rPrChange w:id="300" w:author="Dominique Duncan" w:date="2016-03-08T00:12:00Z">
            <w:rPr>
              <w:rFonts w:ascii="Arial" w:hAnsi="Arial" w:cs="Arial"/>
            </w:rPr>
          </w:rPrChange>
        </w:rPr>
        <w:t>Wh</w:t>
      </w:r>
      <w:r w:rsidR="00983E73" w:rsidRPr="00B841EA">
        <w:rPr>
          <w:rFonts w:ascii="Arial" w:hAnsi="Arial" w:cs="Arial"/>
          <w:sz w:val="22"/>
          <w:szCs w:val="22"/>
          <w:rPrChange w:id="301" w:author="Dominique Duncan" w:date="2016-03-08T00:12:00Z">
            <w:rPr>
              <w:rFonts w:ascii="Arial" w:hAnsi="Arial" w:cs="Arial"/>
            </w:rPr>
          </w:rPrChange>
        </w:rPr>
        <w:t>ich patients with TBI risk factors are most appropriate for a study on epilepsy prevention</w:t>
      </w:r>
      <w:r w:rsidRPr="00B841EA">
        <w:rPr>
          <w:rFonts w:ascii="Arial" w:hAnsi="Arial" w:cs="Arial"/>
          <w:sz w:val="22"/>
          <w:szCs w:val="22"/>
          <w:rPrChange w:id="302" w:author="Dominique Duncan" w:date="2016-03-08T00:12:00Z">
            <w:rPr>
              <w:rFonts w:ascii="Arial" w:hAnsi="Arial" w:cs="Arial"/>
            </w:rPr>
          </w:rPrChange>
        </w:rPr>
        <w:t>?</w:t>
      </w:r>
    </w:p>
    <w:p w14:paraId="62C202D2" w14:textId="77777777" w:rsidR="00FC1730" w:rsidRPr="00B841EA" w:rsidRDefault="00FC1730">
      <w:pPr>
        <w:numPr>
          <w:ilvl w:val="0"/>
          <w:numId w:val="6"/>
        </w:numPr>
        <w:spacing w:afterLines="30" w:after="72"/>
        <w:rPr>
          <w:rFonts w:ascii="Arial" w:hAnsi="Arial" w:cs="Arial"/>
          <w:sz w:val="22"/>
          <w:szCs w:val="22"/>
          <w:rPrChange w:id="303" w:author="Dominique Duncan" w:date="2016-03-08T00:12:00Z">
            <w:rPr>
              <w:rFonts w:ascii="Arial" w:hAnsi="Arial" w:cs="Arial"/>
            </w:rPr>
          </w:rPrChange>
        </w:rPr>
        <w:pPrChange w:id="304" w:author="Ryan Essex" w:date="2016-03-07T14:21:00Z">
          <w:pPr>
            <w:numPr>
              <w:numId w:val="6"/>
            </w:numPr>
            <w:spacing w:afterLines="60" w:after="144"/>
            <w:ind w:left="720" w:hanging="360"/>
          </w:pPr>
        </w:pPrChange>
      </w:pPr>
      <w:r w:rsidRPr="00B841EA">
        <w:rPr>
          <w:rFonts w:ascii="Arial" w:hAnsi="Arial" w:cs="Arial"/>
          <w:sz w:val="22"/>
          <w:szCs w:val="22"/>
          <w:rPrChange w:id="305" w:author="Dominique Duncan" w:date="2016-03-08T00:12:00Z">
            <w:rPr>
              <w:rFonts w:ascii="Arial" w:hAnsi="Arial" w:cs="Arial"/>
            </w:rPr>
          </w:rPrChange>
        </w:rPr>
        <w:t xml:space="preserve">In studies of chemoprevention of epilepsy, what safety and tolerability side effects would be appropriate?  </w:t>
      </w:r>
    </w:p>
    <w:p w14:paraId="47F313FF" w14:textId="544A037A" w:rsidR="00FC1730" w:rsidRPr="00B841EA" w:rsidRDefault="00FC1730">
      <w:pPr>
        <w:numPr>
          <w:ilvl w:val="0"/>
          <w:numId w:val="6"/>
        </w:numPr>
        <w:spacing w:afterLines="30" w:after="72"/>
        <w:rPr>
          <w:rFonts w:ascii="Arial" w:hAnsi="Arial" w:cs="Arial"/>
          <w:sz w:val="22"/>
          <w:szCs w:val="22"/>
          <w:rPrChange w:id="306" w:author="Dominique Duncan" w:date="2016-03-08T00:12:00Z">
            <w:rPr>
              <w:rFonts w:ascii="Arial" w:hAnsi="Arial" w:cs="Arial"/>
            </w:rPr>
          </w:rPrChange>
        </w:rPr>
        <w:pPrChange w:id="307" w:author="Ryan Essex" w:date="2016-03-07T14:21:00Z">
          <w:pPr>
            <w:numPr>
              <w:numId w:val="6"/>
            </w:numPr>
            <w:spacing w:afterLines="60" w:after="144"/>
            <w:ind w:left="720" w:hanging="360"/>
          </w:pPr>
        </w:pPrChange>
      </w:pPr>
      <w:r w:rsidRPr="00B841EA">
        <w:rPr>
          <w:rFonts w:ascii="Arial" w:hAnsi="Arial" w:cs="Arial"/>
          <w:sz w:val="22"/>
          <w:szCs w:val="22"/>
          <w:rPrChange w:id="308" w:author="Dominique Duncan" w:date="2016-03-08T00:12:00Z">
            <w:rPr>
              <w:rFonts w:ascii="Arial" w:hAnsi="Arial" w:cs="Arial"/>
            </w:rPr>
          </w:rPrChange>
        </w:rPr>
        <w:t>How will physical, cognitive</w:t>
      </w:r>
      <w:ins w:id="309" w:author="Dominique Duncan" w:date="2016-03-08T13:00:00Z">
        <w:r w:rsidR="00005706">
          <w:rPr>
            <w:rFonts w:ascii="Arial" w:hAnsi="Arial" w:cs="Arial"/>
            <w:sz w:val="22"/>
            <w:szCs w:val="22"/>
          </w:rPr>
          <w:t>,</w:t>
        </w:r>
      </w:ins>
      <w:r w:rsidRPr="00B841EA">
        <w:rPr>
          <w:rFonts w:ascii="Arial" w:hAnsi="Arial" w:cs="Arial"/>
          <w:sz w:val="22"/>
          <w:szCs w:val="22"/>
          <w:rPrChange w:id="310" w:author="Dominique Duncan" w:date="2016-03-08T00:12:00Z">
            <w:rPr>
              <w:rFonts w:ascii="Arial" w:hAnsi="Arial" w:cs="Arial"/>
            </w:rPr>
          </w:rPrChange>
        </w:rPr>
        <w:t xml:space="preserve"> and behavioral consequences of TBI affect eligibility for prevention studies?</w:t>
      </w:r>
    </w:p>
    <w:p w14:paraId="5352F214" w14:textId="36744FF0" w:rsidR="00FC1730" w:rsidRPr="00B841EA" w:rsidRDefault="00FC1730">
      <w:pPr>
        <w:numPr>
          <w:ilvl w:val="0"/>
          <w:numId w:val="6"/>
        </w:numPr>
        <w:spacing w:afterLines="30" w:after="72"/>
        <w:rPr>
          <w:rFonts w:ascii="Arial" w:hAnsi="Arial" w:cs="Arial"/>
          <w:sz w:val="22"/>
          <w:szCs w:val="22"/>
          <w:rPrChange w:id="311" w:author="Dominique Duncan" w:date="2016-03-08T00:12:00Z">
            <w:rPr>
              <w:rFonts w:ascii="Arial" w:hAnsi="Arial" w:cs="Arial"/>
            </w:rPr>
          </w:rPrChange>
        </w:rPr>
        <w:pPrChange w:id="312" w:author="Ryan Essex" w:date="2016-03-07T14:21:00Z">
          <w:pPr>
            <w:numPr>
              <w:numId w:val="6"/>
            </w:numPr>
            <w:spacing w:afterLines="60" w:after="144"/>
            <w:ind w:left="720" w:hanging="360"/>
          </w:pPr>
        </w:pPrChange>
      </w:pPr>
      <w:r w:rsidRPr="00B841EA">
        <w:rPr>
          <w:rFonts w:ascii="Arial" w:hAnsi="Arial" w:cs="Arial"/>
          <w:sz w:val="22"/>
          <w:szCs w:val="22"/>
          <w:rPrChange w:id="313" w:author="Dominique Duncan" w:date="2016-03-08T00:12:00Z">
            <w:rPr>
              <w:rFonts w:ascii="Arial" w:hAnsi="Arial" w:cs="Arial"/>
            </w:rPr>
          </w:rPrChange>
        </w:rPr>
        <w:t>Should some studies of epilepsy prevention after TBI begin after an acute seizure or after the first seizure has occurred?  If so, early recognition and diagnosis of seizures is essential</w:t>
      </w:r>
      <w:ins w:id="314" w:author="Dominique Duncan" w:date="2016-03-08T13:01:00Z">
        <w:r w:rsidR="00005706">
          <w:rPr>
            <w:rFonts w:ascii="Arial" w:hAnsi="Arial" w:cs="Arial"/>
            <w:sz w:val="22"/>
            <w:szCs w:val="22"/>
          </w:rPr>
          <w:t>,</w:t>
        </w:r>
      </w:ins>
      <w:r w:rsidRPr="00B841EA">
        <w:rPr>
          <w:rFonts w:ascii="Arial" w:hAnsi="Arial" w:cs="Arial"/>
          <w:sz w:val="22"/>
          <w:szCs w:val="22"/>
          <w:rPrChange w:id="315" w:author="Dominique Duncan" w:date="2016-03-08T00:12:00Z">
            <w:rPr>
              <w:rFonts w:ascii="Arial" w:hAnsi="Arial" w:cs="Arial"/>
            </w:rPr>
          </w:rPrChange>
        </w:rPr>
        <w:t xml:space="preserve"> and we will work with the professional societies to develop methodology to more accurate detect seizures.  </w:t>
      </w:r>
    </w:p>
    <w:p w14:paraId="301DDE4E" w14:textId="272B8441" w:rsidR="00FC1730" w:rsidRPr="00B841EA" w:rsidRDefault="00FC1730">
      <w:pPr>
        <w:numPr>
          <w:ilvl w:val="0"/>
          <w:numId w:val="6"/>
        </w:numPr>
        <w:spacing w:afterLines="30" w:after="72"/>
        <w:rPr>
          <w:rFonts w:ascii="Arial" w:hAnsi="Arial" w:cs="Arial"/>
          <w:sz w:val="22"/>
          <w:szCs w:val="22"/>
          <w:rPrChange w:id="316" w:author="Dominique Duncan" w:date="2016-03-08T00:12:00Z">
            <w:rPr>
              <w:rFonts w:ascii="Arial" w:hAnsi="Arial" w:cs="Arial"/>
            </w:rPr>
          </w:rPrChange>
        </w:rPr>
        <w:pPrChange w:id="317" w:author="Ryan Essex" w:date="2016-03-07T14:21:00Z">
          <w:pPr>
            <w:numPr>
              <w:numId w:val="6"/>
            </w:numPr>
            <w:spacing w:afterLines="60" w:after="144"/>
            <w:ind w:left="720" w:hanging="360"/>
          </w:pPr>
        </w:pPrChange>
      </w:pPr>
      <w:r w:rsidRPr="00B841EA">
        <w:rPr>
          <w:rFonts w:ascii="Arial" w:hAnsi="Arial" w:cs="Arial"/>
          <w:sz w:val="22"/>
          <w:szCs w:val="22"/>
          <w:rPrChange w:id="318" w:author="Dominique Duncan" w:date="2016-03-08T00:12:00Z">
            <w:rPr>
              <w:rFonts w:ascii="Arial" w:hAnsi="Arial" w:cs="Arial"/>
            </w:rPr>
          </w:rPrChange>
        </w:rPr>
        <w:t>What are the barriers and facilitators to improv</w:t>
      </w:r>
      <w:ins w:id="319" w:author="Dominique Duncan" w:date="2016-03-08T13:01:00Z">
        <w:r w:rsidR="00005706">
          <w:rPr>
            <w:rFonts w:ascii="Arial" w:hAnsi="Arial" w:cs="Arial"/>
            <w:sz w:val="22"/>
            <w:szCs w:val="22"/>
          </w:rPr>
          <w:t>e</w:t>
        </w:r>
      </w:ins>
      <w:del w:id="320" w:author="Dominique Duncan" w:date="2016-03-08T13:01:00Z">
        <w:r w:rsidR="00FA314B" w:rsidRPr="00B841EA" w:rsidDel="00005706">
          <w:rPr>
            <w:rFonts w:ascii="Arial" w:hAnsi="Arial" w:cs="Arial"/>
            <w:sz w:val="22"/>
            <w:szCs w:val="22"/>
            <w:rPrChange w:id="321" w:author="Dominique Duncan" w:date="2016-03-08T00:12:00Z">
              <w:rPr>
                <w:rFonts w:ascii="Arial" w:hAnsi="Arial" w:cs="Arial"/>
              </w:rPr>
            </w:rPrChange>
          </w:rPr>
          <w:delText>ing</w:delText>
        </w:r>
      </w:del>
      <w:r w:rsidRPr="00B841EA">
        <w:rPr>
          <w:rFonts w:ascii="Arial" w:hAnsi="Arial" w:cs="Arial"/>
          <w:sz w:val="22"/>
          <w:szCs w:val="22"/>
          <w:rPrChange w:id="322" w:author="Dominique Duncan" w:date="2016-03-08T00:12:00Z">
            <w:rPr>
              <w:rFonts w:ascii="Arial" w:hAnsi="Arial" w:cs="Arial"/>
            </w:rPr>
          </w:rPrChange>
        </w:rPr>
        <w:t xml:space="preserve"> early diagnosis of seizures following TBI?</w:t>
      </w:r>
    </w:p>
    <w:p w14:paraId="04E6258A" w14:textId="4B7D71D4" w:rsidR="00FC1730" w:rsidRPr="00B841EA" w:rsidRDefault="009D59BD">
      <w:pPr>
        <w:numPr>
          <w:ilvl w:val="0"/>
          <w:numId w:val="6"/>
        </w:numPr>
        <w:spacing w:afterLines="30" w:after="72"/>
        <w:rPr>
          <w:rFonts w:ascii="Arial" w:hAnsi="Arial" w:cs="Arial"/>
          <w:sz w:val="22"/>
          <w:szCs w:val="22"/>
          <w:rPrChange w:id="323" w:author="Dominique Duncan" w:date="2016-03-08T00:12:00Z">
            <w:rPr>
              <w:rFonts w:ascii="Arial" w:hAnsi="Arial" w:cs="Arial"/>
            </w:rPr>
          </w:rPrChange>
        </w:rPr>
        <w:pPrChange w:id="324" w:author="Ryan Essex" w:date="2016-03-07T14:21:00Z">
          <w:pPr>
            <w:numPr>
              <w:numId w:val="6"/>
            </w:numPr>
            <w:spacing w:afterLines="60" w:after="144"/>
            <w:ind w:left="720" w:hanging="360"/>
          </w:pPr>
        </w:pPrChange>
      </w:pPr>
      <w:r w:rsidRPr="00B841EA">
        <w:rPr>
          <w:rFonts w:ascii="Arial" w:hAnsi="Arial" w:cs="Arial"/>
          <w:sz w:val="22"/>
          <w:szCs w:val="22"/>
          <w:rPrChange w:id="325" w:author="Dominique Duncan" w:date="2016-03-08T00:12:00Z">
            <w:rPr>
              <w:rFonts w:ascii="Arial" w:hAnsi="Arial" w:cs="Arial"/>
            </w:rPr>
          </w:rPrChange>
        </w:rPr>
        <w:lastRenderedPageBreak/>
        <w:t>As both TBI and epilepsy are associated with behavioral challenges such as anxiety, depression</w:t>
      </w:r>
      <w:ins w:id="326" w:author="Dominique Duncan" w:date="2016-03-08T13:01:00Z">
        <w:r w:rsidR="00005706">
          <w:rPr>
            <w:rFonts w:ascii="Arial" w:hAnsi="Arial" w:cs="Arial"/>
            <w:sz w:val="22"/>
            <w:szCs w:val="22"/>
          </w:rPr>
          <w:t>,</w:t>
        </w:r>
      </w:ins>
      <w:r w:rsidRPr="00B841EA">
        <w:rPr>
          <w:rFonts w:ascii="Arial" w:hAnsi="Arial" w:cs="Arial"/>
          <w:sz w:val="22"/>
          <w:szCs w:val="22"/>
          <w:rPrChange w:id="327" w:author="Dominique Duncan" w:date="2016-03-08T00:12:00Z">
            <w:rPr>
              <w:rFonts w:ascii="Arial" w:hAnsi="Arial" w:cs="Arial"/>
            </w:rPr>
          </w:rPrChange>
        </w:rPr>
        <w:t xml:space="preserve"> and PTSD, w</w:t>
      </w:r>
      <w:r w:rsidR="00FC1730" w:rsidRPr="00B841EA">
        <w:rPr>
          <w:rFonts w:ascii="Arial" w:hAnsi="Arial" w:cs="Arial"/>
          <w:sz w:val="22"/>
          <w:szCs w:val="22"/>
          <w:rPrChange w:id="328" w:author="Dominique Duncan" w:date="2016-03-08T00:12:00Z">
            <w:rPr>
              <w:rFonts w:ascii="Arial" w:hAnsi="Arial" w:cs="Arial"/>
            </w:rPr>
          </w:rPrChange>
        </w:rPr>
        <w:t xml:space="preserve">hat are the interactions between behavioral therapies and </w:t>
      </w:r>
      <w:r w:rsidRPr="00B841EA">
        <w:rPr>
          <w:rFonts w:ascii="Arial" w:hAnsi="Arial" w:cs="Arial"/>
          <w:sz w:val="22"/>
          <w:szCs w:val="22"/>
          <w:rPrChange w:id="329" w:author="Dominique Duncan" w:date="2016-03-08T00:12:00Z">
            <w:rPr>
              <w:rFonts w:ascii="Arial" w:hAnsi="Arial" w:cs="Arial"/>
            </w:rPr>
          </w:rPrChange>
        </w:rPr>
        <w:t>antiepileptogenesis treatments? How do these methods interact after</w:t>
      </w:r>
      <w:r w:rsidR="00FC1730" w:rsidRPr="00B841EA">
        <w:rPr>
          <w:rFonts w:ascii="Arial" w:hAnsi="Arial" w:cs="Arial"/>
          <w:sz w:val="22"/>
          <w:szCs w:val="22"/>
          <w:rPrChange w:id="330" w:author="Dominique Duncan" w:date="2016-03-08T00:12:00Z">
            <w:rPr>
              <w:rFonts w:ascii="Arial" w:hAnsi="Arial" w:cs="Arial"/>
            </w:rPr>
          </w:rPrChange>
        </w:rPr>
        <w:t xml:space="preserve"> epilepsy develops?   </w:t>
      </w:r>
    </w:p>
    <w:p w14:paraId="47A5DCBB" w14:textId="26849F0B" w:rsidR="00FC1730" w:rsidRPr="00B841EA" w:rsidRDefault="00FC1730">
      <w:pPr>
        <w:numPr>
          <w:ilvl w:val="0"/>
          <w:numId w:val="6"/>
        </w:numPr>
        <w:spacing w:afterLines="30" w:after="72"/>
        <w:rPr>
          <w:rFonts w:ascii="Arial" w:hAnsi="Arial" w:cs="Arial"/>
          <w:sz w:val="22"/>
          <w:szCs w:val="22"/>
          <w:rPrChange w:id="331" w:author="Dominique Duncan" w:date="2016-03-08T00:12:00Z">
            <w:rPr>
              <w:rFonts w:ascii="Arial" w:hAnsi="Arial" w:cs="Arial"/>
            </w:rPr>
          </w:rPrChange>
        </w:rPr>
        <w:pPrChange w:id="332" w:author="Ryan Essex" w:date="2016-03-07T14:21:00Z">
          <w:pPr>
            <w:numPr>
              <w:numId w:val="6"/>
            </w:numPr>
            <w:spacing w:afterLines="60" w:after="144"/>
            <w:ind w:left="720" w:hanging="360"/>
          </w:pPr>
        </w:pPrChange>
      </w:pPr>
      <w:r w:rsidRPr="00B841EA">
        <w:rPr>
          <w:rFonts w:ascii="Arial" w:hAnsi="Arial" w:cs="Arial"/>
          <w:sz w:val="22"/>
          <w:szCs w:val="22"/>
          <w:rPrChange w:id="333" w:author="Dominique Duncan" w:date="2016-03-08T00:12:00Z">
            <w:rPr>
              <w:rFonts w:ascii="Arial" w:hAnsi="Arial" w:cs="Arial"/>
            </w:rPr>
          </w:rPrChange>
        </w:rPr>
        <w:t>What is the optimal way to incorporate patient-oriented organizations into the outcome assessment objectives of the trials</w:t>
      </w:r>
      <w:r w:rsidR="00FA314B" w:rsidRPr="00B841EA">
        <w:rPr>
          <w:rFonts w:ascii="Arial" w:hAnsi="Arial" w:cs="Arial"/>
          <w:sz w:val="22"/>
          <w:szCs w:val="22"/>
          <w:rPrChange w:id="334" w:author="Dominique Duncan" w:date="2016-03-08T00:12:00Z">
            <w:rPr>
              <w:rFonts w:ascii="Arial" w:hAnsi="Arial" w:cs="Arial"/>
            </w:rPr>
          </w:rPrChange>
        </w:rPr>
        <w:t>,</w:t>
      </w:r>
      <w:r w:rsidRPr="00B841EA">
        <w:rPr>
          <w:rFonts w:ascii="Arial" w:hAnsi="Arial" w:cs="Arial"/>
          <w:sz w:val="22"/>
          <w:szCs w:val="22"/>
          <w:rPrChange w:id="335" w:author="Dominique Duncan" w:date="2016-03-08T00:12:00Z">
            <w:rPr>
              <w:rFonts w:ascii="Arial" w:hAnsi="Arial" w:cs="Arial"/>
            </w:rPr>
          </w:rPrChange>
        </w:rPr>
        <w:t xml:space="preserve"> including improved quality of life, increased independence</w:t>
      </w:r>
      <w:ins w:id="336" w:author="Dominique Duncan" w:date="2016-03-08T13:01:00Z">
        <w:r w:rsidR="00005706">
          <w:rPr>
            <w:rFonts w:ascii="Arial" w:hAnsi="Arial" w:cs="Arial"/>
            <w:sz w:val="22"/>
            <w:szCs w:val="22"/>
          </w:rPr>
          <w:t>,</w:t>
        </w:r>
      </w:ins>
      <w:r w:rsidRPr="00B841EA">
        <w:rPr>
          <w:rFonts w:ascii="Arial" w:hAnsi="Arial" w:cs="Arial"/>
          <w:sz w:val="22"/>
          <w:szCs w:val="22"/>
          <w:rPrChange w:id="337" w:author="Dominique Duncan" w:date="2016-03-08T00:12:00Z">
            <w:rPr>
              <w:rFonts w:ascii="Arial" w:hAnsi="Arial" w:cs="Arial"/>
            </w:rPr>
          </w:rPrChange>
        </w:rPr>
        <w:t xml:space="preserve"> and increased employment, </w:t>
      </w:r>
      <w:r w:rsidR="009D59BD" w:rsidRPr="00B841EA">
        <w:rPr>
          <w:rFonts w:ascii="Arial" w:hAnsi="Arial" w:cs="Arial"/>
          <w:sz w:val="22"/>
          <w:szCs w:val="22"/>
          <w:rPrChange w:id="338" w:author="Dominique Duncan" w:date="2016-03-08T00:12:00Z">
            <w:rPr>
              <w:rFonts w:ascii="Arial" w:hAnsi="Arial" w:cs="Arial"/>
            </w:rPr>
          </w:rPrChange>
        </w:rPr>
        <w:t xml:space="preserve">and how are these best </w:t>
      </w:r>
      <w:r w:rsidRPr="00B841EA">
        <w:rPr>
          <w:rFonts w:ascii="Arial" w:hAnsi="Arial" w:cs="Arial"/>
          <w:sz w:val="22"/>
          <w:szCs w:val="22"/>
          <w:rPrChange w:id="339" w:author="Dominique Duncan" w:date="2016-03-08T00:12:00Z">
            <w:rPr>
              <w:rFonts w:ascii="Arial" w:hAnsi="Arial" w:cs="Arial"/>
            </w:rPr>
          </w:rPrChange>
        </w:rPr>
        <w:t>integrated with traditional regulatory study outcome measures, such as delay to first seizure or next seizure, or percent seizure reduction?</w:t>
      </w:r>
    </w:p>
    <w:p w14:paraId="648C4809" w14:textId="3FCC7857" w:rsidR="00FC1730" w:rsidRDefault="00FC1730">
      <w:pPr>
        <w:spacing w:afterLines="30" w:after="72"/>
        <w:rPr>
          <w:rFonts w:ascii="Arial" w:hAnsi="Arial" w:cs="Arial"/>
        </w:rPr>
        <w:pPrChange w:id="340" w:author="Ryan Essex" w:date="2016-03-07T14:21:00Z">
          <w:pPr>
            <w:spacing w:afterLines="60" w:after="144"/>
          </w:pPr>
        </w:pPrChange>
      </w:pPr>
    </w:p>
    <w:p w14:paraId="74B47DF3" w14:textId="680C0CCC" w:rsidR="00FC1730" w:rsidRDefault="00296FFB">
      <w:pPr>
        <w:pStyle w:val="NoSpacing"/>
        <w:spacing w:afterLines="30" w:after="72"/>
        <w:rPr>
          <w:lang w:eastAsia="ja-JP"/>
        </w:rPr>
        <w:pPrChange w:id="341" w:author="Ryan Essex" w:date="2016-03-07T14:21:00Z">
          <w:pPr>
            <w:pStyle w:val="NoSpacing"/>
            <w:spacing w:afterLines="60" w:after="144"/>
          </w:pPr>
        </w:pPrChange>
      </w:pPr>
      <w:r>
        <w:rPr>
          <w:b/>
        </w:rPr>
        <w:t>3.2.1 Ed</w:t>
      </w:r>
      <w:r w:rsidR="00FC1730" w:rsidRPr="00650A92">
        <w:rPr>
          <w:b/>
        </w:rPr>
        <w:t>ucate investigators and consumers on how to best engage in, and practice p</w:t>
      </w:r>
      <w:r w:rsidR="00FC1730" w:rsidRPr="00650A92">
        <w:rPr>
          <w:b/>
          <w:lang w:eastAsia="ja-JP"/>
        </w:rPr>
        <w:t>articipatory action research</w:t>
      </w:r>
      <w:r w:rsidR="00284439">
        <w:rPr>
          <w:lang w:eastAsia="ja-JP"/>
        </w:rPr>
        <w:t>:</w:t>
      </w:r>
      <w:r w:rsidR="00FC1730">
        <w:rPr>
          <w:lang w:eastAsia="ja-JP"/>
        </w:rPr>
        <w:t xml:space="preserve"> </w:t>
      </w:r>
      <w:r w:rsidR="00FC1730" w:rsidRPr="008839E0">
        <w:rPr>
          <w:lang w:eastAsia="ja-JP"/>
        </w:rPr>
        <w:t>The</w:t>
      </w:r>
      <w:r w:rsidR="00561480" w:rsidRPr="008839E0">
        <w:rPr>
          <w:lang w:eastAsia="ja-JP"/>
        </w:rPr>
        <w:t xml:space="preserve"> research assistant</w:t>
      </w:r>
      <w:r w:rsidR="00FC1730" w:rsidRPr="00902B67">
        <w:rPr>
          <w:lang w:eastAsia="ja-JP"/>
        </w:rPr>
        <w:t xml:space="preserve"> </w:t>
      </w:r>
      <w:r w:rsidR="00FC1730">
        <w:rPr>
          <w:lang w:eastAsia="ja-JP"/>
        </w:rPr>
        <w:t xml:space="preserve">will conduct </w:t>
      </w:r>
      <w:r w:rsidR="00FC1730" w:rsidRPr="00902B67">
        <w:rPr>
          <w:lang w:eastAsia="ja-JP"/>
        </w:rPr>
        <w:t>literature review</w:t>
      </w:r>
      <w:r w:rsidR="00FC1730">
        <w:rPr>
          <w:lang w:eastAsia="ja-JP"/>
        </w:rPr>
        <w:t xml:space="preserve">s to identify best practices for similar participatory action research (e.g. disease prevention studies) </w:t>
      </w:r>
      <w:r w:rsidR="00FC1730" w:rsidRPr="00902B67">
        <w:rPr>
          <w:lang w:eastAsia="ja-JP"/>
        </w:rPr>
        <w:t xml:space="preserve">and provide training (via </w:t>
      </w:r>
      <w:r w:rsidR="00FC1730">
        <w:rPr>
          <w:lang w:eastAsia="ja-JP"/>
        </w:rPr>
        <w:t xml:space="preserve">a </w:t>
      </w:r>
      <w:r w:rsidR="00FC1730" w:rsidRPr="00902B67">
        <w:rPr>
          <w:lang w:eastAsia="ja-JP"/>
        </w:rPr>
        <w:t xml:space="preserve">recorded webinar) to </w:t>
      </w:r>
      <w:r w:rsidR="00FC1730">
        <w:rPr>
          <w:lang w:eastAsia="ja-JP"/>
        </w:rPr>
        <w:t>study personnel</w:t>
      </w:r>
      <w:r w:rsidR="00FC1730" w:rsidRPr="00902B67">
        <w:rPr>
          <w:lang w:eastAsia="ja-JP"/>
        </w:rPr>
        <w:t xml:space="preserve"> involved in </w:t>
      </w:r>
      <w:r w:rsidR="00FC1730">
        <w:rPr>
          <w:lang w:eastAsia="ja-JP"/>
        </w:rPr>
        <w:t>EpiBioS4Rx followed by</w:t>
      </w:r>
      <w:r w:rsidR="00FC1730" w:rsidRPr="00902B67">
        <w:rPr>
          <w:lang w:eastAsia="ja-JP"/>
        </w:rPr>
        <w:t xml:space="preserve"> pre and post-tests to demonstrate mastery of concepts. </w:t>
      </w:r>
      <w:r w:rsidR="00FC1730">
        <w:rPr>
          <w:lang w:eastAsia="ja-JP"/>
        </w:rPr>
        <w:t xml:space="preserve">Thereafter, we will have </w:t>
      </w:r>
      <w:r w:rsidR="00FC1730" w:rsidRPr="00902B67">
        <w:rPr>
          <w:lang w:eastAsia="ja-JP"/>
        </w:rPr>
        <w:t xml:space="preserve">separate training (via </w:t>
      </w:r>
      <w:r w:rsidR="00FC1730">
        <w:rPr>
          <w:lang w:eastAsia="ja-JP"/>
        </w:rPr>
        <w:t xml:space="preserve">a </w:t>
      </w:r>
      <w:r w:rsidR="00FC1730" w:rsidRPr="00902B67">
        <w:rPr>
          <w:lang w:eastAsia="ja-JP"/>
        </w:rPr>
        <w:t>recorded webinar) for consumers associated with the Core and</w:t>
      </w:r>
      <w:r w:rsidR="00284439">
        <w:rPr>
          <w:lang w:eastAsia="ja-JP"/>
        </w:rPr>
        <w:t>,</w:t>
      </w:r>
      <w:r w:rsidR="00FC1730" w:rsidRPr="00902B67">
        <w:rPr>
          <w:lang w:eastAsia="ja-JP"/>
        </w:rPr>
        <w:t xml:space="preserve"> </w:t>
      </w:r>
      <w:r w:rsidR="00284439">
        <w:rPr>
          <w:lang w:eastAsia="ja-JP"/>
        </w:rPr>
        <w:t>r</w:t>
      </w:r>
      <w:r w:rsidR="00FC1730" w:rsidRPr="00902B67">
        <w:rPr>
          <w:lang w:eastAsia="ja-JP"/>
        </w:rPr>
        <w:t>ef</w:t>
      </w:r>
      <w:r w:rsidR="00FC1730">
        <w:rPr>
          <w:lang w:eastAsia="ja-JP"/>
        </w:rPr>
        <w:t>ine</w:t>
      </w:r>
      <w:r w:rsidR="00284439">
        <w:rPr>
          <w:lang w:eastAsia="ja-JP"/>
        </w:rPr>
        <w:t>d</w:t>
      </w:r>
      <w:r w:rsidR="00FC1730">
        <w:rPr>
          <w:lang w:eastAsia="ja-JP"/>
        </w:rPr>
        <w:t xml:space="preserve"> for use with actual studies. </w:t>
      </w:r>
    </w:p>
    <w:p w14:paraId="727E1917" w14:textId="5D3C6F85" w:rsidR="00FC1730" w:rsidRDefault="00315C97">
      <w:pPr>
        <w:pStyle w:val="NoSpacing"/>
        <w:spacing w:afterLines="30" w:after="72"/>
        <w:rPr>
          <w:lang w:eastAsia="ja-JP"/>
        </w:rPr>
        <w:pPrChange w:id="342" w:author="Ryan Essex" w:date="2016-03-07T14:21:00Z">
          <w:pPr>
            <w:pStyle w:val="NoSpacing"/>
            <w:spacing w:afterLines="60" w:after="144"/>
          </w:pPr>
        </w:pPrChange>
      </w:pPr>
      <w:r w:rsidRPr="00315C97">
        <w:t>Usability testing will be undertaken</w:t>
      </w:r>
      <w:r>
        <w:t xml:space="preserve"> on the educational materials</w:t>
      </w:r>
      <w:r w:rsidRPr="00315C97">
        <w:t xml:space="preserve"> to ensure clarity and evaluate accessibility and user-friendliness before the webinar is disseminated.</w:t>
      </w:r>
      <w:r>
        <w:t xml:space="preserve"> </w:t>
      </w:r>
      <w:r w:rsidR="00FC1730">
        <w:t>The team will recruit a convenience sample of 5-8 potential end users per group</w:t>
      </w:r>
      <w:r w:rsidR="00684C91">
        <w:fldChar w:fldCharType="begin"/>
      </w:r>
      <w:r w:rsidR="00684C91">
        <w:instrText xml:space="preserve"> ADDIN EN.CITE &lt;EndNote&gt;&lt;Cite&gt;&lt;Author&gt;Nielsen&lt;/Author&gt;&lt;Year&gt;1994&lt;/Year&gt;&lt;RecNum&gt;8059&lt;/RecNum&gt;&lt;DisplayText&gt;&lt;style face="superscript"&gt;10, 11&lt;/style&gt;&lt;/DisplayText&gt;&lt;record&gt;&lt;rec-number&gt;8059&lt;/rec-number&gt;&lt;foreign-keys&gt;&lt;key app="EN" db-id="t05rs2tviwzv03ezzapxefe3x0dv2rtdw5sv" timestamp="1454870943"&gt;8059&lt;/key&gt;&lt;/foreign-keys&gt;&lt;ref-type name="Journal Article"&gt;17&lt;/ref-type&gt;&lt;contributors&gt;&lt;authors&gt;&lt;author&gt;Nielsen, J.&lt;/author&gt;&lt;/authors&gt;&lt;/contributors&gt;&lt;titles&gt;&lt;title&gt;Estimating the number of subjects needed for a thinking aloud test.&lt;/title&gt;&lt;secondary-title&gt;Int J Human-Comp Studies&lt;/secondary-title&gt;&lt;/titles&gt;&lt;periodical&gt;&lt;full-title&gt;Int J Human-Comp Studies&lt;/full-title&gt;&lt;/periodical&gt;&lt;pages&gt;385-397&lt;/pages&gt;&lt;volume&gt;41&lt;/volume&gt;&lt;dates&gt;&lt;year&gt;1994&lt;/year&gt;&lt;/dates&gt;&lt;urls&gt;&lt;/urls&gt;&lt;/record&gt;&lt;/Cite&gt;&lt;Cite&gt;&lt;Author&gt;Virzi&lt;/Author&gt;&lt;Year&gt;1992&lt;/Year&gt;&lt;RecNum&gt;8060&lt;/RecNum&gt;&lt;record&gt;&lt;rec-number&gt;8060&lt;/rec-number&gt;&lt;foreign-keys&gt;&lt;key app="EN" db-id="t05rs2tviwzv03ezzapxefe3x0dv2rtdw5sv" timestamp="1454871013"&gt;8060&lt;/key&gt;&lt;/foreign-keys&gt;&lt;ref-type name="Journal Article"&gt;17&lt;/ref-type&gt;&lt;contributors&gt;&lt;authors&gt;&lt;author&gt;Virzi, R.A.&lt;/author&gt;&lt;/authors&gt;&lt;/contributors&gt;&lt;titles&gt;&lt;title&gt;Reining the test phase of usabiity evaluation: How many subjects is enough? &lt;/title&gt;&lt;secondary-title&gt;Human Factors: The J of the Human Factors and Erognomics Society&lt;/secondary-title&gt;&lt;/titles&gt;&lt;periodical&gt;&lt;full-title&gt;Human Factors: The J of the Human Factors and Erognomics Society&lt;/full-title&gt;&lt;/periodical&gt;&lt;pages&gt;457-468&lt;/pages&gt;&lt;volume&gt;34&lt;/volume&gt;&lt;dates&gt;&lt;year&gt;1992&lt;/year&gt;&lt;/dates&gt;&lt;urls&gt;&lt;/urls&gt;&lt;/record&gt;&lt;/Cite&gt;&lt;/EndNote&gt;</w:instrText>
      </w:r>
      <w:r w:rsidR="00684C91">
        <w:fldChar w:fldCharType="separate"/>
      </w:r>
      <w:r w:rsidR="00684C91" w:rsidRPr="00684C91">
        <w:rPr>
          <w:noProof/>
          <w:vertAlign w:val="superscript"/>
        </w:rPr>
        <w:t>10, 11</w:t>
      </w:r>
      <w:r w:rsidR="00684C91">
        <w:fldChar w:fldCharType="end"/>
      </w:r>
      <w:r w:rsidR="00FC1730">
        <w:t xml:space="preserve"> (one </w:t>
      </w:r>
      <w:r w:rsidR="00A9183A">
        <w:t xml:space="preserve">patient or caregiver; one </w:t>
      </w:r>
      <w:r w:rsidR="00FC1730">
        <w:t>consumer group, one study personnel group). Usability testing</w:t>
      </w:r>
      <w:r w:rsidR="00013DCA">
        <w:t>, to be done by the post-doctoral fellow,</w:t>
      </w:r>
      <w:r w:rsidR="00FC1730">
        <w:t xml:space="preserve"> will occur over two parts – first, participants will interact with the website to complete a series of actions/tasks including navigating different pages; opening educational materials; and reading content, while verbalizing their thoughts aloud regarding the educational materials and webinar. The second component will consist of semi-structures interviews to more deeply explore their experiences of using the educational material and webinar, including their perceived strengths and weaknesses of the training module. The entire process is expected to be approximately 1 hours and all discussion will be audio-recorded and transcribed for analyses to identify recurring themes</w:t>
      </w:r>
      <w:r w:rsidR="009F3671">
        <w:fldChar w:fldCharType="begin"/>
      </w:r>
      <w:r w:rsidR="009F3671">
        <w:instrText xml:space="preserve"> ADDIN EN.CITE &lt;EndNote&gt;&lt;Cite&gt;&lt;Author&gt;Braun&lt;/Author&gt;&lt;Year&gt;2006&lt;/Year&gt;&lt;RecNum&gt;8061&lt;/RecNum&gt;&lt;DisplayText&gt;&lt;style face="superscript"&gt;6&lt;/style&gt;&lt;/DisplayText&gt;&lt;record&gt;&lt;rec-number&gt;8061&lt;/rec-number&gt;&lt;foreign-keys&gt;&lt;key app="EN" db-id="t05rs2tviwzv03ezzapxefe3x0dv2rtdw5sv" timestamp="1454871086"&gt;8061&lt;/key&gt;&lt;/foreign-keys&gt;&lt;ref-type name="Journal Article"&gt;17&lt;/ref-type&gt;&lt;contributors&gt;&lt;authors&gt;&lt;author&gt;Braun, V.&lt;/author&gt;&lt;author&gt;Clarke, V.&lt;/author&gt;&lt;/authors&gt;&lt;/contributors&gt;&lt;titles&gt;&lt;title&gt;Using thematic analysis in psychology.&lt;/title&gt;&lt;secondary-title&gt;Qual Res Psychol&lt;/secondary-title&gt;&lt;/titles&gt;&lt;periodical&gt;&lt;full-title&gt;Qual Res Psychol&lt;/full-title&gt;&lt;/periodical&gt;&lt;pages&gt;93&lt;/pages&gt;&lt;volume&gt;3&lt;/volume&gt;&lt;dates&gt;&lt;year&gt;2006&lt;/year&gt;&lt;/dates&gt;&lt;urls&gt;&lt;/urls&gt;&lt;/record&gt;&lt;/Cite&gt;&lt;/EndNote&gt;</w:instrText>
      </w:r>
      <w:r w:rsidR="009F3671">
        <w:fldChar w:fldCharType="separate"/>
      </w:r>
      <w:r w:rsidR="000F662F">
        <w:rPr>
          <w:noProof/>
          <w:vertAlign w:val="superscript"/>
        </w:rPr>
        <w:t>2</w:t>
      </w:r>
      <w:r w:rsidR="009F3671">
        <w:fldChar w:fldCharType="end"/>
      </w:r>
      <w:r w:rsidR="00FC1730">
        <w:t xml:space="preserve"> related to accessibility and usability; content and materials; and appearance and design. This will be done as in </w:t>
      </w:r>
      <w:r w:rsidR="001732A3">
        <w:t>step 1</w:t>
      </w:r>
      <w:r w:rsidR="00FC1730">
        <w:t xml:space="preserve"> of Specific Aim 1 with the help of members of our working group who will be trained in qualitative methods). Refinements will be made to the prototype based on end-user feedback. Subsequent usability testing will be undertaken until no new themes are identified. Generally, sampling 5-8 individuals identifies 80% of usability issues</w:t>
      </w:r>
      <w:del w:id="343" w:author="Dominique Duncan" w:date="2016-03-08T13:01:00Z">
        <w:r w:rsidR="00FC1730" w:rsidRPr="00600FE6" w:rsidDel="00005706">
          <w:delText>.</w:delText>
        </w:r>
      </w:del>
      <w:r w:rsidR="00840B1E" w:rsidRPr="00600FE6">
        <w:rPr>
          <w:vertAlign w:val="superscript"/>
        </w:rPr>
        <w:t>10</w:t>
      </w:r>
      <w:r w:rsidR="00FC1730" w:rsidRPr="00600FE6">
        <w:t xml:space="preserve"> </w:t>
      </w:r>
      <w:r w:rsidR="00FC1730" w:rsidRPr="00600FE6">
        <w:rPr>
          <w:lang w:eastAsia="ja-JP"/>
        </w:rPr>
        <w:t>(</w:t>
      </w:r>
      <w:ins w:id="344" w:author="Dominique Duncan" w:date="2016-03-08T13:01:00Z">
        <w:r w:rsidR="00005706">
          <w:rPr>
            <w:lang w:eastAsia="ja-JP"/>
          </w:rPr>
          <w:t>s</w:t>
        </w:r>
      </w:ins>
      <w:del w:id="345" w:author="Dominique Duncan" w:date="2016-03-08T13:01:00Z">
        <w:r w:rsidR="00FC1730" w:rsidRPr="00600FE6" w:rsidDel="00005706">
          <w:rPr>
            <w:lang w:eastAsia="ja-JP"/>
          </w:rPr>
          <w:delText>S</w:delText>
        </w:r>
      </w:del>
      <w:r w:rsidR="00FC1730" w:rsidRPr="00600FE6">
        <w:rPr>
          <w:lang w:eastAsia="ja-JP"/>
        </w:rPr>
        <w:t xml:space="preserve">tarting </w:t>
      </w:r>
      <w:ins w:id="346" w:author="Dominique Duncan" w:date="2016-03-08T13:01:00Z">
        <w:r w:rsidR="00005706">
          <w:rPr>
            <w:lang w:eastAsia="ja-JP"/>
          </w:rPr>
          <w:t xml:space="preserve">in </w:t>
        </w:r>
      </w:ins>
      <w:r w:rsidR="00284439" w:rsidRPr="00600FE6">
        <w:rPr>
          <w:lang w:eastAsia="ja-JP"/>
        </w:rPr>
        <w:t>Y</w:t>
      </w:r>
      <w:r w:rsidR="00FC1730" w:rsidRPr="00600FE6">
        <w:rPr>
          <w:lang w:eastAsia="ja-JP"/>
        </w:rPr>
        <w:t xml:space="preserve">ear 1 and completed by </w:t>
      </w:r>
      <w:r w:rsidR="00284439" w:rsidRPr="00600FE6">
        <w:rPr>
          <w:lang w:eastAsia="ja-JP"/>
        </w:rPr>
        <w:t>Y</w:t>
      </w:r>
      <w:r w:rsidR="00FC1730" w:rsidRPr="00600FE6">
        <w:rPr>
          <w:lang w:eastAsia="ja-JP"/>
        </w:rPr>
        <w:t>ear 3).</w:t>
      </w:r>
      <w:r w:rsidR="00FC1730">
        <w:rPr>
          <w:lang w:eastAsia="ja-JP"/>
        </w:rPr>
        <w:t xml:space="preserve"> </w:t>
      </w:r>
    </w:p>
    <w:p w14:paraId="6956755D" w14:textId="32BD39E3" w:rsidR="002C4B4C" w:rsidRDefault="002C4B4C">
      <w:pPr>
        <w:pStyle w:val="NoSpacing"/>
        <w:spacing w:afterLines="30" w:after="72"/>
        <w:rPr>
          <w:i/>
          <w:u w:val="single"/>
          <w:lang w:eastAsia="ja-JP"/>
        </w:rPr>
        <w:pPrChange w:id="347" w:author="Ryan Essex" w:date="2016-03-07T14:21:00Z">
          <w:pPr>
            <w:pStyle w:val="NoSpacing"/>
            <w:spacing w:afterLines="60" w:after="144"/>
          </w:pPr>
        </w:pPrChange>
      </w:pPr>
      <w:r w:rsidRPr="00600FE6">
        <w:rPr>
          <w:rStyle w:val="Heading2Char"/>
        </w:rPr>
        <w:t>Evaluation Plan</w:t>
      </w:r>
      <w:r w:rsidRPr="001F6E4A">
        <w:t>:</w:t>
      </w:r>
      <w:r w:rsidR="005679BC" w:rsidRPr="00AF258C">
        <w:rPr>
          <w:i/>
        </w:rPr>
        <w:t xml:space="preserve"> </w:t>
      </w:r>
      <w:r w:rsidR="00581D4A" w:rsidRPr="00AF258C">
        <w:t xml:space="preserve">The effectiveness of the educational and training materials on the methodology of Participatory Action Research, after the usability testing, will be determined via a satisfaction survey to PCC members to ascertain their level of familiarity and comfort of key principles prior to the formation of the working group. Moreover, the effectiveness of the training and the ability to translate essential components of the methodology into practice will be assessed after the survey to working group members as discussed in </w:t>
      </w:r>
      <w:r w:rsidR="001732A3">
        <w:t>step 1</w:t>
      </w:r>
      <w:r w:rsidR="00581D4A" w:rsidRPr="00AF258C">
        <w:t>.</w:t>
      </w:r>
      <w:r w:rsidR="00581D4A">
        <w:rPr>
          <w:i/>
          <w:u w:val="single"/>
        </w:rPr>
        <w:t xml:space="preserve"> </w:t>
      </w:r>
    </w:p>
    <w:p w14:paraId="45515E43" w14:textId="50E53964" w:rsidR="00FC1730" w:rsidRPr="00902B67" w:rsidRDefault="00FC1730">
      <w:pPr>
        <w:pStyle w:val="NoSpacing"/>
        <w:spacing w:afterLines="30" w:after="72"/>
        <w:pPrChange w:id="348" w:author="Ryan Essex" w:date="2016-03-07T14:21:00Z">
          <w:pPr>
            <w:pStyle w:val="NoSpacing"/>
            <w:spacing w:afterLines="60" w:after="144"/>
          </w:pPr>
        </w:pPrChange>
      </w:pPr>
      <w:r w:rsidRPr="00600FE6">
        <w:rPr>
          <w:rStyle w:val="Heading2Char"/>
        </w:rPr>
        <w:t>Deliverables</w:t>
      </w:r>
      <w:r w:rsidR="002C4B4C" w:rsidRPr="00600FE6">
        <w:rPr>
          <w:rStyle w:val="Heading2Char"/>
        </w:rPr>
        <w:t>:</w:t>
      </w:r>
      <w:r w:rsidR="002C4B4C">
        <w:rPr>
          <w:lang w:eastAsia="ja-JP"/>
        </w:rPr>
        <w:t xml:space="preserve"> </w:t>
      </w:r>
      <w:ins w:id="349" w:author="Dominique Duncan" w:date="2016-03-08T13:02:00Z">
        <w:r w:rsidR="00005706">
          <w:rPr>
            <w:lang w:eastAsia="ja-JP"/>
          </w:rPr>
          <w:t>(</w:t>
        </w:r>
      </w:ins>
      <w:r w:rsidR="002C4B4C">
        <w:rPr>
          <w:lang w:eastAsia="ja-JP"/>
        </w:rPr>
        <w:t>1</w:t>
      </w:r>
      <w:ins w:id="350" w:author="Dominique Duncan" w:date="2016-03-08T13:02:00Z">
        <w:r w:rsidR="00005706">
          <w:rPr>
            <w:lang w:eastAsia="ja-JP"/>
          </w:rPr>
          <w:t>)</w:t>
        </w:r>
      </w:ins>
      <w:del w:id="351" w:author="Dominique Duncan" w:date="2016-03-08T13:02:00Z">
        <w:r w:rsidR="002C4B4C" w:rsidDel="00005706">
          <w:rPr>
            <w:lang w:eastAsia="ja-JP"/>
          </w:rPr>
          <w:delText>.</w:delText>
        </w:r>
      </w:del>
      <w:r>
        <w:rPr>
          <w:lang w:eastAsia="ja-JP"/>
        </w:rPr>
        <w:t xml:space="preserve"> Development of an online webinar and educational material</w:t>
      </w:r>
      <w:r w:rsidR="00965C3D">
        <w:rPr>
          <w:lang w:eastAsia="ja-JP"/>
        </w:rPr>
        <w:t>s</w:t>
      </w:r>
      <w:r>
        <w:rPr>
          <w:lang w:eastAsia="ja-JP"/>
        </w:rPr>
        <w:t xml:space="preserve"> </w:t>
      </w:r>
      <w:r w:rsidR="00965C3D">
        <w:rPr>
          <w:lang w:eastAsia="ja-JP"/>
        </w:rPr>
        <w:t xml:space="preserve">regarding </w:t>
      </w:r>
      <w:r>
        <w:rPr>
          <w:lang w:eastAsia="ja-JP"/>
        </w:rPr>
        <w:t>participatory action research for study personnel</w:t>
      </w:r>
      <w:r w:rsidR="00650A92">
        <w:rPr>
          <w:lang w:eastAsia="ja-JP"/>
        </w:rPr>
        <w:t>,</w:t>
      </w:r>
      <w:r>
        <w:rPr>
          <w:lang w:eastAsia="ja-JP"/>
        </w:rPr>
        <w:t xml:space="preserve"> </w:t>
      </w:r>
      <w:r w:rsidR="00A9183A">
        <w:rPr>
          <w:lang w:eastAsia="ja-JP"/>
        </w:rPr>
        <w:t xml:space="preserve">consumers </w:t>
      </w:r>
      <w:r>
        <w:rPr>
          <w:lang w:eastAsia="ja-JP"/>
        </w:rPr>
        <w:t>and consumer</w:t>
      </w:r>
      <w:r w:rsidR="00013DCA">
        <w:rPr>
          <w:lang w:eastAsia="ja-JP"/>
        </w:rPr>
        <w:t xml:space="preserve"> groups</w:t>
      </w:r>
      <w:ins w:id="352" w:author="Dominique Duncan" w:date="2016-03-08T13:01:00Z">
        <w:r w:rsidR="00005706">
          <w:rPr>
            <w:lang w:eastAsia="ja-JP"/>
          </w:rPr>
          <w:t xml:space="preserve"> and</w:t>
        </w:r>
      </w:ins>
      <w:del w:id="353" w:author="Dominique Duncan" w:date="2016-03-08T13:01:00Z">
        <w:r w:rsidDel="00005706">
          <w:rPr>
            <w:lang w:eastAsia="ja-JP"/>
          </w:rPr>
          <w:delText>;</w:delText>
        </w:r>
      </w:del>
      <w:r>
        <w:rPr>
          <w:lang w:eastAsia="ja-JP"/>
        </w:rPr>
        <w:t xml:space="preserve"> </w:t>
      </w:r>
      <w:ins w:id="354" w:author="Dominique Duncan" w:date="2016-03-08T13:02:00Z">
        <w:r w:rsidR="00005706">
          <w:rPr>
            <w:lang w:eastAsia="ja-JP"/>
          </w:rPr>
          <w:t>(</w:t>
        </w:r>
      </w:ins>
      <w:r w:rsidR="002C4B4C">
        <w:rPr>
          <w:lang w:eastAsia="ja-JP"/>
        </w:rPr>
        <w:t>2</w:t>
      </w:r>
      <w:ins w:id="355" w:author="Dominique Duncan" w:date="2016-03-08T13:02:00Z">
        <w:r w:rsidR="00005706">
          <w:rPr>
            <w:lang w:eastAsia="ja-JP"/>
          </w:rPr>
          <w:t>)</w:t>
        </w:r>
      </w:ins>
      <w:del w:id="356" w:author="Dominique Duncan" w:date="2016-03-08T13:02:00Z">
        <w:r w:rsidR="002C4B4C" w:rsidDel="00005706">
          <w:rPr>
            <w:lang w:eastAsia="ja-JP"/>
          </w:rPr>
          <w:delText>.</w:delText>
        </w:r>
      </w:del>
      <w:r>
        <w:rPr>
          <w:lang w:eastAsia="ja-JP"/>
        </w:rPr>
        <w:t xml:space="preserve"> Publication of study findings from usability testing and results of pre-post surveys demonstrating improved knowledge from webinar</w:t>
      </w:r>
      <w:r w:rsidR="002C4B4C">
        <w:rPr>
          <w:lang w:eastAsia="ja-JP"/>
        </w:rPr>
        <w:t>s.</w:t>
      </w:r>
    </w:p>
    <w:p w14:paraId="41077D88" w14:textId="04D7A2A0" w:rsidR="00FC1730" w:rsidRDefault="00FC1730">
      <w:pPr>
        <w:pStyle w:val="NoSpacing"/>
        <w:spacing w:afterLines="30" w:after="72"/>
        <w:rPr>
          <w:rFonts w:cs="Arial"/>
        </w:rPr>
        <w:pPrChange w:id="357" w:author="Ryan Essex" w:date="2016-03-07T14:21:00Z">
          <w:pPr>
            <w:pStyle w:val="NoSpacing"/>
            <w:spacing w:afterLines="60" w:after="144"/>
          </w:pPr>
        </w:pPrChange>
      </w:pPr>
      <w:r w:rsidRPr="00902B67">
        <w:rPr>
          <w:lang w:eastAsia="ja-JP"/>
        </w:rPr>
        <w:t> </w:t>
      </w:r>
      <w:r w:rsidR="00296FFB">
        <w:rPr>
          <w:rStyle w:val="Heading2Char"/>
        </w:rPr>
        <w:t>3.2.2</w:t>
      </w:r>
      <w:r w:rsidRPr="00600FE6">
        <w:rPr>
          <w:rStyle w:val="Heading2Char"/>
        </w:rPr>
        <w:t xml:space="preserve">. </w:t>
      </w:r>
      <w:r w:rsidR="00A9183A" w:rsidRPr="00600FE6">
        <w:rPr>
          <w:rStyle w:val="Heading2Char"/>
        </w:rPr>
        <w:t>S</w:t>
      </w:r>
      <w:r w:rsidRPr="00600FE6">
        <w:rPr>
          <w:rStyle w:val="Heading2Char"/>
        </w:rPr>
        <w:t>urveys for additional consumer input via the EpiBioS4Rx website</w:t>
      </w:r>
      <w:r w:rsidR="00965C3D">
        <w:rPr>
          <w:rStyle w:val="Heading2Char"/>
        </w:rPr>
        <w:t>:</w:t>
      </w:r>
      <w:r w:rsidR="002F388E">
        <w:rPr>
          <w:b/>
          <w:lang w:eastAsia="ja-JP"/>
        </w:rPr>
        <w:t xml:space="preserve"> </w:t>
      </w:r>
      <w:r>
        <w:rPr>
          <w:lang w:eastAsia="ja-JP"/>
        </w:rPr>
        <w:t xml:space="preserve">Although the questions below will be evaluated through the qualitative analyses (focus groups and one on one interviews) proposed under Specific Aim 1, </w:t>
      </w:r>
      <w:ins w:id="358" w:author="Dominique Duncan" w:date="2016-03-08T13:02:00Z">
        <w:r w:rsidR="00005706">
          <w:rPr>
            <w:lang w:eastAsia="ja-JP"/>
          </w:rPr>
          <w:t>S</w:t>
        </w:r>
      </w:ins>
      <w:del w:id="359" w:author="Dominique Duncan" w:date="2016-03-08T13:02:00Z">
        <w:r w:rsidR="001732A3" w:rsidDel="00005706">
          <w:rPr>
            <w:lang w:eastAsia="ja-JP"/>
          </w:rPr>
          <w:delText>s</w:delText>
        </w:r>
      </w:del>
      <w:r w:rsidR="001732A3">
        <w:rPr>
          <w:lang w:eastAsia="ja-JP"/>
        </w:rPr>
        <w:t>tep 1</w:t>
      </w:r>
      <w:r>
        <w:rPr>
          <w:lang w:eastAsia="ja-JP"/>
        </w:rPr>
        <w:t xml:space="preserve">, additional input from outside investigators and a </w:t>
      </w:r>
      <w:r w:rsidR="002F388E">
        <w:rPr>
          <w:lang w:eastAsia="ja-JP"/>
        </w:rPr>
        <w:t xml:space="preserve">larger </w:t>
      </w:r>
      <w:r>
        <w:rPr>
          <w:lang w:eastAsia="ja-JP"/>
        </w:rPr>
        <w:t xml:space="preserve">range of consumers will be sought through the development of an online questionnaire. Similar questionnaire development methodology will be followed as described under Specific Aim 1, Step 4. </w:t>
      </w:r>
      <w:r w:rsidR="002F388E" w:rsidRPr="002F75EA">
        <w:rPr>
          <w:lang w:eastAsia="ja-JP"/>
        </w:rPr>
        <w:t xml:space="preserve">We will </w:t>
      </w:r>
      <w:r w:rsidR="002F388E">
        <w:rPr>
          <w:lang w:eastAsia="ja-JP"/>
        </w:rPr>
        <w:t xml:space="preserve">also </w:t>
      </w:r>
      <w:r w:rsidR="002F388E" w:rsidRPr="002F75EA">
        <w:rPr>
          <w:lang w:eastAsia="ja-JP"/>
        </w:rPr>
        <w:t>use</w:t>
      </w:r>
      <w:r w:rsidR="002F388E" w:rsidRPr="002F388E">
        <w:rPr>
          <w:lang w:eastAsia="ja-JP"/>
        </w:rPr>
        <w:t xml:space="preserve"> </w:t>
      </w:r>
      <w:r w:rsidR="002F388E" w:rsidRPr="00DB6AD1">
        <w:rPr>
          <w:i/>
          <w:lang w:eastAsia="ja-JP"/>
          <w:rPrChange w:id="360" w:author="Dominique Duncan" w:date="2016-03-08T13:02:00Z">
            <w:rPr>
              <w:lang w:eastAsia="ja-JP"/>
            </w:rPr>
          </w:rPrChange>
        </w:rPr>
        <w:t>Survey Monkey</w:t>
      </w:r>
      <w:r w:rsidR="002F388E" w:rsidRPr="002F388E">
        <w:rPr>
          <w:lang w:eastAsia="ja-JP"/>
        </w:rPr>
        <w:t xml:space="preserve"> surveys</w:t>
      </w:r>
      <w:r w:rsidR="002F388E">
        <w:rPr>
          <w:lang w:eastAsia="ja-JP"/>
        </w:rPr>
        <w:t>.</w:t>
      </w:r>
      <w:r w:rsidR="00965C3D">
        <w:rPr>
          <w:lang w:eastAsia="ja-JP"/>
        </w:rPr>
        <w:t xml:space="preserve"> </w:t>
      </w:r>
      <w:r w:rsidRPr="001E2959">
        <w:t xml:space="preserve">Under the direction of the </w:t>
      </w:r>
      <w:r w:rsidRPr="0048725F">
        <w:t>PI</w:t>
      </w:r>
      <w:r w:rsidR="002F388E">
        <w:t>s</w:t>
      </w:r>
      <w:r w:rsidRPr="001E2959">
        <w:t xml:space="preserve"> and in consultation with PEC committee members, </w:t>
      </w:r>
      <w:r>
        <w:t xml:space="preserve">the </w:t>
      </w:r>
      <w:r w:rsidR="00A9183A" w:rsidRPr="00400D8F">
        <w:t>research assistant</w:t>
      </w:r>
      <w:r w:rsidRPr="00400D8F">
        <w:t xml:space="preserve"> will </w:t>
      </w:r>
      <w:r w:rsidR="00A9183A" w:rsidRPr="00400D8F">
        <w:t>co-design</w:t>
      </w:r>
      <w:r w:rsidRPr="001E2959">
        <w:t xml:space="preserve">, analyze and prepare reports on key data points to collect from consumers and outside investigators. </w:t>
      </w:r>
      <w:r>
        <w:t>Potential</w:t>
      </w:r>
      <w:r w:rsidRPr="001E2959">
        <w:t xml:space="preserve"> questions for consumers</w:t>
      </w:r>
      <w:r w:rsidR="00965C3D">
        <w:t xml:space="preserve"> (stratified by multiple variables, including respondent demographics such as age, gender, race, socioeconomic status, and education)</w:t>
      </w:r>
      <w:r w:rsidRPr="001E2959">
        <w:t xml:space="preserve"> </w:t>
      </w:r>
      <w:r>
        <w:t>will include</w:t>
      </w:r>
      <w:r w:rsidR="00965C3D">
        <w:t>:</w:t>
      </w:r>
      <w:r w:rsidRPr="001E2959">
        <w:t xml:space="preserve"> </w:t>
      </w:r>
      <w:r w:rsidR="00965C3D" w:rsidRPr="001E2959" w:rsidDel="00965C3D">
        <w:t xml:space="preserve"> </w:t>
      </w:r>
      <w:r>
        <w:t xml:space="preserve"> </w:t>
      </w:r>
    </w:p>
    <w:p w14:paraId="5767B388" w14:textId="77777777" w:rsidR="00FC1730" w:rsidRPr="00B841EA" w:rsidRDefault="00FC1730">
      <w:pPr>
        <w:keepLines/>
        <w:numPr>
          <w:ilvl w:val="0"/>
          <w:numId w:val="7"/>
        </w:numPr>
        <w:spacing w:afterLines="30" w:after="72"/>
        <w:rPr>
          <w:rFonts w:ascii="Arial" w:hAnsi="Arial" w:cs="Arial"/>
          <w:sz w:val="22"/>
          <w:szCs w:val="22"/>
          <w:rPrChange w:id="361" w:author="Dominique Duncan" w:date="2016-03-08T00:12:00Z">
            <w:rPr>
              <w:rFonts w:ascii="Arial" w:hAnsi="Arial" w:cs="Arial"/>
            </w:rPr>
          </w:rPrChange>
        </w:rPr>
        <w:pPrChange w:id="362" w:author="Ryan Essex" w:date="2016-03-07T14:21:00Z">
          <w:pPr>
            <w:keepLines/>
            <w:numPr>
              <w:numId w:val="7"/>
            </w:numPr>
            <w:spacing w:afterLines="60" w:after="144"/>
            <w:ind w:left="720" w:hanging="360"/>
          </w:pPr>
        </w:pPrChange>
      </w:pPr>
      <w:r w:rsidRPr="00B841EA">
        <w:rPr>
          <w:rFonts w:ascii="Arial" w:hAnsi="Arial" w:cs="Arial"/>
          <w:sz w:val="22"/>
          <w:szCs w:val="22"/>
          <w:rPrChange w:id="363" w:author="Dominique Duncan" w:date="2016-03-08T00:12:00Z">
            <w:rPr>
              <w:rFonts w:ascii="Arial" w:hAnsi="Arial" w:cs="Arial"/>
            </w:rPr>
          </w:rPrChange>
        </w:rPr>
        <w:t xml:space="preserve">When is the right time to discuss risks? </w:t>
      </w:r>
    </w:p>
    <w:p w14:paraId="405F3C2D" w14:textId="77777777" w:rsidR="00FC1730" w:rsidRPr="00B841EA" w:rsidRDefault="00FC1730">
      <w:pPr>
        <w:keepLines/>
        <w:numPr>
          <w:ilvl w:val="0"/>
          <w:numId w:val="7"/>
        </w:numPr>
        <w:spacing w:afterLines="30" w:after="72"/>
        <w:rPr>
          <w:rFonts w:ascii="Arial" w:hAnsi="Arial" w:cs="Arial"/>
          <w:sz w:val="22"/>
          <w:szCs w:val="22"/>
          <w:rPrChange w:id="364" w:author="Dominique Duncan" w:date="2016-03-08T00:12:00Z">
            <w:rPr>
              <w:rFonts w:ascii="Arial" w:hAnsi="Arial" w:cs="Arial"/>
            </w:rPr>
          </w:rPrChange>
        </w:rPr>
        <w:pPrChange w:id="365" w:author="Ryan Essex" w:date="2016-03-07T14:21:00Z">
          <w:pPr>
            <w:keepLines/>
            <w:numPr>
              <w:numId w:val="7"/>
            </w:numPr>
            <w:spacing w:afterLines="60" w:after="144"/>
            <w:ind w:left="720" w:hanging="360"/>
          </w:pPr>
        </w:pPrChange>
      </w:pPr>
      <w:r w:rsidRPr="00B841EA">
        <w:rPr>
          <w:rFonts w:ascii="Arial" w:hAnsi="Arial" w:cs="Arial"/>
          <w:sz w:val="22"/>
          <w:szCs w:val="22"/>
          <w:rPrChange w:id="366" w:author="Dominique Duncan" w:date="2016-03-08T00:12:00Z">
            <w:rPr>
              <w:rFonts w:ascii="Arial" w:hAnsi="Arial" w:cs="Arial"/>
            </w:rPr>
          </w:rPrChange>
        </w:rPr>
        <w:t xml:space="preserve">Who is the right person to discuss risks? </w:t>
      </w:r>
    </w:p>
    <w:p w14:paraId="20946709" w14:textId="77777777" w:rsidR="00FC1730" w:rsidRPr="00B841EA" w:rsidRDefault="00FC1730">
      <w:pPr>
        <w:keepLines/>
        <w:numPr>
          <w:ilvl w:val="0"/>
          <w:numId w:val="7"/>
        </w:numPr>
        <w:spacing w:afterLines="30" w:after="72"/>
        <w:rPr>
          <w:rFonts w:ascii="Arial" w:hAnsi="Arial" w:cs="Arial"/>
          <w:sz w:val="22"/>
          <w:szCs w:val="22"/>
          <w:rPrChange w:id="367" w:author="Dominique Duncan" w:date="2016-03-08T00:12:00Z">
            <w:rPr>
              <w:rFonts w:ascii="Arial" w:hAnsi="Arial" w:cs="Arial"/>
            </w:rPr>
          </w:rPrChange>
        </w:rPr>
        <w:pPrChange w:id="368" w:author="Ryan Essex" w:date="2016-03-07T14:21:00Z">
          <w:pPr>
            <w:keepLines/>
            <w:numPr>
              <w:numId w:val="7"/>
            </w:numPr>
            <w:spacing w:afterLines="60" w:after="144"/>
            <w:ind w:left="720" w:hanging="360"/>
          </w:pPr>
        </w:pPrChange>
      </w:pPr>
      <w:r w:rsidRPr="00B841EA">
        <w:rPr>
          <w:rFonts w:ascii="Arial" w:hAnsi="Arial" w:cs="Arial"/>
          <w:sz w:val="22"/>
          <w:szCs w:val="22"/>
          <w:rPrChange w:id="369" w:author="Dominique Duncan" w:date="2016-03-08T00:12:00Z">
            <w:rPr>
              <w:rFonts w:ascii="Arial" w:hAnsi="Arial" w:cs="Arial"/>
            </w:rPr>
          </w:rPrChange>
        </w:rPr>
        <w:t xml:space="preserve">What prevents you from participating in research studies?  </w:t>
      </w:r>
    </w:p>
    <w:p w14:paraId="78419231" w14:textId="77777777" w:rsidR="00FC1730" w:rsidRPr="00B841EA" w:rsidRDefault="00FC1730">
      <w:pPr>
        <w:keepLines/>
        <w:numPr>
          <w:ilvl w:val="0"/>
          <w:numId w:val="7"/>
        </w:numPr>
        <w:spacing w:afterLines="30" w:after="72"/>
        <w:rPr>
          <w:rFonts w:ascii="Arial" w:hAnsi="Arial" w:cs="Arial"/>
          <w:sz w:val="22"/>
          <w:szCs w:val="22"/>
          <w:rPrChange w:id="370" w:author="Dominique Duncan" w:date="2016-03-08T00:12:00Z">
            <w:rPr>
              <w:rFonts w:ascii="Arial" w:hAnsi="Arial" w:cs="Arial"/>
            </w:rPr>
          </w:rPrChange>
        </w:rPr>
        <w:pPrChange w:id="371" w:author="Ryan Essex" w:date="2016-03-07T14:21:00Z">
          <w:pPr>
            <w:keepLines/>
            <w:numPr>
              <w:numId w:val="7"/>
            </w:numPr>
            <w:spacing w:afterLines="60" w:after="144"/>
            <w:ind w:left="720" w:hanging="360"/>
          </w:pPr>
        </w:pPrChange>
      </w:pPr>
      <w:r w:rsidRPr="00B841EA">
        <w:rPr>
          <w:rFonts w:ascii="Arial" w:hAnsi="Arial" w:cs="Arial"/>
          <w:sz w:val="22"/>
          <w:szCs w:val="22"/>
          <w:rPrChange w:id="372" w:author="Dominique Duncan" w:date="2016-03-08T00:12:00Z">
            <w:rPr>
              <w:rFonts w:ascii="Arial" w:hAnsi="Arial" w:cs="Arial"/>
            </w:rPr>
          </w:rPrChange>
        </w:rPr>
        <w:t xml:space="preserve">What would entice you to participate? </w:t>
      </w:r>
    </w:p>
    <w:p w14:paraId="06925E69" w14:textId="77777777" w:rsidR="00FC1730" w:rsidRPr="00B841EA" w:rsidRDefault="00FC1730">
      <w:pPr>
        <w:keepLines/>
        <w:numPr>
          <w:ilvl w:val="0"/>
          <w:numId w:val="7"/>
        </w:numPr>
        <w:spacing w:afterLines="30" w:after="72"/>
        <w:rPr>
          <w:rFonts w:ascii="Arial" w:hAnsi="Arial" w:cs="Arial"/>
          <w:sz w:val="22"/>
          <w:szCs w:val="22"/>
          <w:rPrChange w:id="373" w:author="Dominique Duncan" w:date="2016-03-08T00:12:00Z">
            <w:rPr>
              <w:rFonts w:ascii="Arial" w:hAnsi="Arial" w:cs="Arial"/>
            </w:rPr>
          </w:rPrChange>
        </w:rPr>
        <w:pPrChange w:id="374" w:author="Ryan Essex" w:date="2016-03-07T14:21:00Z">
          <w:pPr>
            <w:keepLines/>
            <w:numPr>
              <w:numId w:val="7"/>
            </w:numPr>
            <w:spacing w:afterLines="60" w:after="144"/>
            <w:ind w:left="720" w:hanging="360"/>
          </w:pPr>
        </w:pPrChange>
      </w:pPr>
      <w:r w:rsidRPr="00B841EA">
        <w:rPr>
          <w:rFonts w:ascii="Arial" w:hAnsi="Arial" w:cs="Arial"/>
          <w:sz w:val="22"/>
          <w:szCs w:val="22"/>
          <w:rPrChange w:id="375" w:author="Dominique Duncan" w:date="2016-03-08T00:12:00Z">
            <w:rPr>
              <w:rFonts w:ascii="Arial" w:hAnsi="Arial" w:cs="Arial"/>
            </w:rPr>
          </w:rPrChange>
        </w:rPr>
        <w:t xml:space="preserve">What do you need to know about a study before agreeing to participate? </w:t>
      </w:r>
    </w:p>
    <w:p w14:paraId="383C9852" w14:textId="77777777" w:rsidR="00FC1730" w:rsidRPr="00B841EA" w:rsidRDefault="00FC1730">
      <w:pPr>
        <w:keepLines/>
        <w:numPr>
          <w:ilvl w:val="0"/>
          <w:numId w:val="7"/>
        </w:numPr>
        <w:spacing w:afterLines="30" w:after="72"/>
        <w:rPr>
          <w:rFonts w:ascii="Arial" w:hAnsi="Arial" w:cs="Arial"/>
          <w:sz w:val="22"/>
          <w:szCs w:val="22"/>
          <w:rPrChange w:id="376" w:author="Dominique Duncan" w:date="2016-03-08T00:12:00Z">
            <w:rPr>
              <w:rFonts w:ascii="Arial" w:hAnsi="Arial" w:cs="Arial"/>
            </w:rPr>
          </w:rPrChange>
        </w:rPr>
        <w:pPrChange w:id="377" w:author="Ryan Essex" w:date="2016-03-07T14:21:00Z">
          <w:pPr>
            <w:keepLines/>
            <w:numPr>
              <w:numId w:val="7"/>
            </w:numPr>
            <w:spacing w:afterLines="60" w:after="144"/>
            <w:ind w:left="720" w:hanging="360"/>
          </w:pPr>
        </w:pPrChange>
      </w:pPr>
      <w:r w:rsidRPr="00B841EA">
        <w:rPr>
          <w:rFonts w:ascii="Arial" w:hAnsi="Arial" w:cs="Arial"/>
          <w:sz w:val="22"/>
          <w:szCs w:val="22"/>
          <w:rPrChange w:id="378" w:author="Dominique Duncan" w:date="2016-03-08T00:12:00Z">
            <w:rPr>
              <w:rFonts w:ascii="Arial" w:hAnsi="Arial" w:cs="Arial"/>
            </w:rPr>
          </w:rPrChange>
        </w:rPr>
        <w:t xml:space="preserve">Have you ever declined to participate in the past? Why? </w:t>
      </w:r>
    </w:p>
    <w:p w14:paraId="07AC41C8" w14:textId="77777777" w:rsidR="00FC1730" w:rsidRPr="00B841EA" w:rsidRDefault="00FC1730">
      <w:pPr>
        <w:keepLines/>
        <w:numPr>
          <w:ilvl w:val="0"/>
          <w:numId w:val="7"/>
        </w:numPr>
        <w:spacing w:afterLines="30" w:after="72"/>
        <w:rPr>
          <w:rFonts w:ascii="Arial" w:hAnsi="Arial" w:cs="Arial"/>
          <w:sz w:val="22"/>
          <w:szCs w:val="22"/>
          <w:rPrChange w:id="379" w:author="Dominique Duncan" w:date="2016-03-08T00:12:00Z">
            <w:rPr>
              <w:rFonts w:ascii="Arial" w:hAnsi="Arial" w:cs="Arial"/>
            </w:rPr>
          </w:rPrChange>
        </w:rPr>
        <w:pPrChange w:id="380" w:author="Ryan Essex" w:date="2016-03-07T14:21:00Z">
          <w:pPr>
            <w:keepLines/>
            <w:numPr>
              <w:numId w:val="7"/>
            </w:numPr>
            <w:spacing w:afterLines="60" w:after="144"/>
            <w:ind w:left="720" w:hanging="360"/>
          </w:pPr>
        </w:pPrChange>
      </w:pPr>
      <w:r w:rsidRPr="00B841EA">
        <w:rPr>
          <w:rFonts w:ascii="Arial" w:hAnsi="Arial" w:cs="Arial"/>
          <w:sz w:val="22"/>
          <w:szCs w:val="22"/>
          <w:rPrChange w:id="381" w:author="Dominique Duncan" w:date="2016-03-08T00:12:00Z">
            <w:rPr>
              <w:rFonts w:ascii="Arial" w:hAnsi="Arial" w:cs="Arial"/>
            </w:rPr>
          </w:rPrChange>
        </w:rPr>
        <w:lastRenderedPageBreak/>
        <w:t xml:space="preserve">What is the best way to inform you of upcoming studies? </w:t>
      </w:r>
    </w:p>
    <w:p w14:paraId="76644DC6" w14:textId="77777777" w:rsidR="00FC1730" w:rsidRPr="00B841EA" w:rsidRDefault="00FC1730">
      <w:pPr>
        <w:keepLines/>
        <w:numPr>
          <w:ilvl w:val="0"/>
          <w:numId w:val="7"/>
        </w:numPr>
        <w:spacing w:afterLines="30" w:after="72"/>
        <w:rPr>
          <w:rFonts w:ascii="Arial" w:hAnsi="Arial" w:cs="Arial"/>
          <w:sz w:val="22"/>
          <w:szCs w:val="22"/>
          <w:rPrChange w:id="382" w:author="Dominique Duncan" w:date="2016-03-08T00:12:00Z">
            <w:rPr>
              <w:rFonts w:ascii="Arial" w:hAnsi="Arial" w:cs="Arial"/>
            </w:rPr>
          </w:rPrChange>
        </w:rPr>
        <w:pPrChange w:id="383" w:author="Ryan Essex" w:date="2016-03-07T14:21:00Z">
          <w:pPr>
            <w:keepLines/>
            <w:numPr>
              <w:numId w:val="7"/>
            </w:numPr>
            <w:spacing w:afterLines="60" w:after="144"/>
            <w:ind w:left="720" w:hanging="360"/>
          </w:pPr>
        </w:pPrChange>
      </w:pPr>
      <w:r w:rsidRPr="00B841EA">
        <w:rPr>
          <w:rFonts w:ascii="Arial" w:hAnsi="Arial" w:cs="Arial"/>
          <w:sz w:val="22"/>
          <w:szCs w:val="22"/>
          <w:rPrChange w:id="384" w:author="Dominique Duncan" w:date="2016-03-08T00:12:00Z">
            <w:rPr>
              <w:rFonts w:ascii="Arial" w:hAnsi="Arial" w:cs="Arial"/>
            </w:rPr>
          </w:rPrChange>
        </w:rPr>
        <w:t xml:space="preserve">What is the best way to get information about you? </w:t>
      </w:r>
    </w:p>
    <w:p w14:paraId="43FBB7CA" w14:textId="4938923F" w:rsidR="00FC1730" w:rsidRPr="00B841EA" w:rsidRDefault="00FC1730">
      <w:pPr>
        <w:keepLines/>
        <w:numPr>
          <w:ilvl w:val="0"/>
          <w:numId w:val="7"/>
        </w:numPr>
        <w:spacing w:afterLines="30" w:after="72"/>
        <w:rPr>
          <w:rFonts w:ascii="Arial" w:hAnsi="Arial" w:cs="Arial"/>
          <w:sz w:val="22"/>
          <w:szCs w:val="22"/>
          <w:rPrChange w:id="385" w:author="Dominique Duncan" w:date="2016-03-08T00:12:00Z">
            <w:rPr>
              <w:rFonts w:ascii="Arial" w:hAnsi="Arial" w:cs="Arial"/>
            </w:rPr>
          </w:rPrChange>
        </w:rPr>
        <w:pPrChange w:id="386" w:author="Ryan Essex" w:date="2016-03-07T14:21:00Z">
          <w:pPr>
            <w:keepLines/>
            <w:numPr>
              <w:numId w:val="7"/>
            </w:numPr>
            <w:spacing w:afterLines="60" w:after="144"/>
            <w:ind w:left="720" w:hanging="360"/>
          </w:pPr>
        </w:pPrChange>
      </w:pPr>
      <w:r w:rsidRPr="00B841EA">
        <w:rPr>
          <w:rFonts w:ascii="Arial" w:hAnsi="Arial" w:cs="Arial"/>
          <w:sz w:val="22"/>
          <w:szCs w:val="22"/>
          <w:rPrChange w:id="387" w:author="Dominique Duncan" w:date="2016-03-08T00:12:00Z">
            <w:rPr>
              <w:rFonts w:ascii="Arial" w:hAnsi="Arial" w:cs="Arial"/>
            </w:rPr>
          </w:rPrChange>
        </w:rPr>
        <w:t>Did someone help you answer these questions? Who?</w:t>
      </w:r>
    </w:p>
    <w:p w14:paraId="21D4E5CD" w14:textId="2A5D2D88" w:rsidR="002C4B4C" w:rsidRDefault="00FC1730">
      <w:pPr>
        <w:pStyle w:val="NoSpacing"/>
        <w:spacing w:afterLines="30" w:after="72"/>
        <w:rPr>
          <w:lang w:eastAsia="ja-JP"/>
        </w:rPr>
        <w:pPrChange w:id="388" w:author="Ryan Essex" w:date="2016-03-07T14:21:00Z">
          <w:pPr>
            <w:pStyle w:val="NoSpacing"/>
            <w:spacing w:afterLines="60" w:after="144"/>
          </w:pPr>
        </w:pPrChange>
      </w:pPr>
      <w:r>
        <w:rPr>
          <w:lang w:eastAsia="ja-JP"/>
        </w:rPr>
        <w:t>While there is a concern that the</w:t>
      </w:r>
      <w:r w:rsidRPr="00902B67">
        <w:rPr>
          <w:lang w:eastAsia="ja-JP"/>
        </w:rPr>
        <w:t xml:space="preserve"> sample wou</w:t>
      </w:r>
      <w:r>
        <w:rPr>
          <w:lang w:eastAsia="ja-JP"/>
        </w:rPr>
        <w:t xml:space="preserve">ld be self-selected and not random, it will still provide additional key baseline data. </w:t>
      </w:r>
      <w:r>
        <w:t xml:space="preserve">Subsequently, </w:t>
      </w:r>
      <w:r w:rsidRPr="00400D8F">
        <w:t>the postdoctoral fellow</w:t>
      </w:r>
      <w:r w:rsidRPr="00D90588">
        <w:t xml:space="preserve"> </w:t>
      </w:r>
      <w:r>
        <w:t>may</w:t>
      </w:r>
      <w:r w:rsidRPr="00D90588">
        <w:t xml:space="preserve"> select a random sample from survey respondents to conduct in-depth interviews for deeper insights</w:t>
      </w:r>
      <w:r>
        <w:t xml:space="preserve"> following the qualitative methods described under Specific Aim 1, </w:t>
      </w:r>
      <w:ins w:id="389" w:author="Dominique Duncan" w:date="2016-03-08T13:03:00Z">
        <w:r w:rsidR="00DB6AD1">
          <w:t>S</w:t>
        </w:r>
      </w:ins>
      <w:del w:id="390" w:author="Dominique Duncan" w:date="2016-03-08T13:03:00Z">
        <w:r w:rsidR="001732A3" w:rsidDel="00DB6AD1">
          <w:delText>s</w:delText>
        </w:r>
      </w:del>
      <w:r w:rsidR="001732A3">
        <w:t>tep 1</w:t>
      </w:r>
      <w:r w:rsidR="00400D8F" w:rsidRPr="00600FE6">
        <w:t>.</w:t>
      </w:r>
      <w:r w:rsidR="00650A92" w:rsidRPr="00600FE6">
        <w:t xml:space="preserve"> </w:t>
      </w:r>
      <w:r w:rsidRPr="00600FE6">
        <w:rPr>
          <w:lang w:eastAsia="ja-JP"/>
        </w:rPr>
        <w:t>(Start</w:t>
      </w:r>
      <w:r w:rsidR="001732A3">
        <w:rPr>
          <w:lang w:eastAsia="ja-JP"/>
        </w:rPr>
        <w:t>ed</w:t>
      </w:r>
      <w:r w:rsidRPr="00600FE6">
        <w:rPr>
          <w:lang w:eastAsia="ja-JP"/>
        </w:rPr>
        <w:t xml:space="preserve"> </w:t>
      </w:r>
      <w:r w:rsidR="001732A3">
        <w:rPr>
          <w:lang w:eastAsia="ja-JP"/>
        </w:rPr>
        <w:t>Y</w:t>
      </w:r>
      <w:r w:rsidRPr="00600FE6">
        <w:rPr>
          <w:lang w:eastAsia="ja-JP"/>
        </w:rPr>
        <w:t>ear 2</w:t>
      </w:r>
      <w:r w:rsidRPr="00600FE6">
        <w:t xml:space="preserve"> and completed </w:t>
      </w:r>
      <w:r w:rsidR="001732A3">
        <w:t>Y</w:t>
      </w:r>
      <w:r w:rsidRPr="00600FE6">
        <w:t>ear 4</w:t>
      </w:r>
      <w:r w:rsidRPr="00600FE6">
        <w:rPr>
          <w:lang w:eastAsia="ja-JP"/>
        </w:rPr>
        <w:t>)</w:t>
      </w:r>
      <w:r w:rsidR="002C4B4C" w:rsidRPr="00600FE6">
        <w:rPr>
          <w:lang w:eastAsia="ja-JP"/>
        </w:rPr>
        <w:t>.</w:t>
      </w:r>
    </w:p>
    <w:p w14:paraId="7F80A1E4" w14:textId="6865BAE7" w:rsidR="00FC1730" w:rsidRPr="00650A92" w:rsidRDefault="002C4B4C">
      <w:pPr>
        <w:pStyle w:val="NoSpacing"/>
        <w:spacing w:afterLines="30" w:after="72"/>
        <w:rPr>
          <w:i/>
          <w:u w:val="single"/>
          <w:lang w:eastAsia="ja-JP"/>
        </w:rPr>
        <w:pPrChange w:id="391" w:author="Ryan Essex" w:date="2016-03-07T14:21:00Z">
          <w:pPr>
            <w:pStyle w:val="NoSpacing"/>
            <w:spacing w:afterLines="60" w:after="144"/>
          </w:pPr>
        </w:pPrChange>
      </w:pPr>
      <w:r w:rsidRPr="00600FE6">
        <w:rPr>
          <w:rStyle w:val="Heading2Char"/>
        </w:rPr>
        <w:t>Evaluation Plan:</w:t>
      </w:r>
      <w:r w:rsidR="00CD6F71" w:rsidRPr="00400D8F">
        <w:rPr>
          <w:i/>
        </w:rPr>
        <w:t xml:space="preserve"> </w:t>
      </w:r>
      <w:r w:rsidR="00CD6F71" w:rsidRPr="00400D8F">
        <w:t>The delivery of an additional survey to stakeholders for input presents an opportunity to assess the progress of a number of our objectives in this study. Namely, the response rates for our survey will be an indicator for the effective</w:t>
      </w:r>
      <w:r w:rsidR="00677BA4">
        <w:t>nes</w:t>
      </w:r>
      <w:r w:rsidR="00CD6F71" w:rsidRPr="00400D8F">
        <w:t xml:space="preserve">s of our public outreach activities and the breadth of networking achieved via the PCC and the working group during the focus groups, Knowledge Exchange Forum and the website activities. Furthermore, </w:t>
      </w:r>
      <w:r w:rsidR="00CD3467" w:rsidRPr="00400D8F">
        <w:t xml:space="preserve">thematic analysis of survey responses will indicate to the study team if data saturation is attained or whether there are potential areas/themes yet to be fully identified and explored through data collection in </w:t>
      </w:r>
      <w:r w:rsidR="001732A3">
        <w:t>step 1</w:t>
      </w:r>
      <w:r w:rsidR="00400D8F" w:rsidRPr="00400D8F">
        <w:t>.</w:t>
      </w:r>
      <w:r w:rsidR="00CD3467" w:rsidRPr="00013DCA">
        <w:rPr>
          <w:u w:val="single"/>
        </w:rPr>
        <w:t xml:space="preserve">  </w:t>
      </w:r>
      <w:r w:rsidR="00CD6F71" w:rsidRPr="00013DCA">
        <w:rPr>
          <w:u w:val="single"/>
        </w:rPr>
        <w:t xml:space="preserve"> </w:t>
      </w:r>
    </w:p>
    <w:p w14:paraId="6843D1BA" w14:textId="023E29BD" w:rsidR="00FC1730" w:rsidRDefault="00FC1730">
      <w:pPr>
        <w:pStyle w:val="NoSpacing"/>
        <w:spacing w:afterLines="30" w:after="72"/>
        <w:pPrChange w:id="392" w:author="Ryan Essex" w:date="2016-03-07T14:21:00Z">
          <w:pPr>
            <w:pStyle w:val="NoSpacing"/>
            <w:spacing w:afterLines="60" w:after="144"/>
          </w:pPr>
        </w:pPrChange>
      </w:pPr>
      <w:r w:rsidRPr="00600FE6">
        <w:rPr>
          <w:b/>
        </w:rPr>
        <w:t>Deliverable</w:t>
      </w:r>
      <w:r w:rsidR="00F566B7" w:rsidRPr="00600FE6">
        <w:rPr>
          <w:b/>
        </w:rPr>
        <w:t>s</w:t>
      </w:r>
      <w:r w:rsidRPr="00600FE6">
        <w:rPr>
          <w:b/>
        </w:rPr>
        <w:t>:</w:t>
      </w:r>
      <w:r>
        <w:t xml:space="preserve"> </w:t>
      </w:r>
      <w:r w:rsidR="0034548F">
        <w:t xml:space="preserve">(1) </w:t>
      </w:r>
      <w:r>
        <w:t xml:space="preserve">Publications aiming at improving </w:t>
      </w:r>
      <w:r w:rsidR="007E3932">
        <w:t>subject participation</w:t>
      </w:r>
      <w:r>
        <w:t xml:space="preserve"> in </w:t>
      </w:r>
      <w:proofErr w:type="gramStart"/>
      <w:r>
        <w:t>soundly</w:t>
      </w:r>
      <w:r w:rsidR="007E3932">
        <w:t>-</w:t>
      </w:r>
      <w:r>
        <w:t>designed</w:t>
      </w:r>
      <w:proofErr w:type="gramEnd"/>
      <w:r>
        <w:t xml:space="preserve"> studies</w:t>
      </w:r>
      <w:ins w:id="393" w:author="Dominique Duncan" w:date="2016-03-08T13:03:00Z">
        <w:r w:rsidR="00DB6AD1">
          <w:t xml:space="preserve"> and</w:t>
        </w:r>
      </w:ins>
      <w:del w:id="394" w:author="Dominique Duncan" w:date="2016-03-08T13:03:00Z">
        <w:r w:rsidR="0034548F" w:rsidDel="00DB6AD1">
          <w:delText>;</w:delText>
        </w:r>
      </w:del>
      <w:r w:rsidR="0034548F">
        <w:t xml:space="preserve"> (2) </w:t>
      </w:r>
      <w:r w:rsidR="007E3932">
        <w:t>Dissemination of information to</w:t>
      </w:r>
      <w:r>
        <w:t xml:space="preserve"> other groups developing studies with consumer participation, advice</w:t>
      </w:r>
      <w:ins w:id="395" w:author="Dominique Duncan" w:date="2016-03-08T13:03:00Z">
        <w:r w:rsidR="00DB6AD1">
          <w:t>,</w:t>
        </w:r>
      </w:ins>
      <w:r>
        <w:t xml:space="preserve"> and consent.</w:t>
      </w:r>
    </w:p>
    <w:p w14:paraId="6536F5CB" w14:textId="75E8D912" w:rsidR="009620C4" w:rsidRPr="00600FE6" w:rsidRDefault="00FC1730">
      <w:pPr>
        <w:pStyle w:val="NoSpacing"/>
        <w:spacing w:afterLines="30" w:after="72"/>
        <w:pPrChange w:id="396" w:author="Ryan Essex" w:date="2016-03-07T14:21:00Z">
          <w:pPr>
            <w:pStyle w:val="NoSpacing"/>
            <w:spacing w:afterLines="60" w:after="144"/>
          </w:pPr>
        </w:pPrChange>
      </w:pPr>
      <w:proofErr w:type="gramStart"/>
      <w:r w:rsidRPr="00600FE6">
        <w:rPr>
          <w:rStyle w:val="Heading2Char"/>
        </w:rPr>
        <w:t>3.</w:t>
      </w:r>
      <w:r w:rsidR="00296FFB">
        <w:rPr>
          <w:rStyle w:val="Heading2Char"/>
        </w:rPr>
        <w:t>3.3.</w:t>
      </w:r>
      <w:r w:rsidR="00B6786B">
        <w:rPr>
          <w:rStyle w:val="Heading2Char"/>
        </w:rPr>
        <w:t xml:space="preserve"> </w:t>
      </w:r>
      <w:r w:rsidRPr="00600FE6">
        <w:rPr>
          <w:rStyle w:val="Heading2Char"/>
        </w:rPr>
        <w:t>Consultation with key partners</w:t>
      </w:r>
      <w:r>
        <w:t xml:space="preserve"> including </w:t>
      </w:r>
      <w:r w:rsidRPr="00114070">
        <w:t>the Epilepsy Study Consortium (ESC</w:t>
      </w:r>
      <w:r w:rsidRPr="00114070">
        <w:rPr>
          <w:lang w:eastAsia="ja-JP"/>
        </w:rPr>
        <w:t>;</w:t>
      </w:r>
      <w:r>
        <w:t xml:space="preserve"> </w:t>
      </w:r>
      <w:r w:rsidR="00F140CE" w:rsidRPr="00DB6AD1">
        <w:rPr>
          <w:color w:val="0000FF"/>
          <w:rPrChange w:id="397" w:author="Dominique Duncan" w:date="2016-03-08T13:03:00Z">
            <w:rPr/>
          </w:rPrChange>
        </w:rPr>
        <w:fldChar w:fldCharType="begin"/>
      </w:r>
      <w:r w:rsidR="00F140CE" w:rsidRPr="00DB6AD1">
        <w:rPr>
          <w:color w:val="0000FF"/>
          <w:rPrChange w:id="398" w:author="Dominique Duncan" w:date="2016-03-08T13:03:00Z">
            <w:rPr/>
          </w:rPrChange>
        </w:rPr>
        <w:instrText xml:space="preserve"> HYPERLINK "http://epilepsyconsortium.org/" </w:instrText>
      </w:r>
      <w:r w:rsidR="00F140CE" w:rsidRPr="00DB6AD1">
        <w:rPr>
          <w:color w:val="0000FF"/>
          <w:rPrChange w:id="399" w:author="Dominique Duncan" w:date="2016-03-08T13:03:00Z">
            <w:rPr/>
          </w:rPrChange>
        </w:rPr>
        <w:fldChar w:fldCharType="separate"/>
      </w:r>
      <w:r w:rsidRPr="00DB6AD1">
        <w:rPr>
          <w:color w:val="0000FF"/>
          <w:u w:val="single" w:color="0000E9"/>
          <w:lang w:eastAsia="ja-JP"/>
          <w:rPrChange w:id="400" w:author="Dominique Duncan" w:date="2016-03-08T13:03:00Z">
            <w:rPr>
              <w:color w:val="000000" w:themeColor="text1"/>
              <w:u w:val="single" w:color="0000E9"/>
              <w:lang w:eastAsia="ja-JP"/>
            </w:rPr>
          </w:rPrChange>
        </w:rPr>
        <w:t>http://epilepsyconsortium.org</w:t>
      </w:r>
      <w:r w:rsidR="00F140CE" w:rsidRPr="00DB6AD1">
        <w:rPr>
          <w:color w:val="0000FF"/>
          <w:u w:val="single" w:color="0000E9"/>
          <w:lang w:eastAsia="ja-JP"/>
          <w:rPrChange w:id="401" w:author="Dominique Duncan" w:date="2016-03-08T13:03:00Z">
            <w:rPr>
              <w:color w:val="000000" w:themeColor="text1"/>
              <w:u w:val="single" w:color="0000E9"/>
              <w:lang w:eastAsia="ja-JP"/>
            </w:rPr>
          </w:rPrChange>
        </w:rPr>
        <w:fldChar w:fldCharType="end"/>
      </w:r>
      <w:r w:rsidRPr="00600FE6">
        <w:rPr>
          <w:color w:val="000000" w:themeColor="text1"/>
          <w:lang w:eastAsia="ja-JP"/>
        </w:rPr>
        <w:t>)</w:t>
      </w:r>
      <w:r w:rsidRPr="00600FE6">
        <w:rPr>
          <w:color w:val="000000" w:themeColor="text1"/>
        </w:rPr>
        <w:t>.</w:t>
      </w:r>
      <w:proofErr w:type="gramEnd"/>
      <w:r w:rsidRPr="00114070">
        <w:t xml:space="preserve"> ESC has expertise i</w:t>
      </w:r>
      <w:r>
        <w:t>n all aspects of epilepsy-related clinical trials and</w:t>
      </w:r>
      <w:r w:rsidRPr="00114070">
        <w:t xml:space="preserve"> serve</w:t>
      </w:r>
      <w:r>
        <w:t>s</w:t>
      </w:r>
      <w:r w:rsidRPr="00114070">
        <w:t xml:space="preserve"> as a consul</w:t>
      </w:r>
      <w:r>
        <w:t>tant to EpiBioS4Rx, including membership on the Core Project Coordinating Committee</w:t>
      </w:r>
      <w:r w:rsidRPr="00114070">
        <w:t xml:space="preserve">. ESC is a group of scientific investigators from more than 20 academic medical research centers who are dedicated to accelerating the development of new therapies in epilepsy. ESC has </w:t>
      </w:r>
      <w:r>
        <w:t>several</w:t>
      </w:r>
      <w:r w:rsidRPr="00114070">
        <w:t xml:space="preserve"> years of experience in building partnerships between academics, industry and regulatory agencies to optimize clinical trial methodology in order to responsibly speed new treatments to patients. Public engagement regarding future clinical trials will be more productive if discussed in the context of what regulatory agencies will accept, and what sponsors (academic and industry) are likely to study. While the primary outcome of future trials will be driven by the science and the regulatory climate, secondary outcomes will certainly be in</w:t>
      </w:r>
      <w:r>
        <w:t>fluenced by engagement with consumer and consumer groups</w:t>
      </w:r>
      <w:r w:rsidR="00400D8F">
        <w:t>.</w:t>
      </w:r>
      <w:r>
        <w:t xml:space="preserve"> </w:t>
      </w:r>
      <w:r w:rsidR="0003755F">
        <w:t>To this end, the Investigators of the individual projects of EpiBioS4Rx will consult with the P</w:t>
      </w:r>
      <w:r w:rsidR="00645370">
        <w:t>ublic En</w:t>
      </w:r>
      <w:r w:rsidR="0003755F">
        <w:t>g</w:t>
      </w:r>
      <w:r w:rsidR="00645370">
        <w:t>agement Core before making their final decisions regarding items to include in the future clinical trial. For example, the consumer groups may make suggestions on the choice of biomarkers in the panel used to determine antiepileptogenesis</w:t>
      </w:r>
      <w:r w:rsidR="002A6285">
        <w:t xml:space="preserve">, advocate for the selection of a specific lead treatment protocol based on existing phase 1 data, </w:t>
      </w:r>
      <w:r w:rsidR="00EC75E7">
        <w:t xml:space="preserve">and </w:t>
      </w:r>
      <w:r w:rsidR="002A6285">
        <w:t>recommend addition of other outcomes of interest which could be studied through parallel or separate studies (e.g., cognitive, behavioral)</w:t>
      </w:r>
      <w:del w:id="402" w:author="Dominique Duncan" w:date="2016-03-08T13:03:00Z">
        <w:r w:rsidR="00EC75E7" w:rsidDel="00DB6AD1">
          <w:delText>.</w:delText>
        </w:r>
      </w:del>
      <w:r w:rsidR="002A6285">
        <w:t xml:space="preserve"> </w:t>
      </w:r>
      <w:r w:rsidRPr="00600FE6">
        <w:t>(</w:t>
      </w:r>
      <w:ins w:id="403" w:author="Dominique Duncan" w:date="2016-03-08T13:03:00Z">
        <w:r w:rsidR="00DB6AD1">
          <w:t>s</w:t>
        </w:r>
      </w:ins>
      <w:del w:id="404" w:author="Dominique Duncan" w:date="2016-03-08T13:03:00Z">
        <w:r w:rsidR="008D6E69" w:rsidRPr="00600FE6" w:rsidDel="00DB6AD1">
          <w:delText>S</w:delText>
        </w:r>
      </w:del>
      <w:r w:rsidR="008D6E69" w:rsidRPr="00600FE6">
        <w:t xml:space="preserve">tarting </w:t>
      </w:r>
      <w:ins w:id="405" w:author="Dominique Duncan" w:date="2016-03-08T13:03:00Z">
        <w:r w:rsidR="00DB6AD1">
          <w:t xml:space="preserve">in </w:t>
        </w:r>
      </w:ins>
      <w:r w:rsidR="008D6E69" w:rsidRPr="00600FE6">
        <w:t>Y</w:t>
      </w:r>
      <w:r w:rsidRPr="00600FE6">
        <w:t xml:space="preserve">ear 4 and completed </w:t>
      </w:r>
      <w:ins w:id="406" w:author="Dominique Duncan" w:date="2016-03-08T13:04:00Z">
        <w:r w:rsidR="00DB6AD1">
          <w:t>by Y</w:t>
        </w:r>
      </w:ins>
      <w:del w:id="407" w:author="Dominique Duncan" w:date="2016-03-08T13:04:00Z">
        <w:r w:rsidRPr="00600FE6" w:rsidDel="00DB6AD1">
          <w:delText>y</w:delText>
        </w:r>
      </w:del>
      <w:r w:rsidRPr="00600FE6">
        <w:t>ear 5)</w:t>
      </w:r>
    </w:p>
    <w:p w14:paraId="33FE44D6" w14:textId="0167D071" w:rsidR="00CC7B8B" w:rsidRDefault="0098304B">
      <w:pPr>
        <w:pStyle w:val="NoSpacing"/>
        <w:spacing w:afterLines="30" w:after="72"/>
        <w:pPrChange w:id="408" w:author="Ryan Essex" w:date="2016-03-07T14:21:00Z">
          <w:pPr>
            <w:pStyle w:val="NoSpacing"/>
            <w:spacing w:afterLines="60" w:after="144"/>
          </w:pPr>
        </w:pPrChange>
      </w:pPr>
      <w:r w:rsidRPr="00600FE6">
        <w:rPr>
          <w:rStyle w:val="Heading2Char"/>
        </w:rPr>
        <w:t>Evaluation Plan</w:t>
      </w:r>
      <w:r w:rsidR="009620C4" w:rsidRPr="00600FE6">
        <w:rPr>
          <w:rStyle w:val="Heading2Char"/>
        </w:rPr>
        <w:t>:</w:t>
      </w:r>
      <w:r w:rsidR="009620C4">
        <w:t xml:space="preserve"> </w:t>
      </w:r>
      <w:r w:rsidR="00CC7B8B">
        <w:t>Sustained engagement with partners and stakeholders will be assessed by compiling results of the evaluation plans associated with each step during the life of the study and metrics such as website visitation rates and satisfaction scores for produced outreach materials.</w:t>
      </w:r>
    </w:p>
    <w:p w14:paraId="3E769F44" w14:textId="3CA3868E" w:rsidR="002C4B4C" w:rsidRDefault="00CC7B8B">
      <w:pPr>
        <w:pStyle w:val="NoSpacing"/>
        <w:spacing w:afterLines="30" w:after="72"/>
        <w:pPrChange w:id="409" w:author="Ryan Essex" w:date="2016-03-07T14:21:00Z">
          <w:pPr>
            <w:pStyle w:val="NoSpacing"/>
            <w:spacing w:afterLines="60" w:after="144"/>
          </w:pPr>
        </w:pPrChange>
      </w:pPr>
      <w:r>
        <w:t>The final evaluative variables will be determined as in collaboration with the PCC and the working group(s) but may include indicators such as length of participation or service on working groups, and number of attendees at events such as the Knowledge Exchange Forum.</w:t>
      </w:r>
    </w:p>
    <w:p w14:paraId="1B76F6B5" w14:textId="47CA1053" w:rsidR="00FC1730" w:rsidRDefault="00FC1730">
      <w:pPr>
        <w:pStyle w:val="NoSpacing"/>
        <w:spacing w:afterLines="30" w:after="72"/>
        <w:pPrChange w:id="410" w:author="Ryan Essex" w:date="2016-03-07T14:21:00Z">
          <w:pPr>
            <w:pStyle w:val="NoSpacing"/>
            <w:spacing w:afterLines="60" w:after="144"/>
          </w:pPr>
        </w:pPrChange>
      </w:pPr>
      <w:r w:rsidRPr="00600FE6">
        <w:rPr>
          <w:rStyle w:val="Heading2Char"/>
        </w:rPr>
        <w:t>Deliverables</w:t>
      </w:r>
      <w:r w:rsidR="0050105E" w:rsidRPr="00600FE6">
        <w:rPr>
          <w:rStyle w:val="Heading2Char"/>
        </w:rPr>
        <w:t>:</w:t>
      </w:r>
      <w:r w:rsidR="00A9183A" w:rsidRPr="00AF258C">
        <w:t xml:space="preserve"> </w:t>
      </w:r>
      <w:r>
        <w:t xml:space="preserve">Increased engagement with key partners, which will improve future collaborations </w:t>
      </w:r>
      <w:r w:rsidR="00CC7B8B">
        <w:t>(</w:t>
      </w:r>
      <w:r>
        <w:t>as demonstrated by ongoing engagement by these partners and co-author publications</w:t>
      </w:r>
      <w:r w:rsidR="00CC7B8B">
        <w:t>)</w:t>
      </w:r>
      <w:r w:rsidR="0050105E">
        <w:t>.</w:t>
      </w:r>
      <w:r>
        <w:t xml:space="preserve"> </w:t>
      </w:r>
    </w:p>
    <w:p w14:paraId="52FDD269" w14:textId="2DE10906" w:rsidR="00054844" w:rsidRDefault="00296FFB">
      <w:pPr>
        <w:pStyle w:val="NoSpacing"/>
        <w:spacing w:afterLines="30" w:after="72"/>
        <w:pPrChange w:id="411" w:author="Ryan Essex" w:date="2016-03-07T14:21:00Z">
          <w:pPr>
            <w:pStyle w:val="NoSpacing"/>
            <w:spacing w:afterLines="60" w:after="144"/>
          </w:pPr>
        </w:pPrChange>
      </w:pPr>
      <w:r>
        <w:rPr>
          <w:rStyle w:val="Heading2Char"/>
        </w:rPr>
        <w:t>3.3.</w:t>
      </w:r>
      <w:r w:rsidR="00FC1730" w:rsidRPr="00600FE6">
        <w:rPr>
          <w:rStyle w:val="Heading2Char"/>
        </w:rPr>
        <w:t>4. Prepare a PCORI grant</w:t>
      </w:r>
      <w:r w:rsidR="00FC1730">
        <w:t xml:space="preserve"> </w:t>
      </w:r>
      <w:r w:rsidR="00FC1730" w:rsidRPr="008569EE">
        <w:t xml:space="preserve">for a future trial of </w:t>
      </w:r>
      <w:r w:rsidR="00FC1730">
        <w:t xml:space="preserve">antiepileptogenesis in TBI using the </w:t>
      </w:r>
      <w:r w:rsidR="00FC1730" w:rsidRPr="008569EE">
        <w:t>meaningful outcome measures</w:t>
      </w:r>
      <w:r w:rsidR="00FC1730">
        <w:t xml:space="preserve">, the </w:t>
      </w:r>
      <w:r w:rsidR="00FC1730" w:rsidRPr="008569EE">
        <w:t>successful enrollment and retention strategies</w:t>
      </w:r>
      <w:r w:rsidR="00FC1730">
        <w:t xml:space="preserve"> determined in this Core</w:t>
      </w:r>
      <w:r w:rsidR="00FC1730" w:rsidRPr="008569EE">
        <w:t xml:space="preserve">, </w:t>
      </w:r>
      <w:r w:rsidR="00FC1730">
        <w:t>and data from the scientific component of the EpiBioS4Rx CWOW (</w:t>
      </w:r>
      <w:r w:rsidR="00FC1730" w:rsidRPr="00553C38">
        <w:rPr>
          <w:b/>
        </w:rPr>
        <w:t xml:space="preserve">Year </w:t>
      </w:r>
      <w:r w:rsidR="00400D8F">
        <w:rPr>
          <w:b/>
        </w:rPr>
        <w:t>5)</w:t>
      </w:r>
      <w:r w:rsidR="00400D8F">
        <w:t>.</w:t>
      </w:r>
    </w:p>
    <w:p w14:paraId="6FFAC1B7" w14:textId="2D23E447" w:rsidR="00FC1730" w:rsidRDefault="00054844">
      <w:pPr>
        <w:pStyle w:val="NoSpacing"/>
        <w:spacing w:afterLines="30" w:after="72"/>
        <w:rPr>
          <w:ins w:id="412" w:author="Ryan Essex" w:date="2016-03-07T14:24:00Z"/>
        </w:rPr>
        <w:pPrChange w:id="413" w:author="Ryan Essex" w:date="2016-03-07T14:21:00Z">
          <w:pPr>
            <w:pStyle w:val="NoSpacing"/>
            <w:spacing w:afterLines="60" w:after="144"/>
          </w:pPr>
        </w:pPrChange>
      </w:pPr>
      <w:del w:id="414" w:author="Dominique Duncan" w:date="2016-03-08T13:04:00Z">
        <w:r w:rsidRPr="00600FE6" w:rsidDel="00DB6AD1">
          <w:rPr>
            <w:rStyle w:val="Heading2Char"/>
          </w:rPr>
          <w:delText xml:space="preserve"> </w:delText>
        </w:r>
      </w:del>
      <w:r w:rsidR="00F859D4" w:rsidRPr="00600FE6">
        <w:rPr>
          <w:rStyle w:val="Heading2Char"/>
        </w:rPr>
        <w:t>Evaluation Plan and Deliverables</w:t>
      </w:r>
      <w:r w:rsidR="00F859D4" w:rsidRPr="00AF258C">
        <w:t>:</w:t>
      </w:r>
      <w:del w:id="415" w:author="Dominique Duncan" w:date="2016-03-08T13:04:00Z">
        <w:r w:rsidR="00F859D4" w:rsidRPr="00AF258C" w:rsidDel="00DB6AD1">
          <w:rPr>
            <w:lang w:eastAsia="ja-JP"/>
          </w:rPr>
          <w:delText xml:space="preserve"> </w:delText>
        </w:r>
      </w:del>
      <w:r w:rsidR="00650A92" w:rsidRPr="001F6E4A">
        <w:t xml:space="preserve"> </w:t>
      </w:r>
      <w:r w:rsidR="00FC1730">
        <w:t>Evidence of submission to</w:t>
      </w:r>
      <w:r w:rsidR="00650A92">
        <w:t xml:space="preserve"> </w:t>
      </w:r>
      <w:r w:rsidR="00FC1730">
        <w:t>funding agencies and funding success to enhance the work being proposed in the Public Engagement Core project.</w:t>
      </w:r>
    </w:p>
    <w:p w14:paraId="2FDB29C8" w14:textId="77777777" w:rsidR="00236637" w:rsidRDefault="00236637">
      <w:pPr>
        <w:pStyle w:val="NoSpacing"/>
        <w:spacing w:afterLines="30" w:after="72"/>
        <w:pPrChange w:id="416" w:author="Ryan Essex" w:date="2016-03-07T14:21:00Z">
          <w:pPr>
            <w:pStyle w:val="NoSpacing"/>
            <w:spacing w:afterLines="60" w:after="144"/>
          </w:pPr>
        </w:pPrChange>
      </w:pPr>
    </w:p>
    <w:p w14:paraId="3907ED1C" w14:textId="78596C94" w:rsidR="008D6E69" w:rsidRDefault="003903EB">
      <w:pPr>
        <w:pStyle w:val="Heading1"/>
        <w:spacing w:afterLines="30" w:after="72"/>
        <w:pPrChange w:id="417" w:author="Ryan Essex" w:date="2016-03-07T14:21:00Z">
          <w:pPr>
            <w:pStyle w:val="Heading1"/>
            <w:spacing w:afterLines="60" w:after="144"/>
          </w:pPr>
        </w:pPrChange>
      </w:pPr>
      <w:r>
        <w:t>4</w:t>
      </w:r>
      <w:r w:rsidR="00283D9B" w:rsidRPr="008328F0">
        <w:t xml:space="preserve">. </w:t>
      </w:r>
      <w:r w:rsidR="008D6E69">
        <w:t>Timeline</w:t>
      </w:r>
    </w:p>
    <w:p w14:paraId="70106693" w14:textId="22A6DE32" w:rsidR="008D6E69" w:rsidRDefault="008D6E69">
      <w:pPr>
        <w:pStyle w:val="CaptionFigure"/>
        <w:spacing w:afterLines="30" w:after="72"/>
        <w:pPrChange w:id="418" w:author="Ryan Essex" w:date="2016-03-07T14:21:00Z">
          <w:pPr>
            <w:pStyle w:val="CaptionFigure"/>
            <w:spacing w:afterLines="60" w:after="144"/>
          </w:pPr>
        </w:pPrChange>
      </w:pPr>
      <w:r w:rsidRPr="001D6998">
        <w:rPr>
          <w:b/>
        </w:rPr>
        <w:t xml:space="preserve">Figure </w:t>
      </w:r>
      <w:r>
        <w:rPr>
          <w:b/>
        </w:rPr>
        <w:t xml:space="preserve">2. </w:t>
      </w:r>
      <w:r w:rsidR="000851BF" w:rsidRPr="001D6998">
        <w:t xml:space="preserve">The timing for initiating </w:t>
      </w:r>
      <w:r w:rsidR="000851BF">
        <w:t xml:space="preserve">and completing </w:t>
      </w:r>
      <w:r w:rsidR="000851BF" w:rsidRPr="001D6998">
        <w:t xml:space="preserve">each deliverable. </w:t>
      </w:r>
    </w:p>
    <w:p w14:paraId="77E8F248" w14:textId="7B6BEC12" w:rsidR="00283D9B" w:rsidRPr="008328F0" w:rsidRDefault="008D5BE5">
      <w:pPr>
        <w:spacing w:afterLines="30" w:after="72"/>
        <w:rPr>
          <w:rFonts w:ascii="Arial" w:hAnsi="Arial" w:cs="Arial"/>
          <w:b/>
        </w:rPr>
        <w:pPrChange w:id="419" w:author="Ryan Essex" w:date="2016-03-07T14:21:00Z">
          <w:pPr>
            <w:spacing w:afterLines="60" w:after="144"/>
          </w:pPr>
        </w:pPrChange>
      </w:pPr>
      <w:r w:rsidRPr="00FB0121">
        <w:rPr>
          <w:rFonts w:ascii="Arial" w:hAnsi="Arial" w:cs="Arial"/>
          <w:b/>
          <w:noProof/>
        </w:rPr>
        <w:lastRenderedPageBreak/>
        <w:drawing>
          <wp:inline distT="0" distB="0" distL="0" distR="0" wp14:anchorId="7A0CAE84" wp14:editId="1F10497E">
            <wp:extent cx="6750098" cy="4409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 Engagement Timeline Final.png"/>
                    <pic:cNvPicPr/>
                  </pic:nvPicPr>
                  <pic:blipFill>
                    <a:blip r:embed="rId10">
                      <a:extLst>
                        <a:ext uri="{28A0092B-C50C-407E-A947-70E740481C1C}">
                          <a14:useLocalDpi xmlns:a14="http://schemas.microsoft.com/office/drawing/2010/main" val="0"/>
                        </a:ext>
                      </a:extLst>
                    </a:blip>
                    <a:stretch>
                      <a:fillRect/>
                    </a:stretch>
                  </pic:blipFill>
                  <pic:spPr>
                    <a:xfrm>
                      <a:off x="0" y="0"/>
                      <a:ext cx="6750098" cy="4409889"/>
                    </a:xfrm>
                    <a:prstGeom prst="rect">
                      <a:avLst/>
                    </a:prstGeom>
                  </pic:spPr>
                </pic:pic>
              </a:graphicData>
            </a:graphic>
          </wp:inline>
        </w:drawing>
      </w:r>
    </w:p>
    <w:p w14:paraId="332B692C" w14:textId="1CCAFE94" w:rsidR="008D6E69" w:rsidRDefault="000A2FCA">
      <w:pPr>
        <w:pStyle w:val="Heading2"/>
        <w:spacing w:afterLines="30" w:after="72"/>
        <w:pPrChange w:id="420" w:author="Ryan Essex" w:date="2016-03-07T14:21:00Z">
          <w:pPr>
            <w:pStyle w:val="Heading2"/>
            <w:spacing w:afterLines="60" w:after="144"/>
          </w:pPr>
        </w:pPrChange>
      </w:pPr>
      <w:r>
        <w:br w:type="page"/>
      </w:r>
      <w:r w:rsidR="008D6E69">
        <w:lastRenderedPageBreak/>
        <w:t>5</w:t>
      </w:r>
      <w:r w:rsidR="003C5BE0">
        <w:t>.</w:t>
      </w:r>
      <w:r w:rsidR="008D6E69">
        <w:t xml:space="preserve"> MILESTONES</w:t>
      </w:r>
      <w:r w:rsidR="008D6E69" w:rsidRPr="001D6998">
        <w:t xml:space="preserve"> </w:t>
      </w:r>
    </w:p>
    <w:p w14:paraId="4239CF2C" w14:textId="2BCEB2BE" w:rsidR="00283D9B" w:rsidRDefault="00283D9B">
      <w:pPr>
        <w:spacing w:afterLines="30" w:after="72"/>
        <w:rPr>
          <w:rFonts w:ascii="Arial" w:hAnsi="Arial" w:cs="Arial"/>
          <w:sz w:val="18"/>
          <w:szCs w:val="18"/>
        </w:rPr>
        <w:pPrChange w:id="421" w:author="Ryan Essex" w:date="2016-03-07T14:21:00Z">
          <w:pPr>
            <w:spacing w:afterLines="60" w:after="144"/>
          </w:pPr>
        </w:pPrChange>
      </w:pPr>
      <w:r>
        <w:rPr>
          <w:rFonts w:ascii="Arial" w:hAnsi="Arial" w:cs="Arial"/>
          <w:noProof/>
          <w:sz w:val="18"/>
          <w:szCs w:val="18"/>
        </w:rPr>
        <w:drawing>
          <wp:inline distT="0" distB="0" distL="0" distR="0" wp14:anchorId="6CB92000" wp14:editId="5C6B9656">
            <wp:extent cx="6696643" cy="5402973"/>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696643" cy="5402973"/>
                    </a:xfrm>
                    <a:prstGeom prst="rect">
                      <a:avLst/>
                    </a:prstGeom>
                    <a:noFill/>
                    <a:ln>
                      <a:noFill/>
                    </a:ln>
                  </pic:spPr>
                </pic:pic>
              </a:graphicData>
            </a:graphic>
          </wp:inline>
        </w:drawing>
      </w:r>
    </w:p>
    <w:p w14:paraId="05DEA13F" w14:textId="77777777" w:rsidR="00236637" w:rsidRDefault="00236637">
      <w:pPr>
        <w:pStyle w:val="Heading2"/>
        <w:spacing w:afterLines="30" w:after="72"/>
        <w:rPr>
          <w:ins w:id="422" w:author="Ryan Essex" w:date="2016-03-07T14:24:00Z"/>
        </w:rPr>
        <w:pPrChange w:id="423" w:author="Ryan Essex" w:date="2016-03-07T14:21:00Z">
          <w:pPr>
            <w:pStyle w:val="Heading2"/>
            <w:spacing w:afterLines="60" w:after="144"/>
          </w:pPr>
        </w:pPrChange>
      </w:pPr>
    </w:p>
    <w:p w14:paraId="5C40BFC2" w14:textId="4351C69B" w:rsidR="00FC1730" w:rsidRDefault="008D6E69">
      <w:pPr>
        <w:pStyle w:val="Heading2"/>
        <w:spacing w:afterLines="30" w:after="72"/>
        <w:pPrChange w:id="424" w:author="Ryan Essex" w:date="2016-03-07T14:21:00Z">
          <w:pPr>
            <w:pStyle w:val="Heading2"/>
            <w:spacing w:afterLines="60" w:after="144"/>
          </w:pPr>
        </w:pPrChange>
      </w:pPr>
      <w:r>
        <w:t>6</w:t>
      </w:r>
      <w:r w:rsidR="003C5BE0">
        <w:t>.</w:t>
      </w:r>
      <w:r w:rsidR="008328F0">
        <w:t xml:space="preserve"> </w:t>
      </w:r>
      <w:r w:rsidR="00FC1730" w:rsidRPr="001D6998">
        <w:t xml:space="preserve">FUTURE DIRECTIONS </w:t>
      </w:r>
    </w:p>
    <w:p w14:paraId="7408C77D" w14:textId="34F4FF93" w:rsidR="00FC1730" w:rsidRPr="001D6998" w:rsidRDefault="00FC1730">
      <w:pPr>
        <w:pStyle w:val="NoSpacing"/>
        <w:spacing w:afterLines="30" w:after="72"/>
        <w:pPrChange w:id="425" w:author="Ryan Essex" w:date="2016-03-07T14:21:00Z">
          <w:pPr>
            <w:pStyle w:val="NoSpacing"/>
            <w:spacing w:afterLines="60" w:after="144"/>
          </w:pPr>
        </w:pPrChange>
      </w:pPr>
      <w:r w:rsidRPr="001D6998">
        <w:t>After a successful intervention trial, we will seek to involve</w:t>
      </w:r>
      <w:r w:rsidR="00E218CC">
        <w:t xml:space="preserve"> worldwide</w:t>
      </w:r>
      <w:r w:rsidRPr="001D6998">
        <w:t xml:space="preserve"> governmental and non</w:t>
      </w:r>
      <w:r w:rsidR="00E218CC">
        <w:t>-</w:t>
      </w:r>
      <w:r w:rsidRPr="001D6998">
        <w:t>governmental organizations</w:t>
      </w:r>
      <w:r w:rsidR="00E218CC">
        <w:t xml:space="preserve"> in the translation and implementation of treatments and policies based on our findings .</w:t>
      </w:r>
      <w:r w:rsidRPr="001D6998">
        <w:t xml:space="preserve"> To explore clinical research regulations across countries, we will use the </w:t>
      </w:r>
      <w:r>
        <w:t xml:space="preserve">National Institute of Allergy and Infectious Diseases (NIAID) </w:t>
      </w:r>
      <w:r w:rsidRPr="001D6998">
        <w:t xml:space="preserve">newly released online </w:t>
      </w:r>
      <w:r w:rsidRPr="00DB6AD1">
        <w:rPr>
          <w:rPrChange w:id="426" w:author="Dominique Duncan" w:date="2016-03-08T13:05:00Z">
            <w:rPr/>
          </w:rPrChange>
        </w:rPr>
        <w:t>database</w:t>
      </w:r>
      <w:r w:rsidRPr="00236637">
        <w:rPr>
          <w:color w:val="0000FF"/>
          <w:rPrChange w:id="427" w:author="Ryan Essex" w:date="2016-03-07T14:23:00Z">
            <w:rPr/>
          </w:rPrChange>
        </w:rPr>
        <w:t xml:space="preserve"> </w:t>
      </w:r>
      <w:ins w:id="428" w:author="Dominique Duncan" w:date="2016-03-08T13:05:00Z">
        <w:r w:rsidR="00DB6AD1" w:rsidRPr="00DB6AD1">
          <w:rPr>
            <w:rPrChange w:id="429" w:author="Dominique Duncan" w:date="2016-03-08T13:05:00Z">
              <w:rPr>
                <w:color w:val="0000FF"/>
              </w:rPr>
            </w:rPrChange>
          </w:rPr>
          <w:t>(</w:t>
        </w:r>
      </w:ins>
      <w:r w:rsidR="00F140CE" w:rsidRPr="00236637">
        <w:rPr>
          <w:color w:val="0000FF"/>
          <w:rPrChange w:id="430" w:author="Ryan Essex" w:date="2016-03-07T14:23:00Z">
            <w:rPr>
              <w:u w:val="single"/>
            </w:rPr>
          </w:rPrChange>
        </w:rPr>
        <w:fldChar w:fldCharType="begin"/>
      </w:r>
      <w:r w:rsidR="00F140CE" w:rsidRPr="00236637">
        <w:rPr>
          <w:color w:val="0000FF"/>
          <w:rPrChange w:id="431" w:author="Ryan Essex" w:date="2016-03-07T14:23:00Z">
            <w:rPr/>
          </w:rPrChange>
        </w:rPr>
        <w:instrText xml:space="preserve"> HYPERLINK "http://clinregs.niaid.nih.gov/" </w:instrText>
      </w:r>
      <w:r w:rsidR="00F140CE" w:rsidRPr="00236637">
        <w:rPr>
          <w:color w:val="0000FF"/>
          <w:rPrChange w:id="432" w:author="Ryan Essex" w:date="2016-03-07T14:23:00Z">
            <w:rPr>
              <w:u w:val="single"/>
            </w:rPr>
          </w:rPrChange>
        </w:rPr>
        <w:fldChar w:fldCharType="separate"/>
      </w:r>
      <w:r w:rsidRPr="00236637">
        <w:rPr>
          <w:color w:val="0000FF"/>
          <w:u w:val="single"/>
          <w:rPrChange w:id="433" w:author="Ryan Essex" w:date="2016-03-07T14:23:00Z">
            <w:rPr>
              <w:u w:val="single"/>
            </w:rPr>
          </w:rPrChange>
        </w:rPr>
        <w:t>http://clinregs.niaid.nih.gov</w:t>
      </w:r>
      <w:r w:rsidR="00F140CE" w:rsidRPr="00236637">
        <w:rPr>
          <w:color w:val="0000FF"/>
          <w:u w:val="single"/>
          <w:rPrChange w:id="434" w:author="Ryan Essex" w:date="2016-03-07T14:23:00Z">
            <w:rPr>
              <w:u w:val="single"/>
            </w:rPr>
          </w:rPrChange>
        </w:rPr>
        <w:fldChar w:fldCharType="end"/>
      </w:r>
      <w:ins w:id="435" w:author="Dominique Duncan" w:date="2016-03-08T13:05:00Z">
        <w:r w:rsidR="00DB6AD1">
          <w:rPr>
            <w:u w:val="single"/>
          </w:rPr>
          <w:t>)</w:t>
        </w:r>
      </w:ins>
      <w:r w:rsidRPr="00600FE6">
        <w:t>.</w:t>
      </w:r>
      <w:r w:rsidRPr="001D6998">
        <w:t xml:space="preserve"> </w:t>
      </w:r>
      <w:r w:rsidR="00E218CC">
        <w:t xml:space="preserve">In </w:t>
      </w:r>
      <w:r w:rsidRPr="001D6998">
        <w:t>the USA, we will follow approaches described</w:t>
      </w:r>
      <w:r>
        <w:t xml:space="preserve"> </w:t>
      </w:r>
      <w:r w:rsidRPr="001D6998">
        <w:t xml:space="preserve">in the </w:t>
      </w:r>
      <w:r>
        <w:t>Institute of Medicine (IOM)</w:t>
      </w:r>
      <w:r w:rsidRPr="001D6998">
        <w:t xml:space="preserve"> report on Epilepsy (</w:t>
      </w:r>
      <w:r w:rsidR="00F140CE" w:rsidRPr="00236637">
        <w:rPr>
          <w:color w:val="0000FF"/>
          <w:rPrChange w:id="436" w:author="Ryan Essex" w:date="2016-03-07T14:23:00Z">
            <w:rPr>
              <w:rStyle w:val="Hyperlink"/>
              <w:rFonts w:cs="Arial"/>
            </w:rPr>
          </w:rPrChange>
        </w:rPr>
        <w:fldChar w:fldCharType="begin"/>
      </w:r>
      <w:r w:rsidR="00F140CE" w:rsidRPr="00236637">
        <w:rPr>
          <w:color w:val="0000FF"/>
          <w:rPrChange w:id="437" w:author="Ryan Essex" w:date="2016-03-07T14:23:00Z">
            <w:rPr/>
          </w:rPrChange>
        </w:rPr>
        <w:instrText xml:space="preserve"> HYPERLINK "http://www.iom.edu/Activities/Disease/Epilepsy.aspx" \t "_blank" </w:instrText>
      </w:r>
      <w:r w:rsidR="00F140CE" w:rsidRPr="00236637">
        <w:rPr>
          <w:color w:val="0000FF"/>
          <w:rPrChange w:id="438" w:author="Ryan Essex" w:date="2016-03-07T14:23:00Z">
            <w:rPr>
              <w:rStyle w:val="Hyperlink"/>
              <w:rFonts w:cs="Arial"/>
            </w:rPr>
          </w:rPrChange>
        </w:rPr>
        <w:fldChar w:fldCharType="separate"/>
      </w:r>
      <w:r w:rsidRPr="00236637">
        <w:rPr>
          <w:rStyle w:val="Hyperlink"/>
          <w:rFonts w:cs="Arial"/>
          <w:color w:val="0000FF"/>
          <w:rPrChange w:id="439" w:author="Ryan Essex" w:date="2016-03-07T14:23:00Z">
            <w:rPr>
              <w:rStyle w:val="Hyperlink"/>
              <w:rFonts w:cs="Arial"/>
            </w:rPr>
          </w:rPrChange>
        </w:rPr>
        <w:t>http://www.iom.edu/Activities/Disease/Epilepsy.aspx</w:t>
      </w:r>
      <w:r w:rsidR="00F140CE" w:rsidRPr="00236637">
        <w:rPr>
          <w:rStyle w:val="Hyperlink"/>
          <w:rFonts w:cs="Arial"/>
          <w:color w:val="0000FF"/>
          <w:rPrChange w:id="440" w:author="Ryan Essex" w:date="2016-03-07T14:23:00Z">
            <w:rPr>
              <w:rStyle w:val="Hyperlink"/>
              <w:rFonts w:cs="Arial"/>
            </w:rPr>
          </w:rPrChange>
        </w:rPr>
        <w:fldChar w:fldCharType="end"/>
      </w:r>
      <w:r w:rsidRPr="001D6998">
        <w:t xml:space="preserve">), followed by the initiatives by Vision 20-20 (a cooperative group of consumer, health professional, and advocacy organizations concerned with the epilepsies; </w:t>
      </w:r>
      <w:ins w:id="441" w:author="Dominique Duncan" w:date="2016-03-08T13:06:00Z">
        <w:r w:rsidR="00DB6AD1">
          <w:t>(</w:t>
        </w:r>
      </w:ins>
      <w:r w:rsidR="00F140CE" w:rsidRPr="00DB6AD1">
        <w:rPr>
          <w:color w:val="0000FF"/>
          <w:rPrChange w:id="442" w:author="Dominique Duncan" w:date="2016-03-08T13:05:00Z">
            <w:rPr/>
          </w:rPrChange>
        </w:rPr>
        <w:fldChar w:fldCharType="begin"/>
      </w:r>
      <w:r w:rsidR="00F140CE" w:rsidRPr="00DB6AD1">
        <w:rPr>
          <w:color w:val="0000FF"/>
          <w:rPrChange w:id="443" w:author="Dominique Duncan" w:date="2016-03-08T13:05:00Z">
            <w:rPr/>
          </w:rPrChange>
        </w:rPr>
        <w:instrText xml:space="preserve"> HYPERLINK "https://www.aesnet.org/about_aes/epilepsy_partners/patient_family_advocacy_groups" </w:instrText>
      </w:r>
      <w:r w:rsidR="00F140CE" w:rsidRPr="00DB6AD1">
        <w:rPr>
          <w:color w:val="0000FF"/>
          <w:rPrChange w:id="444" w:author="Dominique Duncan" w:date="2016-03-08T13:05:00Z">
            <w:rPr/>
          </w:rPrChange>
        </w:rPr>
        <w:fldChar w:fldCharType="separate"/>
      </w:r>
      <w:r w:rsidRPr="00DB6AD1">
        <w:rPr>
          <w:rStyle w:val="Hyperlink"/>
          <w:rFonts w:cs="Arial"/>
          <w:color w:val="0000FF"/>
          <w:rPrChange w:id="445" w:author="Dominique Duncan" w:date="2016-03-08T13:05:00Z">
            <w:rPr>
              <w:rStyle w:val="Hyperlink"/>
              <w:rFonts w:cs="Arial"/>
            </w:rPr>
          </w:rPrChange>
        </w:rPr>
        <w:t>https://www.aesnet.org/about_aes/epilepsy_partners/patient_family_advocacy_groups</w:t>
      </w:r>
      <w:r w:rsidR="00F140CE" w:rsidRPr="00DB6AD1">
        <w:rPr>
          <w:rStyle w:val="Hyperlink"/>
          <w:rFonts w:cs="Arial"/>
          <w:color w:val="0000FF"/>
          <w:rPrChange w:id="446" w:author="Dominique Duncan" w:date="2016-03-08T13:05:00Z">
            <w:rPr>
              <w:rStyle w:val="Hyperlink"/>
              <w:rFonts w:cs="Arial"/>
            </w:rPr>
          </w:rPrChange>
        </w:rPr>
        <w:fldChar w:fldCharType="end"/>
      </w:r>
      <w:ins w:id="447" w:author="Dominique Duncan" w:date="2016-03-08T13:06:00Z">
        <w:r w:rsidR="00DB6AD1">
          <w:t>)</w:t>
        </w:r>
      </w:ins>
      <w:del w:id="448" w:author="Dominique Duncan" w:date="2016-03-08T13:06:00Z">
        <w:r w:rsidRPr="00DB6AD1" w:rsidDel="00DB6AD1">
          <w:rPr>
            <w:color w:val="0000FF"/>
            <w:rPrChange w:id="449" w:author="Dominique Duncan" w:date="2016-03-08T13:05:00Z">
              <w:rPr/>
            </w:rPrChange>
          </w:rPr>
          <w:delText>)</w:delText>
        </w:r>
      </w:del>
      <w:r w:rsidRPr="00DB6AD1">
        <w:rPr>
          <w:color w:val="0000FF"/>
          <w:rPrChange w:id="450" w:author="Dominique Duncan" w:date="2016-03-08T13:05:00Z">
            <w:rPr/>
          </w:rPrChange>
        </w:rPr>
        <w:t xml:space="preserve">. </w:t>
      </w:r>
      <w:r w:rsidRPr="001D6998">
        <w:t xml:space="preserve">Internationally, we will build on initiatives developed by the ILAE and IBE when Dr. Moshé was the ILAE president (2009-13). These include an ongoing collaboration with the European Joint Task Force of the ILAE and IBE that was successful in advancing the care of Epilepsy in Europe through the European Parliament that endorsed the European Written Declaration on Epilepsy in 2011. </w:t>
      </w:r>
      <w:del w:id="451" w:author="Dominique Duncan" w:date="2016-03-08T13:06:00Z">
        <w:r w:rsidRPr="001D6998" w:rsidDel="00DB6AD1">
          <w:delText xml:space="preserve"> </w:delText>
        </w:r>
      </w:del>
      <w:r w:rsidRPr="001D6998">
        <w:t>The calls of the declaration (</w:t>
      </w:r>
      <w:r w:rsidR="00F140CE" w:rsidRPr="00236637">
        <w:rPr>
          <w:color w:val="0000FF"/>
          <w:rPrChange w:id="452" w:author="Ryan Essex" w:date="2016-03-07T14:23:00Z">
            <w:rPr>
              <w:rStyle w:val="Hyperlink"/>
              <w:rFonts w:cs="Arial"/>
            </w:rPr>
          </w:rPrChange>
        </w:rPr>
        <w:fldChar w:fldCharType="begin"/>
      </w:r>
      <w:r w:rsidR="00F140CE" w:rsidRPr="00236637">
        <w:rPr>
          <w:color w:val="0000FF"/>
          <w:rPrChange w:id="453" w:author="Ryan Essex" w:date="2016-03-07T14:23:00Z">
            <w:rPr/>
          </w:rPrChange>
        </w:rPr>
        <w:instrText xml:space="preserve"> HYPERLINK "http://www.ilae-epilepsy.org/visitors/initiatives/EuropeanDeclaration.cfm" </w:instrText>
      </w:r>
      <w:r w:rsidR="00F140CE" w:rsidRPr="00236637">
        <w:rPr>
          <w:color w:val="0000FF"/>
          <w:rPrChange w:id="454" w:author="Ryan Essex" w:date="2016-03-07T14:23:00Z">
            <w:rPr>
              <w:rStyle w:val="Hyperlink"/>
              <w:rFonts w:cs="Arial"/>
            </w:rPr>
          </w:rPrChange>
        </w:rPr>
        <w:fldChar w:fldCharType="separate"/>
      </w:r>
      <w:r w:rsidRPr="00236637">
        <w:rPr>
          <w:rStyle w:val="Hyperlink"/>
          <w:rFonts w:cs="Arial"/>
          <w:color w:val="0000FF"/>
          <w:rPrChange w:id="455" w:author="Ryan Essex" w:date="2016-03-07T14:23:00Z">
            <w:rPr>
              <w:rStyle w:val="Hyperlink"/>
              <w:rFonts w:cs="Arial"/>
            </w:rPr>
          </w:rPrChange>
        </w:rPr>
        <w:t>http://www.ilae-epilepsy.org/visitors/initiatives/EuropeanDeclaration.cfm</w:t>
      </w:r>
      <w:r w:rsidR="00F140CE" w:rsidRPr="00236637">
        <w:rPr>
          <w:rStyle w:val="Hyperlink"/>
          <w:rFonts w:cs="Arial"/>
          <w:color w:val="0000FF"/>
          <w:rPrChange w:id="456" w:author="Ryan Essex" w:date="2016-03-07T14:23:00Z">
            <w:rPr>
              <w:rStyle w:val="Hyperlink"/>
              <w:rFonts w:cs="Arial"/>
            </w:rPr>
          </w:rPrChange>
        </w:rPr>
        <w:fldChar w:fldCharType="end"/>
      </w:r>
      <w:r w:rsidRPr="001D6998">
        <w:t>) are similar to the goals of EpiBioS</w:t>
      </w:r>
      <w:r>
        <w:t>4Rx</w:t>
      </w:r>
      <w:r w:rsidRPr="001D6998">
        <w:t xml:space="preserve">: to encourage research and innovation in the areas of prevention and early diagnosis and treatment of epilepsy; </w:t>
      </w:r>
      <w:r>
        <w:t xml:space="preserve">to </w:t>
      </w:r>
      <w:r w:rsidRPr="001D6998">
        <w:t xml:space="preserve">prioritize epilepsy as a major disease that imposes a significant burden across Europe; </w:t>
      </w:r>
      <w:r>
        <w:t xml:space="preserve">to </w:t>
      </w:r>
      <w:r w:rsidRPr="001D6998">
        <w:t xml:space="preserve">take initiatives to encourage Member States to ensure equal quality of life, including in education, employment, transport and public healthcare, for people with epilepsy, e.g. by stimulating the exchange of best practice; </w:t>
      </w:r>
      <w:r w:rsidR="00797962">
        <w:t xml:space="preserve">and to </w:t>
      </w:r>
      <w:r w:rsidRPr="001D6998">
        <w:t xml:space="preserve">encourage effective health impact assessments on all major EU and national policies. In addition, the ILAE and IBE and the WHO have formed the Global </w:t>
      </w:r>
      <w:r w:rsidR="00BE7570">
        <w:t>C</w:t>
      </w:r>
      <w:r w:rsidRPr="001D6998">
        <w:t xml:space="preserve">ampaign </w:t>
      </w:r>
      <w:r w:rsidR="00BE7570">
        <w:t>I</w:t>
      </w:r>
      <w:r w:rsidRPr="001D6998">
        <w:t>nitiative (</w:t>
      </w:r>
      <w:r w:rsidR="00F140CE" w:rsidRPr="00236637">
        <w:rPr>
          <w:color w:val="0000FF"/>
          <w:rPrChange w:id="457" w:author="Ryan Essex" w:date="2016-03-07T14:23:00Z">
            <w:rPr>
              <w:rStyle w:val="Hyperlink"/>
              <w:rFonts w:cs="Arial"/>
            </w:rPr>
          </w:rPrChange>
        </w:rPr>
        <w:fldChar w:fldCharType="begin"/>
      </w:r>
      <w:r w:rsidR="00F140CE" w:rsidRPr="00236637">
        <w:rPr>
          <w:color w:val="0000FF"/>
          <w:rPrChange w:id="458" w:author="Ryan Essex" w:date="2016-03-07T14:23:00Z">
            <w:rPr/>
          </w:rPrChange>
        </w:rPr>
        <w:instrText xml:space="preserve"> HYPERLINK "http://www.who.int/.../globalepilepsycampaign/en/" </w:instrText>
      </w:r>
      <w:r w:rsidR="00F140CE" w:rsidRPr="00236637">
        <w:rPr>
          <w:color w:val="0000FF"/>
          <w:rPrChange w:id="459" w:author="Ryan Essex" w:date="2016-03-07T14:23:00Z">
            <w:rPr>
              <w:rStyle w:val="Hyperlink"/>
              <w:rFonts w:cs="Arial"/>
            </w:rPr>
          </w:rPrChange>
        </w:rPr>
        <w:fldChar w:fldCharType="separate"/>
      </w:r>
      <w:r w:rsidRPr="00236637">
        <w:rPr>
          <w:rStyle w:val="Hyperlink"/>
          <w:rFonts w:cs="Arial"/>
          <w:color w:val="0000FF"/>
          <w:rPrChange w:id="460" w:author="Ryan Essex" w:date="2016-03-07T14:23:00Z">
            <w:rPr>
              <w:rStyle w:val="Hyperlink"/>
              <w:rFonts w:cs="Arial"/>
            </w:rPr>
          </w:rPrChange>
        </w:rPr>
        <w:t>www.who.int/.../</w:t>
      </w:r>
      <w:proofErr w:type="spellStart"/>
      <w:r w:rsidRPr="00236637">
        <w:rPr>
          <w:rStyle w:val="Hyperlink"/>
          <w:rFonts w:cs="Arial"/>
          <w:bCs/>
          <w:color w:val="0000FF"/>
          <w:rPrChange w:id="461" w:author="Ryan Essex" w:date="2016-03-07T14:23:00Z">
            <w:rPr>
              <w:rStyle w:val="Hyperlink"/>
              <w:rFonts w:cs="Arial"/>
              <w:bCs/>
            </w:rPr>
          </w:rPrChange>
        </w:rPr>
        <w:t>globalepilepsycampaign</w:t>
      </w:r>
      <w:proofErr w:type="spellEnd"/>
      <w:r w:rsidRPr="00236637">
        <w:rPr>
          <w:rStyle w:val="Hyperlink"/>
          <w:rFonts w:cs="Arial"/>
          <w:color w:val="0000FF"/>
          <w:rPrChange w:id="462" w:author="Ryan Essex" w:date="2016-03-07T14:23:00Z">
            <w:rPr>
              <w:rStyle w:val="Hyperlink"/>
              <w:rFonts w:cs="Arial"/>
            </w:rPr>
          </w:rPrChange>
        </w:rPr>
        <w:t>/en/</w:t>
      </w:r>
      <w:r w:rsidR="00F140CE" w:rsidRPr="00236637">
        <w:rPr>
          <w:rStyle w:val="Hyperlink"/>
          <w:rFonts w:cs="Arial"/>
          <w:color w:val="0000FF"/>
          <w:rPrChange w:id="463" w:author="Ryan Essex" w:date="2016-03-07T14:23:00Z">
            <w:rPr>
              <w:rStyle w:val="Hyperlink"/>
              <w:rFonts w:cs="Arial"/>
            </w:rPr>
          </w:rPrChange>
        </w:rPr>
        <w:fldChar w:fldCharType="end"/>
      </w:r>
      <w:proofErr w:type="gramStart"/>
      <w:r w:rsidRPr="00236637">
        <w:rPr>
          <w:rStyle w:val="HTMLCite"/>
          <w:rFonts w:cs="Arial"/>
          <w:i w:val="0"/>
          <w:rPrChange w:id="464" w:author="Ryan Essex" w:date="2016-03-07T14:24:00Z">
            <w:rPr>
              <w:rStyle w:val="HTMLCite"/>
              <w:rFonts w:cs="Arial"/>
            </w:rPr>
          </w:rPrChange>
        </w:rPr>
        <w:t>)</w:t>
      </w:r>
      <w:ins w:id="465" w:author="Dominique Duncan" w:date="2016-03-08T13:06:00Z">
        <w:r w:rsidR="00DB6AD1">
          <w:rPr>
            <w:rStyle w:val="HTMLCite"/>
            <w:rFonts w:cs="Arial"/>
            <w:i w:val="0"/>
          </w:rPr>
          <w:t>m</w:t>
        </w:r>
      </w:ins>
      <w:proofErr w:type="gramEnd"/>
      <w:r w:rsidRPr="00236637">
        <w:rPr>
          <w:rStyle w:val="HTMLCite"/>
          <w:rFonts w:cs="Arial"/>
          <w:i w:val="0"/>
        </w:rPr>
        <w:t xml:space="preserve"> </w:t>
      </w:r>
      <w:r>
        <w:rPr>
          <w:rStyle w:val="HTMLCite"/>
          <w:rFonts w:cs="Arial"/>
          <w:i w:val="0"/>
        </w:rPr>
        <w:t>which</w:t>
      </w:r>
      <w:r w:rsidR="003A2455">
        <w:t xml:space="preserve"> </w:t>
      </w:r>
      <w:r w:rsidRPr="001D6998">
        <w:rPr>
          <w:rStyle w:val="HTMLCite"/>
          <w:rFonts w:cs="Arial"/>
          <w:i w:val="0"/>
        </w:rPr>
        <w:lastRenderedPageBreak/>
        <w:t>allows for communication with governmental organizations world-wide with specific steps already developed for the Americas through the</w:t>
      </w:r>
      <w:r w:rsidR="00D07718">
        <w:rPr>
          <w:rStyle w:val="HTMLCite"/>
          <w:rFonts w:cs="Arial"/>
          <w:i w:val="0"/>
        </w:rPr>
        <w:t xml:space="preserve"> World Health Organization (WHO) and the</w:t>
      </w:r>
      <w:r w:rsidRPr="001D6998">
        <w:rPr>
          <w:rStyle w:val="HTMLCite"/>
          <w:rFonts w:cs="Arial"/>
          <w:i w:val="0"/>
        </w:rPr>
        <w:t xml:space="preserve"> PanAmerican Health Organization (PAHO) </w:t>
      </w:r>
      <w:r w:rsidRPr="00236637">
        <w:rPr>
          <w:color w:val="0000FF"/>
          <w:rPrChange w:id="466" w:author="Ryan Essex" w:date="2016-03-07T14:23:00Z">
            <w:rPr/>
          </w:rPrChange>
        </w:rPr>
        <w:t>(</w:t>
      </w:r>
      <w:r w:rsidR="00F140CE" w:rsidRPr="00236637">
        <w:rPr>
          <w:color w:val="0000FF"/>
          <w:rPrChange w:id="467" w:author="Ryan Essex" w:date="2016-03-07T14:23:00Z">
            <w:rPr>
              <w:rStyle w:val="Hyperlink"/>
              <w:rFonts w:cs="Arial"/>
            </w:rPr>
          </w:rPrChange>
        </w:rPr>
        <w:fldChar w:fldCharType="begin"/>
      </w:r>
      <w:r w:rsidR="00F140CE" w:rsidRPr="00236637">
        <w:rPr>
          <w:color w:val="0000FF"/>
          <w:rPrChange w:id="468" w:author="Ryan Essex" w:date="2016-03-07T14:23:00Z">
            <w:rPr/>
          </w:rPrChange>
        </w:rPr>
        <w:instrText xml:space="preserve"> HYPERLINK "http://new.paho.org/hq/index.php?option=com_content&amp;task=view&amp;id=5272&amp;Itemid=3841&amp;lang=en" \t "_blank" </w:instrText>
      </w:r>
      <w:r w:rsidR="00F140CE" w:rsidRPr="00236637">
        <w:rPr>
          <w:color w:val="0000FF"/>
          <w:rPrChange w:id="469" w:author="Ryan Essex" w:date="2016-03-07T14:23:00Z">
            <w:rPr>
              <w:rStyle w:val="Hyperlink"/>
              <w:rFonts w:cs="Arial"/>
            </w:rPr>
          </w:rPrChange>
        </w:rPr>
        <w:fldChar w:fldCharType="separate"/>
      </w:r>
      <w:r w:rsidRPr="00236637">
        <w:rPr>
          <w:rStyle w:val="Hyperlink"/>
          <w:rFonts w:cs="Arial"/>
          <w:color w:val="0000FF"/>
          <w:rPrChange w:id="470" w:author="Ryan Essex" w:date="2016-03-07T14:23:00Z">
            <w:rPr>
              <w:rStyle w:val="Hyperlink"/>
              <w:rFonts w:cs="Arial"/>
            </w:rPr>
          </w:rPrChange>
        </w:rPr>
        <w:t>http://new.paho.org/hq/index.php?option=com_content&amp;task=view&amp;id=5272&amp;Itemid=3841&amp;lang=en</w:t>
      </w:r>
      <w:r w:rsidR="00F140CE" w:rsidRPr="00236637">
        <w:rPr>
          <w:rStyle w:val="Hyperlink"/>
          <w:rFonts w:cs="Arial"/>
          <w:color w:val="0000FF"/>
          <w:rPrChange w:id="471" w:author="Ryan Essex" w:date="2016-03-07T14:23:00Z">
            <w:rPr>
              <w:rStyle w:val="Hyperlink"/>
              <w:rFonts w:cs="Arial"/>
            </w:rPr>
          </w:rPrChange>
        </w:rPr>
        <w:fldChar w:fldCharType="end"/>
      </w:r>
      <w:r w:rsidRPr="001D6998">
        <w:rPr>
          <w:color w:val="000000"/>
        </w:rPr>
        <w:t xml:space="preserve">). The WHO and PAHO are the leading organizations </w:t>
      </w:r>
      <w:r w:rsidR="00797962">
        <w:rPr>
          <w:color w:val="000000"/>
        </w:rPr>
        <w:t>that can translate EpiBioS4Rx data into policy</w:t>
      </w:r>
      <w:r w:rsidRPr="001D6998">
        <w:rPr>
          <w:color w:val="18376A"/>
        </w:rPr>
        <w:t xml:space="preserve"> </w:t>
      </w:r>
      <w:r w:rsidRPr="001D6998">
        <w:t>(</w:t>
      </w:r>
      <w:r w:rsidRPr="00600FE6">
        <w:rPr>
          <w:i/>
        </w:rPr>
        <w:t>letters of support</w:t>
      </w:r>
      <w:r w:rsidRPr="001D6998">
        <w:t xml:space="preserve"> attached). </w:t>
      </w:r>
      <w:r>
        <w:rPr>
          <w:rStyle w:val="HTMLCite"/>
          <w:rFonts w:cs="Arial"/>
          <w:i w:val="0"/>
        </w:rPr>
        <w:t>Indeed, as a result of these effective collaborations, on May 26,</w:t>
      </w:r>
      <w:r w:rsidR="00BE7570">
        <w:rPr>
          <w:rStyle w:val="HTMLCite"/>
          <w:rFonts w:cs="Arial"/>
          <w:i w:val="0"/>
        </w:rPr>
        <w:t xml:space="preserve"> </w:t>
      </w:r>
      <w:r>
        <w:rPr>
          <w:rStyle w:val="HTMLCite"/>
          <w:rFonts w:cs="Arial"/>
          <w:i w:val="0"/>
        </w:rPr>
        <w:t>2015,the WHO passed a resolution on steps how to strengthen care in epilepsy  (</w:t>
      </w:r>
      <w:r w:rsidR="00F140CE" w:rsidRPr="00236637">
        <w:rPr>
          <w:color w:val="0000FF"/>
          <w:rPrChange w:id="472" w:author="Ryan Essex" w:date="2016-03-07T14:23:00Z">
            <w:rPr>
              <w:rStyle w:val="Hyperlink"/>
              <w:rFonts w:cs="Arial"/>
            </w:rPr>
          </w:rPrChange>
        </w:rPr>
        <w:fldChar w:fldCharType="begin"/>
      </w:r>
      <w:r w:rsidR="00F140CE" w:rsidRPr="00236637">
        <w:rPr>
          <w:color w:val="0000FF"/>
          <w:rPrChange w:id="473" w:author="Ryan Essex" w:date="2016-03-07T14:23:00Z">
            <w:rPr/>
          </w:rPrChange>
        </w:rPr>
        <w:instrText xml:space="preserve"> HYPERLINK "http://www.who.int/mediacentre/news/releases/2015/wha-26-may-2015/en" </w:instrText>
      </w:r>
      <w:r w:rsidR="00F140CE" w:rsidRPr="00236637">
        <w:rPr>
          <w:color w:val="0000FF"/>
          <w:rPrChange w:id="474" w:author="Ryan Essex" w:date="2016-03-07T14:23:00Z">
            <w:rPr>
              <w:rStyle w:val="Hyperlink"/>
              <w:rFonts w:cs="Arial"/>
            </w:rPr>
          </w:rPrChange>
        </w:rPr>
        <w:fldChar w:fldCharType="separate"/>
      </w:r>
      <w:r w:rsidRPr="00236637">
        <w:rPr>
          <w:rStyle w:val="Hyperlink"/>
          <w:rFonts w:cs="Arial"/>
          <w:color w:val="0000FF"/>
          <w:rPrChange w:id="475" w:author="Ryan Essex" w:date="2016-03-07T14:23:00Z">
            <w:rPr>
              <w:rStyle w:val="Hyperlink"/>
              <w:rFonts w:cs="Arial"/>
            </w:rPr>
          </w:rPrChange>
        </w:rPr>
        <w:t>www.who.int/mediacentre/news/releases/2015/wha-26-may-2015/en</w:t>
      </w:r>
      <w:r w:rsidR="00F140CE" w:rsidRPr="00236637">
        <w:rPr>
          <w:rStyle w:val="Hyperlink"/>
          <w:rFonts w:cs="Arial"/>
          <w:color w:val="0000FF"/>
          <w:rPrChange w:id="476" w:author="Ryan Essex" w:date="2016-03-07T14:23:00Z">
            <w:rPr>
              <w:rStyle w:val="Hyperlink"/>
              <w:rFonts w:cs="Arial"/>
            </w:rPr>
          </w:rPrChange>
        </w:rPr>
        <w:fldChar w:fldCharType="end"/>
      </w:r>
      <w:r>
        <w:rPr>
          <w:rStyle w:val="HTMLCite"/>
          <w:rFonts w:cs="Arial"/>
          <w:i w:val="0"/>
        </w:rPr>
        <w:t xml:space="preserve">). </w:t>
      </w:r>
      <w:r w:rsidRPr="004B35EE">
        <w:t>The resolution calls on the WHO Secretariat to continue to lead and coordinate support to Member States in addressing the global burden of epilepsy so that people with epilepsy can receive timely treatment and can benefit from educational and occupational opportunities, free from stigma and discrimination</w:t>
      </w:r>
      <w:r>
        <w:t>.</w:t>
      </w:r>
    </w:p>
    <w:p w14:paraId="41E258CE" w14:textId="77777777" w:rsidR="003D6F51" w:rsidRPr="003D6F51" w:rsidRDefault="003D6F51">
      <w:pPr>
        <w:pStyle w:val="NoSpacing"/>
        <w:spacing w:afterLines="30" w:after="72"/>
        <w:rPr>
          <w:rFonts w:cs="Arial"/>
        </w:rPr>
        <w:pPrChange w:id="477" w:author="Ryan Essex" w:date="2016-03-07T14:21:00Z">
          <w:pPr>
            <w:pStyle w:val="NoSpacing"/>
            <w:spacing w:afterLines="60" w:after="144"/>
          </w:pPr>
        </w:pPrChange>
      </w:pPr>
      <w:r w:rsidRPr="003D6F51">
        <w:rPr>
          <w:rFonts w:cs="Arial"/>
        </w:rPr>
        <w:t>Additionally, knowledge from the science and the public engagement components of EpiBioS4Rx may inform future studies addressing other conditions that may predispose to epilepsy, such as: depression, stroke, dementia, and childhood illnesses such as encephalitis, hypoxic ischemic encephalopathy, or genetic disorders that can be diagnosed before epilepsy emerges.</w:t>
      </w:r>
    </w:p>
    <w:p w14:paraId="532B557C" w14:textId="2375BB04" w:rsidR="00FC1730" w:rsidRDefault="003D6F51">
      <w:pPr>
        <w:pStyle w:val="NoSpacing"/>
        <w:spacing w:afterLines="30" w:after="72"/>
        <w:rPr>
          <w:rFonts w:cs="Arial"/>
        </w:rPr>
        <w:pPrChange w:id="478" w:author="Ryan Essex" w:date="2016-03-07T14:21:00Z">
          <w:pPr>
            <w:pStyle w:val="NoSpacing"/>
            <w:spacing w:afterLines="60" w:after="144"/>
          </w:pPr>
        </w:pPrChange>
      </w:pPr>
      <w:r w:rsidRPr="003D6F51">
        <w:rPr>
          <w:rFonts w:cs="Arial"/>
        </w:rPr>
        <w:t>We anticipate that with the close collaboration of consumer groups and professionals, the EpiBioS4Rx Public Engagement Core will generate key data on successful outcomes of future studies in disease prevention or modification, will provide a blueprint for similar Cores, and will promote collaboration and cooperation among EpiBioS4Rx and other CWOWs.</w:t>
      </w:r>
    </w:p>
    <w:p w14:paraId="407B5AD3" w14:textId="77777777" w:rsidR="00FC1730" w:rsidRDefault="00FC1730">
      <w:pPr>
        <w:spacing w:afterLines="30" w:after="72"/>
        <w:rPr>
          <w:rFonts w:ascii="Arial" w:hAnsi="Arial" w:cs="Arial"/>
          <w:b/>
        </w:rPr>
        <w:pPrChange w:id="479" w:author="Ryan Essex" w:date="2016-03-07T14:21:00Z">
          <w:pPr>
            <w:spacing w:afterLines="60" w:after="144"/>
          </w:pPr>
        </w:pPrChange>
      </w:pPr>
    </w:p>
    <w:p w14:paraId="57583641" w14:textId="77777777" w:rsidR="00FC1730" w:rsidRDefault="00FC1730">
      <w:pPr>
        <w:spacing w:afterLines="30" w:after="72"/>
        <w:rPr>
          <w:rFonts w:ascii="Arial" w:hAnsi="Arial" w:cs="Arial"/>
          <w:b/>
        </w:rPr>
        <w:pPrChange w:id="480" w:author="Ryan Essex" w:date="2016-03-07T14:21:00Z">
          <w:pPr>
            <w:spacing w:afterLines="60" w:after="144"/>
          </w:pPr>
        </w:pPrChange>
      </w:pPr>
    </w:p>
    <w:p w14:paraId="6E264123" w14:textId="77777777" w:rsidR="009F3671" w:rsidRPr="00742C81" w:rsidDel="004E0E75" w:rsidRDefault="00FC1730">
      <w:pPr>
        <w:spacing w:afterLines="30" w:after="72"/>
        <w:rPr>
          <w:del w:id="481" w:author="Dominique Duncan" w:date="2016-03-08T00:12:00Z"/>
          <w:rFonts w:ascii="Arial" w:hAnsi="Arial" w:cs="Arial"/>
          <w:b/>
        </w:rPr>
        <w:pPrChange w:id="482" w:author="Ryan Essex" w:date="2016-03-07T14:21:00Z">
          <w:pPr>
            <w:spacing w:afterLines="60" w:after="144"/>
          </w:pPr>
        </w:pPrChange>
      </w:pPr>
      <w:r>
        <w:br w:type="page"/>
      </w:r>
      <w:r w:rsidRPr="00742C81">
        <w:rPr>
          <w:rFonts w:ascii="Arial" w:hAnsi="Arial" w:cs="Arial"/>
          <w:b/>
        </w:rPr>
        <w:lastRenderedPageBreak/>
        <w:t>References</w:t>
      </w:r>
    </w:p>
    <w:p w14:paraId="4C9DE0A3" w14:textId="77777777" w:rsidR="009F684B" w:rsidRPr="00742C81" w:rsidDel="004E0E75" w:rsidRDefault="009F684B">
      <w:pPr>
        <w:spacing w:afterLines="30" w:after="72"/>
        <w:rPr>
          <w:del w:id="483" w:author="Dominique Duncan" w:date="2016-03-08T00:12:00Z"/>
          <w:rFonts w:ascii="Arial" w:hAnsi="Arial" w:cs="Arial"/>
        </w:rPr>
        <w:pPrChange w:id="484" w:author="Ryan Essex" w:date="2016-03-07T14:21:00Z">
          <w:pPr>
            <w:spacing w:afterLines="60" w:after="144"/>
          </w:pPr>
        </w:pPrChange>
      </w:pPr>
    </w:p>
    <w:p w14:paraId="5FBFB00B" w14:textId="77777777" w:rsidR="009F684B" w:rsidRPr="00236637" w:rsidRDefault="009F684B">
      <w:pPr>
        <w:spacing w:afterLines="30" w:after="72"/>
        <w:rPr>
          <w:rFonts w:ascii="Arial" w:hAnsi="Arial" w:cs="Arial"/>
          <w:sz w:val="22"/>
          <w:szCs w:val="22"/>
          <w:rPrChange w:id="485" w:author="Ryan Essex" w:date="2016-03-07T14:22:00Z">
            <w:rPr>
              <w:rFonts w:ascii="Arial" w:hAnsi="Arial" w:cs="Arial"/>
            </w:rPr>
          </w:rPrChange>
        </w:rPr>
        <w:pPrChange w:id="486" w:author="Dominique Duncan" w:date="2016-03-08T00:12:00Z">
          <w:pPr>
            <w:spacing w:afterLines="60" w:after="144"/>
          </w:pPr>
        </w:pPrChange>
      </w:pPr>
    </w:p>
    <w:p w14:paraId="3FC41BB0" w14:textId="1F500336" w:rsidR="00123A3A" w:rsidRPr="00236637" w:rsidRDefault="00123A3A">
      <w:pPr>
        <w:pStyle w:val="ListParagraph"/>
        <w:numPr>
          <w:ilvl w:val="0"/>
          <w:numId w:val="12"/>
        </w:numPr>
        <w:spacing w:afterLines="30" w:after="72"/>
        <w:ind w:left="1080"/>
        <w:rPr>
          <w:rFonts w:ascii="Arial" w:hAnsi="Arial" w:cs="Arial"/>
          <w:sz w:val="22"/>
          <w:szCs w:val="22"/>
          <w:rPrChange w:id="487" w:author="Ryan Essex" w:date="2016-03-07T14:22:00Z">
            <w:rPr/>
          </w:rPrChange>
        </w:rPr>
        <w:pPrChange w:id="488" w:author="Ryan Essex" w:date="2016-03-07T14:22:00Z">
          <w:pPr>
            <w:pStyle w:val="ListParagraph"/>
            <w:numPr>
              <w:numId w:val="12"/>
            </w:numPr>
            <w:spacing w:afterLines="60" w:after="144"/>
            <w:ind w:hanging="360"/>
          </w:pPr>
        </w:pPrChange>
      </w:pPr>
      <w:r w:rsidRPr="00236637">
        <w:rPr>
          <w:rFonts w:ascii="Arial" w:hAnsi="Arial" w:cs="Arial"/>
          <w:sz w:val="22"/>
          <w:szCs w:val="22"/>
          <w:rPrChange w:id="489" w:author="Ryan Essex" w:date="2016-03-07T14:22:00Z">
            <w:rPr/>
          </w:rPrChange>
        </w:rPr>
        <w:t>Bennett DA, Brayne C, Feigin VL, et al. Development of the Standards of Reporting of Neurological Disorders (STROND) checklist: A guideline for the reporting of incidence and prevalence studies in neuroepidemiology. Neurology</w:t>
      </w:r>
      <w:ins w:id="490" w:author="Dominique Duncan" w:date="2016-03-08T13:08:00Z">
        <w:r w:rsidR="00BC503F">
          <w:rPr>
            <w:rFonts w:ascii="Arial" w:hAnsi="Arial" w:cs="Arial"/>
            <w:sz w:val="22"/>
            <w:szCs w:val="22"/>
          </w:rPr>
          <w:t>.</w:t>
        </w:r>
      </w:ins>
      <w:r w:rsidRPr="00236637">
        <w:rPr>
          <w:rFonts w:ascii="Arial" w:hAnsi="Arial" w:cs="Arial"/>
          <w:sz w:val="22"/>
          <w:szCs w:val="22"/>
          <w:rPrChange w:id="491" w:author="Ryan Essex" w:date="2016-03-07T14:22:00Z">
            <w:rPr/>
          </w:rPrChange>
        </w:rPr>
        <w:t xml:space="preserve"> 2015</w:t>
      </w:r>
      <w:proofErr w:type="gramStart"/>
      <w:r w:rsidRPr="00236637">
        <w:rPr>
          <w:rFonts w:ascii="Arial" w:hAnsi="Arial" w:cs="Arial"/>
          <w:sz w:val="22"/>
          <w:szCs w:val="22"/>
          <w:rPrChange w:id="492" w:author="Ryan Essex" w:date="2016-03-07T14:22:00Z">
            <w:rPr/>
          </w:rPrChange>
        </w:rPr>
        <w:t>;85:821</w:t>
      </w:r>
      <w:proofErr w:type="gramEnd"/>
      <w:r w:rsidRPr="00236637">
        <w:rPr>
          <w:rFonts w:ascii="Arial" w:hAnsi="Arial" w:cs="Arial"/>
          <w:sz w:val="22"/>
          <w:szCs w:val="22"/>
          <w:rPrChange w:id="493" w:author="Ryan Essex" w:date="2016-03-07T14:22:00Z">
            <w:rPr/>
          </w:rPrChange>
        </w:rPr>
        <w:t>-</w:t>
      </w:r>
      <w:del w:id="494" w:author="Dominique Duncan" w:date="2016-03-08T13:08:00Z">
        <w:r w:rsidRPr="00236637" w:rsidDel="00BC503F">
          <w:rPr>
            <w:rFonts w:ascii="Arial" w:hAnsi="Arial" w:cs="Arial"/>
            <w:sz w:val="22"/>
            <w:szCs w:val="22"/>
            <w:rPrChange w:id="495" w:author="Ryan Essex" w:date="2016-03-07T14:22:00Z">
              <w:rPr/>
            </w:rPrChange>
          </w:rPr>
          <w:delText>82</w:delText>
        </w:r>
      </w:del>
      <w:r w:rsidRPr="00236637">
        <w:rPr>
          <w:rFonts w:ascii="Arial" w:hAnsi="Arial" w:cs="Arial"/>
          <w:sz w:val="22"/>
          <w:szCs w:val="22"/>
          <w:rPrChange w:id="496" w:author="Ryan Essex" w:date="2016-03-07T14:22:00Z">
            <w:rPr/>
          </w:rPrChange>
        </w:rPr>
        <w:t>8.</w:t>
      </w:r>
    </w:p>
    <w:p w14:paraId="6166FF42" w14:textId="77777777" w:rsidR="00123A3A" w:rsidRPr="00236637" w:rsidRDefault="00123A3A">
      <w:pPr>
        <w:pStyle w:val="ListParagraph"/>
        <w:numPr>
          <w:ilvl w:val="0"/>
          <w:numId w:val="12"/>
        </w:numPr>
        <w:spacing w:afterLines="30" w:after="72"/>
        <w:ind w:left="1080"/>
        <w:rPr>
          <w:rFonts w:ascii="Arial" w:hAnsi="Arial" w:cs="Arial"/>
          <w:sz w:val="22"/>
          <w:szCs w:val="22"/>
          <w:rPrChange w:id="497" w:author="Ryan Essex" w:date="2016-03-07T14:22:00Z">
            <w:rPr/>
          </w:rPrChange>
        </w:rPr>
        <w:pPrChange w:id="498" w:author="Ryan Essex" w:date="2016-03-07T14:22:00Z">
          <w:pPr>
            <w:pStyle w:val="ListParagraph"/>
            <w:numPr>
              <w:numId w:val="12"/>
            </w:numPr>
            <w:spacing w:afterLines="60" w:after="144"/>
            <w:ind w:hanging="360"/>
          </w:pPr>
        </w:pPrChange>
      </w:pPr>
      <w:r w:rsidRPr="00236637">
        <w:rPr>
          <w:rFonts w:ascii="Arial" w:hAnsi="Arial" w:cs="Arial"/>
          <w:sz w:val="22"/>
          <w:szCs w:val="22"/>
          <w:rPrChange w:id="499" w:author="Ryan Essex" w:date="2016-03-07T14:22:00Z">
            <w:rPr/>
          </w:rPrChange>
        </w:rPr>
        <w:t>Braun V, Clarke V. Using thematic analysis in psychology. Qual Res Psychol 2006</w:t>
      </w:r>
      <w:proofErr w:type="gramStart"/>
      <w:r w:rsidRPr="00236637">
        <w:rPr>
          <w:rFonts w:ascii="Arial" w:hAnsi="Arial" w:cs="Arial"/>
          <w:sz w:val="22"/>
          <w:szCs w:val="22"/>
          <w:rPrChange w:id="500" w:author="Ryan Essex" w:date="2016-03-07T14:22:00Z">
            <w:rPr/>
          </w:rPrChange>
        </w:rPr>
        <w:t>;3:93</w:t>
      </w:r>
      <w:proofErr w:type="gramEnd"/>
      <w:r w:rsidRPr="00236637">
        <w:rPr>
          <w:rFonts w:ascii="Arial" w:hAnsi="Arial" w:cs="Arial"/>
          <w:sz w:val="22"/>
          <w:szCs w:val="22"/>
          <w:rPrChange w:id="501" w:author="Ryan Essex" w:date="2016-03-07T14:22:00Z">
            <w:rPr/>
          </w:rPrChange>
        </w:rPr>
        <w:t>.</w:t>
      </w:r>
    </w:p>
    <w:p w14:paraId="475B7C64" w14:textId="77777777" w:rsidR="00123A3A" w:rsidRPr="00236637" w:rsidRDefault="00123A3A">
      <w:pPr>
        <w:pStyle w:val="ListParagraph"/>
        <w:numPr>
          <w:ilvl w:val="0"/>
          <w:numId w:val="12"/>
        </w:numPr>
        <w:spacing w:afterLines="30" w:after="72"/>
        <w:ind w:left="1080"/>
        <w:rPr>
          <w:rFonts w:ascii="Arial" w:hAnsi="Arial" w:cs="Arial"/>
          <w:sz w:val="22"/>
          <w:szCs w:val="22"/>
          <w:rPrChange w:id="502" w:author="Ryan Essex" w:date="2016-03-07T14:22:00Z">
            <w:rPr/>
          </w:rPrChange>
        </w:rPr>
        <w:pPrChange w:id="503" w:author="Ryan Essex" w:date="2016-03-07T14:22:00Z">
          <w:pPr>
            <w:pStyle w:val="ListParagraph"/>
            <w:numPr>
              <w:numId w:val="12"/>
            </w:numPr>
            <w:spacing w:afterLines="60" w:after="144"/>
            <w:ind w:hanging="360"/>
          </w:pPr>
        </w:pPrChange>
      </w:pPr>
      <w:r w:rsidRPr="00236637">
        <w:rPr>
          <w:rFonts w:ascii="Arial" w:hAnsi="Arial" w:cs="Arial"/>
          <w:sz w:val="22"/>
          <w:szCs w:val="22"/>
          <w:rPrChange w:id="504" w:author="Ryan Essex" w:date="2016-03-07T14:22:00Z">
            <w:rPr/>
          </w:rPrChange>
        </w:rPr>
        <w:t>Cafe to Go. [</w:t>
      </w:r>
      <w:proofErr w:type="gramStart"/>
      <w:r w:rsidRPr="00236637">
        <w:rPr>
          <w:rFonts w:ascii="Arial" w:hAnsi="Arial" w:cs="Arial"/>
          <w:sz w:val="22"/>
          <w:szCs w:val="22"/>
          <w:rPrChange w:id="505" w:author="Ryan Essex" w:date="2016-03-07T14:22:00Z">
            <w:rPr/>
          </w:rPrChange>
        </w:rPr>
        <w:t>online</w:t>
      </w:r>
      <w:proofErr w:type="gramEnd"/>
      <w:r w:rsidRPr="00236637">
        <w:rPr>
          <w:rFonts w:ascii="Arial" w:hAnsi="Arial" w:cs="Arial"/>
          <w:sz w:val="22"/>
          <w:szCs w:val="22"/>
          <w:rPrChange w:id="506" w:author="Ryan Essex" w:date="2016-03-07T14:22:00Z">
            <w:rPr/>
          </w:rPrChange>
        </w:rPr>
        <w:t xml:space="preserve">]. Available at: </w:t>
      </w:r>
      <w:r w:rsidRPr="00236637">
        <w:rPr>
          <w:rFonts w:ascii="Arial" w:hAnsi="Arial" w:cs="Arial"/>
          <w:color w:val="0000FF"/>
          <w:sz w:val="22"/>
          <w:szCs w:val="22"/>
          <w:rPrChange w:id="507" w:author="Ryan Essex" w:date="2016-03-07T14:23:00Z">
            <w:rPr/>
          </w:rPrChange>
        </w:rPr>
        <w:t>http://www.theworldcafe.com.</w:t>
      </w:r>
      <w:r w:rsidRPr="00236637">
        <w:rPr>
          <w:rFonts w:ascii="Arial" w:hAnsi="Arial" w:cs="Arial"/>
          <w:sz w:val="22"/>
          <w:szCs w:val="22"/>
          <w:rPrChange w:id="508" w:author="Ryan Essex" w:date="2016-03-07T14:22:00Z">
            <w:rPr/>
          </w:rPrChange>
        </w:rPr>
        <w:t xml:space="preserve"> Accessed February 7, 2016.</w:t>
      </w:r>
    </w:p>
    <w:p w14:paraId="1BBFD402" w14:textId="2C324363" w:rsidR="00123A3A" w:rsidRPr="00236637" w:rsidRDefault="00123A3A">
      <w:pPr>
        <w:pStyle w:val="ListParagraph"/>
        <w:numPr>
          <w:ilvl w:val="0"/>
          <w:numId w:val="12"/>
        </w:numPr>
        <w:spacing w:afterLines="30" w:after="72"/>
        <w:ind w:left="1080"/>
        <w:rPr>
          <w:rFonts w:ascii="Arial" w:hAnsi="Arial" w:cs="Arial"/>
          <w:sz w:val="22"/>
          <w:szCs w:val="22"/>
          <w:rPrChange w:id="509" w:author="Ryan Essex" w:date="2016-03-07T14:22:00Z">
            <w:rPr/>
          </w:rPrChange>
        </w:rPr>
        <w:pPrChange w:id="510" w:author="Ryan Essex" w:date="2016-03-07T14:22:00Z">
          <w:pPr>
            <w:pStyle w:val="ListParagraph"/>
            <w:numPr>
              <w:numId w:val="12"/>
            </w:numPr>
            <w:spacing w:afterLines="60" w:after="144"/>
            <w:ind w:hanging="360"/>
          </w:pPr>
        </w:pPrChange>
      </w:pPr>
      <w:r w:rsidRPr="00236637">
        <w:rPr>
          <w:rFonts w:ascii="Arial" w:hAnsi="Arial" w:cs="Arial"/>
          <w:sz w:val="22"/>
          <w:szCs w:val="22"/>
          <w:rPrChange w:id="511" w:author="Ryan Essex" w:date="2016-03-07T14:22:00Z">
            <w:rPr/>
          </w:rPrChange>
        </w:rPr>
        <w:t xml:space="preserve">Graham ID, Logan J, </w:t>
      </w:r>
      <w:proofErr w:type="gramStart"/>
      <w:r w:rsidRPr="00236637">
        <w:rPr>
          <w:rFonts w:ascii="Arial" w:hAnsi="Arial" w:cs="Arial"/>
          <w:sz w:val="22"/>
          <w:szCs w:val="22"/>
          <w:rPrChange w:id="512" w:author="Ryan Essex" w:date="2016-03-07T14:22:00Z">
            <w:rPr/>
          </w:rPrChange>
        </w:rPr>
        <w:t>Harrison</w:t>
      </w:r>
      <w:proofErr w:type="gramEnd"/>
      <w:r w:rsidRPr="00236637">
        <w:rPr>
          <w:rFonts w:ascii="Arial" w:hAnsi="Arial" w:cs="Arial"/>
          <w:sz w:val="22"/>
          <w:szCs w:val="22"/>
          <w:rPrChange w:id="513" w:author="Ryan Essex" w:date="2016-03-07T14:22:00Z">
            <w:rPr/>
          </w:rPrChange>
        </w:rPr>
        <w:t xml:space="preserve"> MB, et al. Lost in knowledge translation: time for a map? J Contin Educ Health Prof</w:t>
      </w:r>
      <w:ins w:id="514" w:author="Dominique Duncan" w:date="2016-03-08T13:07:00Z">
        <w:r w:rsidR="00BC503F">
          <w:rPr>
            <w:rFonts w:ascii="Arial" w:hAnsi="Arial" w:cs="Arial"/>
            <w:sz w:val="22"/>
            <w:szCs w:val="22"/>
          </w:rPr>
          <w:t>.</w:t>
        </w:r>
      </w:ins>
      <w:r w:rsidRPr="00236637">
        <w:rPr>
          <w:rFonts w:ascii="Arial" w:hAnsi="Arial" w:cs="Arial"/>
          <w:sz w:val="22"/>
          <w:szCs w:val="22"/>
          <w:rPrChange w:id="515" w:author="Ryan Essex" w:date="2016-03-07T14:22:00Z">
            <w:rPr/>
          </w:rPrChange>
        </w:rPr>
        <w:t xml:space="preserve"> 2006</w:t>
      </w:r>
      <w:proofErr w:type="gramStart"/>
      <w:r w:rsidRPr="00236637">
        <w:rPr>
          <w:rFonts w:ascii="Arial" w:hAnsi="Arial" w:cs="Arial"/>
          <w:sz w:val="22"/>
          <w:szCs w:val="22"/>
          <w:rPrChange w:id="516" w:author="Ryan Essex" w:date="2016-03-07T14:22:00Z">
            <w:rPr/>
          </w:rPrChange>
        </w:rPr>
        <w:t>;26:13</w:t>
      </w:r>
      <w:proofErr w:type="gramEnd"/>
      <w:r w:rsidRPr="00236637">
        <w:rPr>
          <w:rFonts w:ascii="Arial" w:hAnsi="Arial" w:cs="Arial"/>
          <w:sz w:val="22"/>
          <w:szCs w:val="22"/>
          <w:rPrChange w:id="517" w:author="Ryan Essex" w:date="2016-03-07T14:22:00Z">
            <w:rPr/>
          </w:rPrChange>
        </w:rPr>
        <w:t>-24.</w:t>
      </w:r>
    </w:p>
    <w:p w14:paraId="293515BD" w14:textId="3DF647EE" w:rsidR="00123A3A" w:rsidRPr="00236637" w:rsidRDefault="00123A3A">
      <w:pPr>
        <w:pStyle w:val="ListParagraph"/>
        <w:numPr>
          <w:ilvl w:val="0"/>
          <w:numId w:val="12"/>
        </w:numPr>
        <w:spacing w:afterLines="30" w:after="72"/>
        <w:ind w:left="1080"/>
        <w:rPr>
          <w:rFonts w:ascii="Arial" w:hAnsi="Arial" w:cs="Arial"/>
          <w:sz w:val="22"/>
          <w:szCs w:val="22"/>
          <w:rPrChange w:id="518" w:author="Ryan Essex" w:date="2016-03-07T14:22:00Z">
            <w:rPr/>
          </w:rPrChange>
        </w:rPr>
        <w:pPrChange w:id="519" w:author="Ryan Essex" w:date="2016-03-07T14:22:00Z">
          <w:pPr>
            <w:pStyle w:val="ListParagraph"/>
            <w:numPr>
              <w:numId w:val="12"/>
            </w:numPr>
            <w:spacing w:afterLines="60" w:after="144"/>
            <w:ind w:hanging="360"/>
          </w:pPr>
        </w:pPrChange>
      </w:pPr>
      <w:r w:rsidRPr="00236637">
        <w:rPr>
          <w:rFonts w:ascii="Arial" w:hAnsi="Arial" w:cs="Arial"/>
          <w:sz w:val="22"/>
          <w:szCs w:val="22"/>
          <w:rPrChange w:id="520" w:author="Ryan Essex" w:date="2016-03-07T14:22:00Z">
            <w:rPr/>
          </w:rPrChange>
        </w:rPr>
        <w:t>Holroyd-Leduc J, McMillan J, Jette N, et al. Stakeholder meeting: addressing the gap in provision of evidence-informed caregiver supports by utilizaing an integrated knowledge translation approach. Can J Aging</w:t>
      </w:r>
      <w:ins w:id="521" w:author="Dominique Duncan" w:date="2016-03-08T13:07:00Z">
        <w:r w:rsidR="00BC503F">
          <w:rPr>
            <w:rFonts w:ascii="Arial" w:hAnsi="Arial" w:cs="Arial"/>
            <w:sz w:val="22"/>
            <w:szCs w:val="22"/>
          </w:rPr>
          <w:t>.</w:t>
        </w:r>
      </w:ins>
      <w:r w:rsidRPr="00236637">
        <w:rPr>
          <w:rFonts w:ascii="Arial" w:hAnsi="Arial" w:cs="Arial"/>
          <w:sz w:val="22"/>
          <w:szCs w:val="22"/>
          <w:rPrChange w:id="522" w:author="Ryan Essex" w:date="2016-03-07T14:22:00Z">
            <w:rPr/>
          </w:rPrChange>
        </w:rPr>
        <w:t xml:space="preserve"> 2016</w:t>
      </w:r>
      <w:ins w:id="523" w:author="Dominique Duncan" w:date="2016-03-08T13:07:00Z">
        <w:r w:rsidR="00BC503F">
          <w:rPr>
            <w:rFonts w:ascii="Arial" w:hAnsi="Arial" w:cs="Arial"/>
            <w:sz w:val="22"/>
            <w:szCs w:val="22"/>
          </w:rPr>
          <w:t xml:space="preserve">, </w:t>
        </w:r>
      </w:ins>
      <w:del w:id="524" w:author="Dominique Duncan" w:date="2016-03-08T13:07:00Z">
        <w:r w:rsidRPr="00236637" w:rsidDel="00BC503F">
          <w:rPr>
            <w:rFonts w:ascii="Arial" w:hAnsi="Arial" w:cs="Arial"/>
            <w:sz w:val="22"/>
            <w:szCs w:val="22"/>
            <w:rPrChange w:id="525" w:author="Ryan Essex" w:date="2016-03-07T14:22:00Z">
              <w:rPr/>
            </w:rPrChange>
          </w:rPr>
          <w:delText>:</w:delText>
        </w:r>
      </w:del>
      <w:r w:rsidRPr="00236637">
        <w:rPr>
          <w:rFonts w:ascii="Arial" w:hAnsi="Arial" w:cs="Arial"/>
          <w:sz w:val="22"/>
          <w:szCs w:val="22"/>
          <w:rPrChange w:id="526" w:author="Ryan Essex" w:date="2016-03-07T14:22:00Z">
            <w:rPr/>
          </w:rPrChange>
        </w:rPr>
        <w:t>(under review).</w:t>
      </w:r>
    </w:p>
    <w:p w14:paraId="748FB24C" w14:textId="77777777" w:rsidR="00123A3A" w:rsidRPr="00236637" w:rsidRDefault="00123A3A">
      <w:pPr>
        <w:pStyle w:val="ListParagraph"/>
        <w:numPr>
          <w:ilvl w:val="0"/>
          <w:numId w:val="12"/>
        </w:numPr>
        <w:spacing w:afterLines="30" w:after="72"/>
        <w:ind w:left="1080"/>
        <w:rPr>
          <w:rFonts w:ascii="Arial" w:hAnsi="Arial" w:cs="Arial"/>
          <w:sz w:val="22"/>
          <w:szCs w:val="22"/>
          <w:rPrChange w:id="527" w:author="Ryan Essex" w:date="2016-03-07T14:22:00Z">
            <w:rPr/>
          </w:rPrChange>
        </w:rPr>
        <w:pPrChange w:id="528" w:author="Ryan Essex" w:date="2016-03-07T14:22:00Z">
          <w:pPr>
            <w:pStyle w:val="ListParagraph"/>
            <w:numPr>
              <w:numId w:val="12"/>
            </w:numPr>
            <w:spacing w:afterLines="60" w:after="144"/>
            <w:ind w:hanging="360"/>
          </w:pPr>
        </w:pPrChange>
      </w:pPr>
      <w:r w:rsidRPr="00236637">
        <w:rPr>
          <w:rFonts w:ascii="Arial" w:hAnsi="Arial" w:cs="Arial"/>
          <w:sz w:val="22"/>
          <w:szCs w:val="22"/>
          <w:rPrChange w:id="529" w:author="Ryan Essex" w:date="2016-03-07T14:22:00Z">
            <w:rPr/>
          </w:rPrChange>
        </w:rPr>
        <w:t>IAP2 spectrume of public participation. [</w:t>
      </w:r>
      <w:proofErr w:type="gramStart"/>
      <w:r w:rsidRPr="00236637">
        <w:rPr>
          <w:rFonts w:ascii="Arial" w:hAnsi="Arial" w:cs="Arial"/>
          <w:sz w:val="22"/>
          <w:szCs w:val="22"/>
          <w:rPrChange w:id="530" w:author="Ryan Essex" w:date="2016-03-07T14:22:00Z">
            <w:rPr/>
          </w:rPrChange>
        </w:rPr>
        <w:t>online</w:t>
      </w:r>
      <w:proofErr w:type="gramEnd"/>
      <w:r w:rsidRPr="00236637">
        <w:rPr>
          <w:rFonts w:ascii="Arial" w:hAnsi="Arial" w:cs="Arial"/>
          <w:sz w:val="22"/>
          <w:szCs w:val="22"/>
          <w:rPrChange w:id="531" w:author="Ryan Essex" w:date="2016-03-07T14:22:00Z">
            <w:rPr/>
          </w:rPrChange>
        </w:rPr>
        <w:t xml:space="preserve">]. Available at: </w:t>
      </w:r>
      <w:r w:rsidRPr="00236637">
        <w:rPr>
          <w:rFonts w:ascii="Arial" w:hAnsi="Arial" w:cs="Arial"/>
          <w:color w:val="0000FF"/>
          <w:sz w:val="22"/>
          <w:szCs w:val="22"/>
          <w:rPrChange w:id="532" w:author="Ryan Essex" w:date="2016-03-07T14:23:00Z">
            <w:rPr/>
          </w:rPrChange>
        </w:rPr>
        <w:t>http://www.iap2.org/associations/4748/files/IAP2 Spectrum_vertical.pdf</w:t>
      </w:r>
      <w:r w:rsidRPr="00236637">
        <w:rPr>
          <w:rFonts w:ascii="Arial" w:hAnsi="Arial" w:cs="Arial"/>
          <w:sz w:val="22"/>
          <w:szCs w:val="22"/>
          <w:rPrChange w:id="533" w:author="Ryan Essex" w:date="2016-03-07T14:22:00Z">
            <w:rPr/>
          </w:rPrChange>
        </w:rPr>
        <w:t xml:space="preserve"> Accessed February 7, 2016.</w:t>
      </w:r>
    </w:p>
    <w:p w14:paraId="47B8081E" w14:textId="78CA0EB8" w:rsidR="00123A3A" w:rsidRPr="00236637" w:rsidRDefault="00123A3A">
      <w:pPr>
        <w:pStyle w:val="ListParagraph"/>
        <w:numPr>
          <w:ilvl w:val="0"/>
          <w:numId w:val="12"/>
        </w:numPr>
        <w:spacing w:afterLines="30" w:after="72"/>
        <w:ind w:left="1080"/>
        <w:rPr>
          <w:rFonts w:ascii="Arial" w:hAnsi="Arial" w:cs="Arial"/>
          <w:sz w:val="22"/>
          <w:szCs w:val="22"/>
          <w:rPrChange w:id="534" w:author="Ryan Essex" w:date="2016-03-07T14:22:00Z">
            <w:rPr/>
          </w:rPrChange>
        </w:rPr>
        <w:pPrChange w:id="535" w:author="Ryan Essex" w:date="2016-03-07T14:22:00Z">
          <w:pPr>
            <w:pStyle w:val="ListParagraph"/>
            <w:numPr>
              <w:numId w:val="12"/>
            </w:numPr>
            <w:spacing w:afterLines="60" w:after="144"/>
            <w:ind w:hanging="360"/>
          </w:pPr>
        </w:pPrChange>
      </w:pPr>
      <w:r w:rsidRPr="00236637">
        <w:rPr>
          <w:rFonts w:ascii="Arial" w:hAnsi="Arial" w:cs="Arial"/>
          <w:sz w:val="22"/>
          <w:szCs w:val="22"/>
          <w:rPrChange w:id="536" w:author="Ryan Essex" w:date="2016-03-07T14:22:00Z">
            <w:rPr/>
          </w:rPrChange>
        </w:rPr>
        <w:t>Jette N, Quan H, Tellez-Zenteno JF, et al. Development of an online tool to determine appropriateness for an epilepsy surgery evaluation. Neurology</w:t>
      </w:r>
      <w:ins w:id="537" w:author="Dominique Duncan" w:date="2016-03-08T13:07:00Z">
        <w:r w:rsidR="00DB6AD1">
          <w:rPr>
            <w:rFonts w:ascii="Arial" w:hAnsi="Arial" w:cs="Arial"/>
            <w:sz w:val="22"/>
            <w:szCs w:val="22"/>
          </w:rPr>
          <w:t>.</w:t>
        </w:r>
      </w:ins>
      <w:r w:rsidRPr="00236637">
        <w:rPr>
          <w:rFonts w:ascii="Arial" w:hAnsi="Arial" w:cs="Arial"/>
          <w:sz w:val="22"/>
          <w:szCs w:val="22"/>
          <w:rPrChange w:id="538" w:author="Ryan Essex" w:date="2016-03-07T14:22:00Z">
            <w:rPr/>
          </w:rPrChange>
        </w:rPr>
        <w:t xml:space="preserve"> 2012</w:t>
      </w:r>
      <w:proofErr w:type="gramStart"/>
      <w:r w:rsidRPr="00236637">
        <w:rPr>
          <w:rFonts w:ascii="Arial" w:hAnsi="Arial" w:cs="Arial"/>
          <w:sz w:val="22"/>
          <w:szCs w:val="22"/>
          <w:rPrChange w:id="539" w:author="Ryan Essex" w:date="2016-03-07T14:22:00Z">
            <w:rPr/>
          </w:rPrChange>
        </w:rPr>
        <w:t>;79:1084</w:t>
      </w:r>
      <w:proofErr w:type="gramEnd"/>
      <w:r w:rsidRPr="00236637">
        <w:rPr>
          <w:rFonts w:ascii="Arial" w:hAnsi="Arial" w:cs="Arial"/>
          <w:sz w:val="22"/>
          <w:szCs w:val="22"/>
          <w:rPrChange w:id="540" w:author="Ryan Essex" w:date="2016-03-07T14:22:00Z">
            <w:rPr/>
          </w:rPrChange>
        </w:rPr>
        <w:t>-</w:t>
      </w:r>
      <w:del w:id="541" w:author="Dominique Duncan" w:date="2016-03-08T13:07:00Z">
        <w:r w:rsidRPr="00236637" w:rsidDel="00DB6AD1">
          <w:rPr>
            <w:rFonts w:ascii="Arial" w:hAnsi="Arial" w:cs="Arial"/>
            <w:sz w:val="22"/>
            <w:szCs w:val="22"/>
            <w:rPrChange w:id="542" w:author="Ryan Essex" w:date="2016-03-07T14:22:00Z">
              <w:rPr/>
            </w:rPrChange>
          </w:rPr>
          <w:delText>10</w:delText>
        </w:r>
      </w:del>
      <w:r w:rsidRPr="00236637">
        <w:rPr>
          <w:rFonts w:ascii="Arial" w:hAnsi="Arial" w:cs="Arial"/>
          <w:sz w:val="22"/>
          <w:szCs w:val="22"/>
          <w:rPrChange w:id="543" w:author="Ryan Essex" w:date="2016-03-07T14:22:00Z">
            <w:rPr/>
          </w:rPrChange>
        </w:rPr>
        <w:t>93.</w:t>
      </w:r>
    </w:p>
    <w:p w14:paraId="7A1C4023" w14:textId="7470997B" w:rsidR="00123A3A" w:rsidRPr="00236637" w:rsidRDefault="00123A3A">
      <w:pPr>
        <w:pStyle w:val="ListParagraph"/>
        <w:numPr>
          <w:ilvl w:val="0"/>
          <w:numId w:val="12"/>
        </w:numPr>
        <w:spacing w:afterLines="30" w:after="72"/>
        <w:ind w:left="1080"/>
        <w:rPr>
          <w:rFonts w:ascii="Arial" w:hAnsi="Arial" w:cs="Arial"/>
          <w:sz w:val="22"/>
          <w:szCs w:val="22"/>
          <w:rPrChange w:id="544" w:author="Ryan Essex" w:date="2016-03-07T14:22:00Z">
            <w:rPr/>
          </w:rPrChange>
        </w:rPr>
        <w:pPrChange w:id="545" w:author="Ryan Essex" w:date="2016-03-07T14:22:00Z">
          <w:pPr>
            <w:pStyle w:val="ListParagraph"/>
            <w:numPr>
              <w:numId w:val="12"/>
            </w:numPr>
            <w:spacing w:afterLines="60" w:after="144"/>
            <w:ind w:hanging="360"/>
          </w:pPr>
        </w:pPrChange>
      </w:pPr>
      <w:r w:rsidRPr="00236637">
        <w:rPr>
          <w:rFonts w:ascii="Arial" w:hAnsi="Arial" w:cs="Arial"/>
          <w:sz w:val="22"/>
          <w:szCs w:val="22"/>
          <w:rPrChange w:id="546" w:author="Ryan Essex" w:date="2016-03-07T14:22:00Z">
            <w:rPr/>
          </w:rPrChange>
        </w:rPr>
        <w:t xml:space="preserve">Kincaid JP, Fishburne RPJ, Rogers RL, </w:t>
      </w:r>
      <w:del w:id="547" w:author="Dominique Duncan" w:date="2016-03-08T13:07:00Z">
        <w:r w:rsidRPr="00236637" w:rsidDel="00DB6AD1">
          <w:rPr>
            <w:rFonts w:ascii="Arial" w:hAnsi="Arial" w:cs="Arial"/>
            <w:sz w:val="22"/>
            <w:szCs w:val="22"/>
            <w:rPrChange w:id="548" w:author="Ryan Essex" w:date="2016-03-07T14:22:00Z">
              <w:rPr/>
            </w:rPrChange>
          </w:rPr>
          <w:delText>Chissom BS</w:delText>
        </w:r>
      </w:del>
      <w:ins w:id="549" w:author="Dominique Duncan" w:date="2016-03-08T13:07:00Z">
        <w:r w:rsidR="00DB6AD1">
          <w:rPr>
            <w:rFonts w:ascii="Arial" w:hAnsi="Arial" w:cs="Arial"/>
            <w:sz w:val="22"/>
            <w:szCs w:val="22"/>
          </w:rPr>
          <w:t>et al</w:t>
        </w:r>
      </w:ins>
      <w:r w:rsidRPr="00236637">
        <w:rPr>
          <w:rFonts w:ascii="Arial" w:hAnsi="Arial" w:cs="Arial"/>
          <w:sz w:val="22"/>
          <w:szCs w:val="22"/>
          <w:rPrChange w:id="550" w:author="Ryan Essex" w:date="2016-03-07T14:22:00Z">
            <w:rPr/>
          </w:rPrChange>
        </w:rPr>
        <w:t>. Derivation of new readibility formulas (Automated Readibility Index, Fog Count and Flesch Reading Ease Formula) for navy enlisted personnel. Chief of Naval Technical Training: Naval Air Station Memphis</w:t>
      </w:r>
      <w:ins w:id="551" w:author="Dominique Duncan" w:date="2016-03-08T00:13:00Z">
        <w:r w:rsidR="004E0E75">
          <w:rPr>
            <w:rFonts w:ascii="Arial" w:hAnsi="Arial" w:cs="Arial"/>
            <w:sz w:val="22"/>
            <w:szCs w:val="22"/>
          </w:rPr>
          <w:t xml:space="preserve">. </w:t>
        </w:r>
      </w:ins>
      <w:r w:rsidRPr="00236637">
        <w:rPr>
          <w:rFonts w:ascii="Arial" w:hAnsi="Arial" w:cs="Arial"/>
          <w:sz w:val="22"/>
          <w:szCs w:val="22"/>
          <w:rPrChange w:id="552" w:author="Ryan Essex" w:date="2016-03-07T14:22:00Z">
            <w:rPr/>
          </w:rPrChange>
        </w:rPr>
        <w:t>1975.</w:t>
      </w:r>
    </w:p>
    <w:p w14:paraId="28D5655E" w14:textId="1381E20F" w:rsidR="00123A3A" w:rsidRPr="00236637" w:rsidRDefault="00123A3A">
      <w:pPr>
        <w:pStyle w:val="ListParagraph"/>
        <w:numPr>
          <w:ilvl w:val="0"/>
          <w:numId w:val="12"/>
        </w:numPr>
        <w:spacing w:afterLines="30" w:after="72"/>
        <w:ind w:left="1080"/>
        <w:rPr>
          <w:rFonts w:ascii="Arial" w:hAnsi="Arial" w:cs="Arial"/>
          <w:sz w:val="22"/>
          <w:szCs w:val="22"/>
          <w:rPrChange w:id="553" w:author="Ryan Essex" w:date="2016-03-07T14:22:00Z">
            <w:rPr/>
          </w:rPrChange>
        </w:rPr>
        <w:pPrChange w:id="554" w:author="Ryan Essex" w:date="2016-03-07T14:22:00Z">
          <w:pPr>
            <w:pStyle w:val="ListParagraph"/>
            <w:numPr>
              <w:numId w:val="12"/>
            </w:numPr>
            <w:spacing w:afterLines="60" w:after="144"/>
            <w:ind w:hanging="360"/>
          </w:pPr>
        </w:pPrChange>
      </w:pPr>
      <w:r w:rsidRPr="00236637">
        <w:rPr>
          <w:rFonts w:ascii="Arial" w:hAnsi="Arial" w:cs="Arial"/>
          <w:sz w:val="22"/>
          <w:szCs w:val="22"/>
          <w:rPrChange w:id="555" w:author="Ryan Essex" w:date="2016-03-07T14:22:00Z">
            <w:rPr/>
          </w:rPrChange>
        </w:rPr>
        <w:t>Nielsen J. Estimating the number of subjects needed for a thinking aloud test. Int J Human-Comp Studies</w:t>
      </w:r>
      <w:ins w:id="556" w:author="Dominique Duncan" w:date="2016-03-08T13:07:00Z">
        <w:r w:rsidR="00DB6AD1">
          <w:rPr>
            <w:rFonts w:ascii="Arial" w:hAnsi="Arial" w:cs="Arial"/>
            <w:sz w:val="22"/>
            <w:szCs w:val="22"/>
          </w:rPr>
          <w:t>.</w:t>
        </w:r>
      </w:ins>
      <w:r w:rsidRPr="00236637">
        <w:rPr>
          <w:rFonts w:ascii="Arial" w:hAnsi="Arial" w:cs="Arial"/>
          <w:sz w:val="22"/>
          <w:szCs w:val="22"/>
          <w:rPrChange w:id="557" w:author="Ryan Essex" w:date="2016-03-07T14:22:00Z">
            <w:rPr/>
          </w:rPrChange>
        </w:rPr>
        <w:t xml:space="preserve"> 1994</w:t>
      </w:r>
      <w:proofErr w:type="gramStart"/>
      <w:r w:rsidRPr="00236637">
        <w:rPr>
          <w:rFonts w:ascii="Arial" w:hAnsi="Arial" w:cs="Arial"/>
          <w:sz w:val="22"/>
          <w:szCs w:val="22"/>
          <w:rPrChange w:id="558" w:author="Ryan Essex" w:date="2016-03-07T14:22:00Z">
            <w:rPr/>
          </w:rPrChange>
        </w:rPr>
        <w:t>;41:385</w:t>
      </w:r>
      <w:proofErr w:type="gramEnd"/>
      <w:r w:rsidRPr="00236637">
        <w:rPr>
          <w:rFonts w:ascii="Arial" w:hAnsi="Arial" w:cs="Arial"/>
          <w:sz w:val="22"/>
          <w:szCs w:val="22"/>
          <w:rPrChange w:id="559" w:author="Ryan Essex" w:date="2016-03-07T14:22:00Z">
            <w:rPr/>
          </w:rPrChange>
        </w:rPr>
        <w:t>-</w:t>
      </w:r>
      <w:del w:id="560" w:author="Dominique Duncan" w:date="2016-03-08T13:07:00Z">
        <w:r w:rsidRPr="00236637" w:rsidDel="00DB6AD1">
          <w:rPr>
            <w:rFonts w:ascii="Arial" w:hAnsi="Arial" w:cs="Arial"/>
            <w:sz w:val="22"/>
            <w:szCs w:val="22"/>
            <w:rPrChange w:id="561" w:author="Ryan Essex" w:date="2016-03-07T14:22:00Z">
              <w:rPr/>
            </w:rPrChange>
          </w:rPr>
          <w:delText>3</w:delText>
        </w:r>
      </w:del>
      <w:r w:rsidRPr="00236637">
        <w:rPr>
          <w:rFonts w:ascii="Arial" w:hAnsi="Arial" w:cs="Arial"/>
          <w:sz w:val="22"/>
          <w:szCs w:val="22"/>
          <w:rPrChange w:id="562" w:author="Ryan Essex" w:date="2016-03-07T14:22:00Z">
            <w:rPr/>
          </w:rPrChange>
        </w:rPr>
        <w:t>97.</w:t>
      </w:r>
    </w:p>
    <w:p w14:paraId="1D9E9B4C" w14:textId="7F0F92DB" w:rsidR="00123A3A" w:rsidRPr="00236637" w:rsidRDefault="00123A3A">
      <w:pPr>
        <w:pStyle w:val="ListParagraph"/>
        <w:numPr>
          <w:ilvl w:val="0"/>
          <w:numId w:val="12"/>
        </w:numPr>
        <w:spacing w:afterLines="30" w:after="72"/>
        <w:ind w:left="1080"/>
        <w:rPr>
          <w:rFonts w:ascii="Arial" w:hAnsi="Arial" w:cs="Arial"/>
          <w:sz w:val="22"/>
          <w:szCs w:val="22"/>
          <w:rPrChange w:id="563" w:author="Ryan Essex" w:date="2016-03-07T14:22:00Z">
            <w:rPr/>
          </w:rPrChange>
        </w:rPr>
        <w:pPrChange w:id="564" w:author="Ryan Essex" w:date="2016-03-07T14:22:00Z">
          <w:pPr>
            <w:pStyle w:val="ListParagraph"/>
            <w:numPr>
              <w:numId w:val="12"/>
            </w:numPr>
            <w:spacing w:afterLines="60" w:after="144"/>
            <w:ind w:hanging="360"/>
          </w:pPr>
        </w:pPrChange>
      </w:pPr>
      <w:r w:rsidRPr="00236637">
        <w:rPr>
          <w:rFonts w:ascii="Arial" w:hAnsi="Arial" w:cs="Arial"/>
          <w:sz w:val="22"/>
          <w:szCs w:val="22"/>
          <w:rPrChange w:id="565" w:author="Ryan Essex" w:date="2016-03-07T14:22:00Z">
            <w:rPr/>
          </w:rPrChange>
        </w:rPr>
        <w:t xml:space="preserve">Roberts JI, Sauro K, Jette N, et al. </w:t>
      </w:r>
      <w:proofErr w:type="gramStart"/>
      <w:r w:rsidRPr="00236637">
        <w:rPr>
          <w:rFonts w:ascii="Arial" w:hAnsi="Arial" w:cs="Arial"/>
          <w:sz w:val="22"/>
          <w:szCs w:val="22"/>
          <w:rPrChange w:id="566" w:author="Ryan Essex" w:date="2016-03-07T14:22:00Z">
            <w:rPr/>
          </w:rPrChange>
        </w:rPr>
        <w:t>Using</w:t>
      </w:r>
      <w:proofErr w:type="gramEnd"/>
      <w:r w:rsidRPr="00236637">
        <w:rPr>
          <w:rFonts w:ascii="Arial" w:hAnsi="Arial" w:cs="Arial"/>
          <w:sz w:val="22"/>
          <w:szCs w:val="22"/>
          <w:rPrChange w:id="567" w:author="Ryan Essex" w:date="2016-03-07T14:22:00Z">
            <w:rPr/>
          </w:rPrChange>
        </w:rPr>
        <w:t xml:space="preserve"> a standardized assessment tool to measure patient experience on a seizure monitoring unit compared to a general neurology unit. Epilepsy </w:t>
      </w:r>
      <w:proofErr w:type="spellStart"/>
      <w:r w:rsidRPr="00236637">
        <w:rPr>
          <w:rFonts w:ascii="Arial" w:hAnsi="Arial" w:cs="Arial"/>
          <w:sz w:val="22"/>
          <w:szCs w:val="22"/>
          <w:rPrChange w:id="568" w:author="Ryan Essex" w:date="2016-03-07T14:22:00Z">
            <w:rPr/>
          </w:rPrChange>
        </w:rPr>
        <w:t>Behav</w:t>
      </w:r>
      <w:proofErr w:type="spellEnd"/>
      <w:ins w:id="569" w:author="Dominique Duncan" w:date="2016-03-08T13:07:00Z">
        <w:r w:rsidR="00DB6AD1">
          <w:rPr>
            <w:rFonts w:ascii="Arial" w:hAnsi="Arial" w:cs="Arial"/>
            <w:sz w:val="22"/>
            <w:szCs w:val="22"/>
          </w:rPr>
          <w:t>.</w:t>
        </w:r>
      </w:ins>
      <w:r w:rsidRPr="00236637">
        <w:rPr>
          <w:rFonts w:ascii="Arial" w:hAnsi="Arial" w:cs="Arial"/>
          <w:sz w:val="22"/>
          <w:szCs w:val="22"/>
          <w:rPrChange w:id="570" w:author="Ryan Essex" w:date="2016-03-07T14:22:00Z">
            <w:rPr/>
          </w:rPrChange>
        </w:rPr>
        <w:t xml:space="preserve"> 2012</w:t>
      </w:r>
      <w:proofErr w:type="gramStart"/>
      <w:r w:rsidRPr="00236637">
        <w:rPr>
          <w:rFonts w:ascii="Arial" w:hAnsi="Arial" w:cs="Arial"/>
          <w:sz w:val="22"/>
          <w:szCs w:val="22"/>
          <w:rPrChange w:id="571" w:author="Ryan Essex" w:date="2016-03-07T14:22:00Z">
            <w:rPr/>
          </w:rPrChange>
        </w:rPr>
        <w:t>;24:54</w:t>
      </w:r>
      <w:proofErr w:type="gramEnd"/>
      <w:r w:rsidRPr="00236637">
        <w:rPr>
          <w:rFonts w:ascii="Arial" w:hAnsi="Arial" w:cs="Arial"/>
          <w:sz w:val="22"/>
          <w:szCs w:val="22"/>
          <w:rPrChange w:id="572" w:author="Ryan Essex" w:date="2016-03-07T14:22:00Z">
            <w:rPr/>
          </w:rPrChange>
        </w:rPr>
        <w:t>-</w:t>
      </w:r>
      <w:del w:id="573" w:author="Dominique Duncan" w:date="2016-03-08T13:07:00Z">
        <w:r w:rsidRPr="00236637" w:rsidDel="00DB6AD1">
          <w:rPr>
            <w:rFonts w:ascii="Arial" w:hAnsi="Arial" w:cs="Arial"/>
            <w:sz w:val="22"/>
            <w:szCs w:val="22"/>
            <w:rPrChange w:id="574" w:author="Ryan Essex" w:date="2016-03-07T14:22:00Z">
              <w:rPr/>
            </w:rPrChange>
          </w:rPr>
          <w:delText>5</w:delText>
        </w:r>
      </w:del>
      <w:r w:rsidRPr="00236637">
        <w:rPr>
          <w:rFonts w:ascii="Arial" w:hAnsi="Arial" w:cs="Arial"/>
          <w:sz w:val="22"/>
          <w:szCs w:val="22"/>
          <w:rPrChange w:id="575" w:author="Ryan Essex" w:date="2016-03-07T14:22:00Z">
            <w:rPr/>
          </w:rPrChange>
        </w:rPr>
        <w:t>8.</w:t>
      </w:r>
    </w:p>
    <w:p w14:paraId="68B86569" w14:textId="4F5806F4" w:rsidR="00123A3A" w:rsidRPr="00236637" w:rsidRDefault="00123A3A">
      <w:pPr>
        <w:pStyle w:val="ListParagraph"/>
        <w:numPr>
          <w:ilvl w:val="0"/>
          <w:numId w:val="12"/>
        </w:numPr>
        <w:spacing w:afterLines="30" w:after="72"/>
        <w:ind w:left="1080"/>
        <w:rPr>
          <w:rFonts w:ascii="Arial" w:hAnsi="Arial" w:cs="Arial"/>
          <w:sz w:val="22"/>
          <w:szCs w:val="22"/>
          <w:rPrChange w:id="576" w:author="Ryan Essex" w:date="2016-03-07T14:22:00Z">
            <w:rPr/>
          </w:rPrChange>
        </w:rPr>
        <w:pPrChange w:id="577" w:author="Ryan Essex" w:date="2016-03-07T14:22:00Z">
          <w:pPr>
            <w:pStyle w:val="ListParagraph"/>
            <w:numPr>
              <w:numId w:val="12"/>
            </w:numPr>
            <w:spacing w:afterLines="60" w:after="144"/>
            <w:ind w:hanging="360"/>
          </w:pPr>
        </w:pPrChange>
      </w:pPr>
      <w:r w:rsidRPr="00236637">
        <w:rPr>
          <w:rFonts w:ascii="Arial" w:hAnsi="Arial" w:cs="Arial"/>
          <w:sz w:val="22"/>
          <w:szCs w:val="22"/>
          <w:rPrChange w:id="578" w:author="Ryan Essex" w:date="2016-03-07T14:22:00Z">
            <w:rPr/>
          </w:rPrChange>
        </w:rPr>
        <w:t xml:space="preserve">Sauro K, Holroyd-Leduc J, </w:t>
      </w:r>
      <w:proofErr w:type="spellStart"/>
      <w:ins w:id="579" w:author="Dominique Duncan" w:date="2016-03-08T00:13:00Z">
        <w:r w:rsidR="004E0E75">
          <w:rPr>
            <w:rFonts w:ascii="Arial" w:hAnsi="Arial" w:cs="Arial"/>
            <w:sz w:val="22"/>
            <w:szCs w:val="22"/>
          </w:rPr>
          <w:t>W</w:t>
        </w:r>
      </w:ins>
      <w:del w:id="580" w:author="Dominique Duncan" w:date="2016-03-08T00:13:00Z">
        <w:r w:rsidRPr="00236637" w:rsidDel="004E0E75">
          <w:rPr>
            <w:rFonts w:ascii="Arial" w:hAnsi="Arial" w:cs="Arial"/>
            <w:sz w:val="22"/>
            <w:szCs w:val="22"/>
            <w:rPrChange w:id="581" w:author="Ryan Essex" w:date="2016-03-07T14:22:00Z">
              <w:rPr/>
            </w:rPrChange>
          </w:rPr>
          <w:delText>w</w:delText>
        </w:r>
      </w:del>
      <w:r w:rsidRPr="00236637">
        <w:rPr>
          <w:rFonts w:ascii="Arial" w:hAnsi="Arial" w:cs="Arial"/>
          <w:sz w:val="22"/>
          <w:szCs w:val="22"/>
          <w:rPrChange w:id="582" w:author="Ryan Essex" w:date="2016-03-07T14:22:00Z">
            <w:rPr/>
          </w:rPrChange>
        </w:rPr>
        <w:t>iebe</w:t>
      </w:r>
      <w:proofErr w:type="spellEnd"/>
      <w:r w:rsidRPr="00236637">
        <w:rPr>
          <w:rFonts w:ascii="Arial" w:hAnsi="Arial" w:cs="Arial"/>
          <w:sz w:val="22"/>
          <w:szCs w:val="22"/>
          <w:rPrChange w:id="583" w:author="Ryan Essex" w:date="2016-03-07T14:22:00Z">
            <w:rPr/>
          </w:rPrChange>
        </w:rPr>
        <w:t xml:space="preserve"> S, et al. Knowledge translation of an online tool to determine candidacy for an epilepsy surgery evaluation. Neurol Clin Practice</w:t>
      </w:r>
      <w:ins w:id="584" w:author="Dominique Duncan" w:date="2016-03-08T13:06:00Z">
        <w:r w:rsidR="00DB6AD1">
          <w:rPr>
            <w:rFonts w:ascii="Arial" w:hAnsi="Arial" w:cs="Arial"/>
            <w:sz w:val="22"/>
            <w:szCs w:val="22"/>
          </w:rPr>
          <w:t>.</w:t>
        </w:r>
      </w:ins>
      <w:r w:rsidRPr="00236637">
        <w:rPr>
          <w:rFonts w:ascii="Arial" w:hAnsi="Arial" w:cs="Arial"/>
          <w:sz w:val="22"/>
          <w:szCs w:val="22"/>
          <w:rPrChange w:id="585" w:author="Ryan Essex" w:date="2016-03-07T14:22:00Z">
            <w:rPr/>
          </w:rPrChange>
        </w:rPr>
        <w:t xml:space="preserve"> 2016</w:t>
      </w:r>
      <w:ins w:id="586" w:author="Dominique Duncan" w:date="2016-03-08T13:07:00Z">
        <w:r w:rsidR="00DB6AD1">
          <w:rPr>
            <w:rFonts w:ascii="Arial" w:hAnsi="Arial" w:cs="Arial"/>
            <w:sz w:val="22"/>
            <w:szCs w:val="22"/>
          </w:rPr>
          <w:t xml:space="preserve">, </w:t>
        </w:r>
      </w:ins>
      <w:del w:id="587" w:author="Dominique Duncan" w:date="2016-03-08T13:07:00Z">
        <w:r w:rsidRPr="00236637" w:rsidDel="00DB6AD1">
          <w:rPr>
            <w:rFonts w:ascii="Arial" w:hAnsi="Arial" w:cs="Arial"/>
            <w:sz w:val="22"/>
            <w:szCs w:val="22"/>
            <w:rPrChange w:id="588" w:author="Ryan Essex" w:date="2016-03-07T14:22:00Z">
              <w:rPr/>
            </w:rPrChange>
          </w:rPr>
          <w:delText>:</w:delText>
        </w:r>
      </w:del>
      <w:r w:rsidRPr="00236637">
        <w:rPr>
          <w:rFonts w:ascii="Arial" w:hAnsi="Arial" w:cs="Arial"/>
          <w:sz w:val="22"/>
          <w:szCs w:val="22"/>
          <w:rPrChange w:id="589" w:author="Ryan Essex" w:date="2016-03-07T14:22:00Z">
            <w:rPr/>
          </w:rPrChange>
        </w:rPr>
        <w:t>(in press).</w:t>
      </w:r>
    </w:p>
    <w:p w14:paraId="05174CD5" w14:textId="35FD8BE3" w:rsidR="00123A3A" w:rsidRPr="00236637" w:rsidRDefault="00123A3A">
      <w:pPr>
        <w:pStyle w:val="ListParagraph"/>
        <w:numPr>
          <w:ilvl w:val="0"/>
          <w:numId w:val="12"/>
        </w:numPr>
        <w:spacing w:afterLines="30" w:after="72"/>
        <w:ind w:left="1080"/>
        <w:rPr>
          <w:rFonts w:ascii="Arial" w:hAnsi="Arial" w:cs="Arial"/>
          <w:sz w:val="22"/>
          <w:szCs w:val="22"/>
          <w:rPrChange w:id="590" w:author="Ryan Essex" w:date="2016-03-07T14:22:00Z">
            <w:rPr/>
          </w:rPrChange>
        </w:rPr>
        <w:pPrChange w:id="591" w:author="Ryan Essex" w:date="2016-03-07T14:22:00Z">
          <w:pPr>
            <w:pStyle w:val="ListParagraph"/>
            <w:numPr>
              <w:numId w:val="12"/>
            </w:numPr>
            <w:spacing w:afterLines="60" w:after="144"/>
            <w:ind w:hanging="360"/>
          </w:pPr>
        </w:pPrChange>
      </w:pPr>
      <w:r w:rsidRPr="00236637">
        <w:rPr>
          <w:rFonts w:ascii="Arial" w:hAnsi="Arial" w:cs="Arial"/>
          <w:sz w:val="22"/>
          <w:szCs w:val="22"/>
          <w:rPrChange w:id="592" w:author="Ryan Essex" w:date="2016-03-07T14:22:00Z">
            <w:rPr/>
          </w:rPrChange>
        </w:rPr>
        <w:t xml:space="preserve">Sauro KM, Krassman C, Jette N, et al. Experience and satisfaction of staff working in a seizure monitoring unit. Can J Neurosci </w:t>
      </w:r>
      <w:proofErr w:type="spellStart"/>
      <w:r w:rsidRPr="00236637">
        <w:rPr>
          <w:rFonts w:ascii="Arial" w:hAnsi="Arial" w:cs="Arial"/>
          <w:sz w:val="22"/>
          <w:szCs w:val="22"/>
          <w:rPrChange w:id="593" w:author="Ryan Essex" w:date="2016-03-07T14:22:00Z">
            <w:rPr/>
          </w:rPrChange>
        </w:rPr>
        <w:t>Nurs</w:t>
      </w:r>
      <w:proofErr w:type="spellEnd"/>
      <w:ins w:id="594" w:author="Dominique Duncan" w:date="2016-03-08T13:06:00Z">
        <w:r w:rsidR="00DB6AD1">
          <w:rPr>
            <w:rFonts w:ascii="Arial" w:hAnsi="Arial" w:cs="Arial"/>
            <w:sz w:val="22"/>
            <w:szCs w:val="22"/>
          </w:rPr>
          <w:t>.</w:t>
        </w:r>
      </w:ins>
      <w:r w:rsidRPr="00236637">
        <w:rPr>
          <w:rFonts w:ascii="Arial" w:hAnsi="Arial" w:cs="Arial"/>
          <w:sz w:val="22"/>
          <w:szCs w:val="22"/>
          <w:rPrChange w:id="595" w:author="Ryan Essex" w:date="2016-03-07T14:22:00Z">
            <w:rPr/>
          </w:rPrChange>
        </w:rPr>
        <w:t xml:space="preserve"> 2012</w:t>
      </w:r>
      <w:proofErr w:type="gramStart"/>
      <w:r w:rsidRPr="00236637">
        <w:rPr>
          <w:rFonts w:ascii="Arial" w:hAnsi="Arial" w:cs="Arial"/>
          <w:sz w:val="22"/>
          <w:szCs w:val="22"/>
          <w:rPrChange w:id="596" w:author="Ryan Essex" w:date="2016-03-07T14:22:00Z">
            <w:rPr/>
          </w:rPrChange>
        </w:rPr>
        <w:t>;34:33</w:t>
      </w:r>
      <w:proofErr w:type="gramEnd"/>
      <w:r w:rsidRPr="00236637">
        <w:rPr>
          <w:rFonts w:ascii="Arial" w:hAnsi="Arial" w:cs="Arial"/>
          <w:sz w:val="22"/>
          <w:szCs w:val="22"/>
          <w:rPrChange w:id="597" w:author="Ryan Essex" w:date="2016-03-07T14:22:00Z">
            <w:rPr/>
          </w:rPrChange>
        </w:rPr>
        <w:t>-</w:t>
      </w:r>
      <w:del w:id="598" w:author="Dominique Duncan" w:date="2016-03-08T13:06:00Z">
        <w:r w:rsidRPr="00236637" w:rsidDel="00DB6AD1">
          <w:rPr>
            <w:rFonts w:ascii="Arial" w:hAnsi="Arial" w:cs="Arial"/>
            <w:sz w:val="22"/>
            <w:szCs w:val="22"/>
            <w:rPrChange w:id="599" w:author="Ryan Essex" w:date="2016-03-07T14:22:00Z">
              <w:rPr/>
            </w:rPrChange>
          </w:rPr>
          <w:delText>3</w:delText>
        </w:r>
      </w:del>
      <w:r w:rsidRPr="00236637">
        <w:rPr>
          <w:rFonts w:ascii="Arial" w:hAnsi="Arial" w:cs="Arial"/>
          <w:sz w:val="22"/>
          <w:szCs w:val="22"/>
          <w:rPrChange w:id="600" w:author="Ryan Essex" w:date="2016-03-07T14:22:00Z">
            <w:rPr/>
          </w:rPrChange>
        </w:rPr>
        <w:t>8.</w:t>
      </w:r>
    </w:p>
    <w:p w14:paraId="69EB3921" w14:textId="34D35867" w:rsidR="00123A3A" w:rsidRPr="00236637" w:rsidRDefault="00123A3A">
      <w:pPr>
        <w:pStyle w:val="ListParagraph"/>
        <w:numPr>
          <w:ilvl w:val="0"/>
          <w:numId w:val="12"/>
        </w:numPr>
        <w:spacing w:afterLines="30" w:after="72"/>
        <w:ind w:left="1080"/>
        <w:rPr>
          <w:rFonts w:ascii="Arial" w:hAnsi="Arial" w:cs="Arial"/>
          <w:sz w:val="22"/>
          <w:szCs w:val="22"/>
          <w:rPrChange w:id="601" w:author="Ryan Essex" w:date="2016-03-07T14:22:00Z">
            <w:rPr/>
          </w:rPrChange>
        </w:rPr>
        <w:pPrChange w:id="602" w:author="Ryan Essex" w:date="2016-03-07T14:22:00Z">
          <w:pPr>
            <w:pStyle w:val="ListParagraph"/>
            <w:numPr>
              <w:numId w:val="12"/>
            </w:numPr>
            <w:spacing w:afterLines="60" w:after="144"/>
            <w:ind w:hanging="360"/>
          </w:pPr>
        </w:pPrChange>
      </w:pPr>
      <w:r w:rsidRPr="00236637">
        <w:rPr>
          <w:rFonts w:ascii="Arial" w:hAnsi="Arial" w:cs="Arial"/>
          <w:sz w:val="22"/>
          <w:szCs w:val="22"/>
          <w:rPrChange w:id="603" w:author="Ryan Essex" w:date="2016-03-07T14:22:00Z">
            <w:rPr/>
          </w:rPrChange>
        </w:rPr>
        <w:t>Straus SE, Tetroe J, Graham I. Defining knowledge translation. CMAJ 2009</w:t>
      </w:r>
      <w:proofErr w:type="gramStart"/>
      <w:r w:rsidRPr="00236637">
        <w:rPr>
          <w:rFonts w:ascii="Arial" w:hAnsi="Arial" w:cs="Arial"/>
          <w:sz w:val="22"/>
          <w:szCs w:val="22"/>
          <w:rPrChange w:id="604" w:author="Ryan Essex" w:date="2016-03-07T14:22:00Z">
            <w:rPr/>
          </w:rPrChange>
        </w:rPr>
        <w:t>;181:165</w:t>
      </w:r>
      <w:proofErr w:type="gramEnd"/>
      <w:ins w:id="605" w:author="Dominique Duncan" w:date="2016-03-08T13:06:00Z">
        <w:r w:rsidR="00DB6AD1">
          <w:rPr>
            <w:rFonts w:ascii="Arial" w:hAnsi="Arial" w:cs="Arial"/>
            <w:sz w:val="22"/>
            <w:szCs w:val="22"/>
          </w:rPr>
          <w:t>-</w:t>
        </w:r>
      </w:ins>
      <w:del w:id="606" w:author="Dominique Duncan" w:date="2016-03-08T13:06:00Z">
        <w:r w:rsidRPr="00236637" w:rsidDel="00DB6AD1">
          <w:rPr>
            <w:rFonts w:ascii="Arial" w:hAnsi="Arial" w:cs="Arial"/>
            <w:sz w:val="22"/>
            <w:szCs w:val="22"/>
            <w:rPrChange w:id="607" w:author="Ryan Essex" w:date="2016-03-07T14:22:00Z">
              <w:rPr/>
            </w:rPrChange>
          </w:rPr>
          <w:delText>-16</w:delText>
        </w:r>
      </w:del>
      <w:r w:rsidRPr="00236637">
        <w:rPr>
          <w:rFonts w:ascii="Arial" w:hAnsi="Arial" w:cs="Arial"/>
          <w:sz w:val="22"/>
          <w:szCs w:val="22"/>
          <w:rPrChange w:id="608" w:author="Ryan Essex" w:date="2016-03-07T14:22:00Z">
            <w:rPr/>
          </w:rPrChange>
        </w:rPr>
        <w:t>8.</w:t>
      </w:r>
    </w:p>
    <w:p w14:paraId="7FFB9834" w14:textId="5AEC4301" w:rsidR="00123A3A" w:rsidRPr="00236637" w:rsidRDefault="00123A3A">
      <w:pPr>
        <w:pStyle w:val="ListParagraph"/>
        <w:numPr>
          <w:ilvl w:val="0"/>
          <w:numId w:val="12"/>
        </w:numPr>
        <w:spacing w:afterLines="30" w:after="72"/>
        <w:ind w:left="1080"/>
        <w:rPr>
          <w:rFonts w:ascii="Arial" w:hAnsi="Arial" w:cs="Arial"/>
          <w:rPrChange w:id="609" w:author="Ryan Essex" w:date="2016-03-07T14:22:00Z">
            <w:rPr/>
          </w:rPrChange>
        </w:rPr>
        <w:pPrChange w:id="610" w:author="Ryan Essex" w:date="2016-03-07T14:22:00Z">
          <w:pPr>
            <w:pStyle w:val="ListParagraph"/>
            <w:numPr>
              <w:numId w:val="12"/>
            </w:numPr>
            <w:spacing w:afterLines="60" w:after="144"/>
            <w:ind w:hanging="360"/>
          </w:pPr>
        </w:pPrChange>
      </w:pPr>
      <w:r w:rsidRPr="00236637">
        <w:rPr>
          <w:rFonts w:ascii="Arial" w:hAnsi="Arial" w:cs="Arial"/>
          <w:sz w:val="22"/>
          <w:szCs w:val="22"/>
          <w:rPrChange w:id="611" w:author="Ryan Essex" w:date="2016-03-07T14:22:00Z">
            <w:rPr/>
          </w:rPrChange>
        </w:rPr>
        <w:t xml:space="preserve">Virzi RA. Reining the test phase of usabiity evaluation: How many subjects is enough? </w:t>
      </w:r>
      <w:del w:id="612" w:author="Dominique Duncan" w:date="2016-03-08T00:13:00Z">
        <w:r w:rsidRPr="00236637" w:rsidDel="004E0E75">
          <w:rPr>
            <w:rFonts w:ascii="Arial" w:hAnsi="Arial" w:cs="Arial"/>
            <w:sz w:val="22"/>
            <w:szCs w:val="22"/>
            <w:rPrChange w:id="613" w:author="Ryan Essex" w:date="2016-03-07T14:22:00Z">
              <w:rPr/>
            </w:rPrChange>
          </w:rPr>
          <w:delText xml:space="preserve">. </w:delText>
        </w:r>
      </w:del>
      <w:r w:rsidRPr="00236637">
        <w:rPr>
          <w:rFonts w:ascii="Arial" w:hAnsi="Arial" w:cs="Arial"/>
          <w:sz w:val="22"/>
          <w:szCs w:val="22"/>
          <w:rPrChange w:id="614" w:author="Ryan Essex" w:date="2016-03-07T14:22:00Z">
            <w:rPr/>
          </w:rPrChange>
        </w:rPr>
        <w:t>Human Factors: The J of the Human Factors and Erognomics Society</w:t>
      </w:r>
      <w:ins w:id="615" w:author="Dominique Duncan" w:date="2016-03-08T13:06:00Z">
        <w:r w:rsidR="00DB6AD1">
          <w:rPr>
            <w:rFonts w:ascii="Arial" w:hAnsi="Arial" w:cs="Arial"/>
            <w:sz w:val="22"/>
            <w:szCs w:val="22"/>
          </w:rPr>
          <w:t>.</w:t>
        </w:r>
      </w:ins>
      <w:r w:rsidRPr="00236637">
        <w:rPr>
          <w:rFonts w:ascii="Arial" w:hAnsi="Arial" w:cs="Arial"/>
          <w:sz w:val="22"/>
          <w:szCs w:val="22"/>
          <w:rPrChange w:id="616" w:author="Ryan Essex" w:date="2016-03-07T14:22:00Z">
            <w:rPr/>
          </w:rPrChange>
        </w:rPr>
        <w:t xml:space="preserve"> 1992</w:t>
      </w:r>
      <w:proofErr w:type="gramStart"/>
      <w:r w:rsidRPr="00236637">
        <w:rPr>
          <w:rFonts w:ascii="Arial" w:hAnsi="Arial" w:cs="Arial"/>
          <w:sz w:val="22"/>
          <w:szCs w:val="22"/>
          <w:rPrChange w:id="617" w:author="Ryan Essex" w:date="2016-03-07T14:22:00Z">
            <w:rPr/>
          </w:rPrChange>
        </w:rPr>
        <w:t>;34:457</w:t>
      </w:r>
      <w:proofErr w:type="gramEnd"/>
      <w:r w:rsidRPr="00236637">
        <w:rPr>
          <w:rFonts w:ascii="Arial" w:hAnsi="Arial" w:cs="Arial"/>
          <w:sz w:val="22"/>
          <w:szCs w:val="22"/>
          <w:rPrChange w:id="618" w:author="Ryan Essex" w:date="2016-03-07T14:22:00Z">
            <w:rPr/>
          </w:rPrChange>
        </w:rPr>
        <w:t>-</w:t>
      </w:r>
      <w:del w:id="619" w:author="Dominique Duncan" w:date="2016-03-08T13:06:00Z">
        <w:r w:rsidRPr="00236637" w:rsidDel="00DB6AD1">
          <w:rPr>
            <w:rFonts w:ascii="Arial" w:hAnsi="Arial" w:cs="Arial"/>
            <w:sz w:val="22"/>
            <w:szCs w:val="22"/>
            <w:rPrChange w:id="620" w:author="Ryan Essex" w:date="2016-03-07T14:22:00Z">
              <w:rPr/>
            </w:rPrChange>
          </w:rPr>
          <w:delText>4</w:delText>
        </w:r>
      </w:del>
      <w:r w:rsidRPr="00236637">
        <w:rPr>
          <w:rFonts w:ascii="Arial" w:hAnsi="Arial" w:cs="Arial"/>
          <w:sz w:val="22"/>
          <w:szCs w:val="22"/>
          <w:rPrChange w:id="621" w:author="Ryan Essex" w:date="2016-03-07T14:22:00Z">
            <w:rPr/>
          </w:rPrChange>
        </w:rPr>
        <w:t>68.</w:t>
      </w:r>
    </w:p>
    <w:p w14:paraId="7A394AA2" w14:textId="48D72FC8" w:rsidR="000B1D5C" w:rsidRPr="00236637" w:rsidRDefault="000B1D5C">
      <w:pPr>
        <w:spacing w:afterLines="30" w:after="72"/>
        <w:rPr>
          <w:rFonts w:ascii="Arial" w:hAnsi="Arial" w:cs="Arial"/>
        </w:rPr>
        <w:pPrChange w:id="622" w:author="Ryan Essex" w:date="2016-03-07T14:21:00Z">
          <w:pPr>
            <w:spacing w:afterLines="60" w:after="144"/>
          </w:pPr>
        </w:pPrChange>
      </w:pPr>
    </w:p>
    <w:sectPr w:rsidR="000B1D5C" w:rsidRPr="00236637" w:rsidSect="00A918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ADF0F" w14:textId="77777777" w:rsidR="00DB6AD1" w:rsidRDefault="00DB6AD1" w:rsidP="009052D1">
      <w:r>
        <w:separator/>
      </w:r>
    </w:p>
  </w:endnote>
  <w:endnote w:type="continuationSeparator" w:id="0">
    <w:p w14:paraId="74E353F7" w14:textId="77777777" w:rsidR="00DB6AD1" w:rsidRDefault="00DB6AD1" w:rsidP="00905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DADBC" w14:textId="77777777" w:rsidR="00DB6AD1" w:rsidRDefault="00DB6AD1" w:rsidP="009052D1">
      <w:r>
        <w:separator/>
      </w:r>
    </w:p>
  </w:footnote>
  <w:footnote w:type="continuationSeparator" w:id="0">
    <w:p w14:paraId="48BD1DBC" w14:textId="77777777" w:rsidR="00DB6AD1" w:rsidRDefault="00DB6AD1" w:rsidP="009052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D844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3203FB"/>
    <w:multiLevelType w:val="hybridMultilevel"/>
    <w:tmpl w:val="9282FAE4"/>
    <w:lvl w:ilvl="0" w:tplc="1009000F">
      <w:start w:val="1"/>
      <w:numFmt w:val="decimal"/>
      <w:lvlText w:val="%1."/>
      <w:lvlJc w:val="left"/>
      <w:pPr>
        <w:ind w:left="450" w:hanging="360"/>
      </w:pPr>
      <w:rPr>
        <w:rFonts w:hint="default"/>
        <w:b w:val="0"/>
        <w:i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0B881F57"/>
    <w:multiLevelType w:val="hybridMultilevel"/>
    <w:tmpl w:val="FA76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27D40"/>
    <w:multiLevelType w:val="hybridMultilevel"/>
    <w:tmpl w:val="BFBC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81B87"/>
    <w:multiLevelType w:val="hybridMultilevel"/>
    <w:tmpl w:val="8DC8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36E83"/>
    <w:multiLevelType w:val="hybridMultilevel"/>
    <w:tmpl w:val="EDE6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87291"/>
    <w:multiLevelType w:val="hybridMultilevel"/>
    <w:tmpl w:val="FA0C4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633BAA"/>
    <w:multiLevelType w:val="hybridMultilevel"/>
    <w:tmpl w:val="F414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EDD2D08"/>
    <w:multiLevelType w:val="hybridMultilevel"/>
    <w:tmpl w:val="A908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AD165C"/>
    <w:multiLevelType w:val="hybridMultilevel"/>
    <w:tmpl w:val="E34C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42C31"/>
    <w:multiLevelType w:val="hybridMultilevel"/>
    <w:tmpl w:val="325A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1A7FE2"/>
    <w:multiLevelType w:val="hybridMultilevel"/>
    <w:tmpl w:val="C762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9"/>
  </w:num>
  <w:num w:numId="5">
    <w:abstractNumId w:val="11"/>
  </w:num>
  <w:num w:numId="6">
    <w:abstractNumId w:val="8"/>
  </w:num>
  <w:num w:numId="7">
    <w:abstractNumId w:val="4"/>
  </w:num>
  <w:num w:numId="8">
    <w:abstractNumId w:val="7"/>
  </w:num>
  <w:num w:numId="9">
    <w:abstractNumId w:val="0"/>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linkStyles/>
  <w:revisionView w:markup="0"/>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Neur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5rs2tviwzv03ezzapxefe3x0dv2rtdw5sv&quot;&gt;RAND - Updated Search -June 2012-Saved&lt;record-ids&gt;&lt;item&gt;7390&lt;/item&gt;&lt;item&gt;7725&lt;/item&gt;&lt;item&gt;7931&lt;/item&gt;&lt;item&gt;7939&lt;/item&gt;&lt;item&gt;8049&lt;/item&gt;&lt;item&gt;8050&lt;/item&gt;&lt;item&gt;8052&lt;/item&gt;&lt;item&gt;8053&lt;/item&gt;&lt;item&gt;8054&lt;/item&gt;&lt;item&gt;8055&lt;/item&gt;&lt;item&gt;8057&lt;/item&gt;&lt;item&gt;8059&lt;/item&gt;&lt;item&gt;8060&lt;/item&gt;&lt;item&gt;8061&lt;/item&gt;&lt;/record-ids&gt;&lt;/item&gt;&lt;/Libraries&gt;"/>
  </w:docVars>
  <w:rsids>
    <w:rsidRoot w:val="00FC1730"/>
    <w:rsid w:val="00001485"/>
    <w:rsid w:val="00005706"/>
    <w:rsid w:val="00013DCA"/>
    <w:rsid w:val="000356CA"/>
    <w:rsid w:val="0003755F"/>
    <w:rsid w:val="0004518C"/>
    <w:rsid w:val="0004721B"/>
    <w:rsid w:val="00054844"/>
    <w:rsid w:val="0006016F"/>
    <w:rsid w:val="00070800"/>
    <w:rsid w:val="000851BF"/>
    <w:rsid w:val="00085B82"/>
    <w:rsid w:val="000A2FCA"/>
    <w:rsid w:val="000B1D5C"/>
    <w:rsid w:val="000B6FB2"/>
    <w:rsid w:val="000C55D2"/>
    <w:rsid w:val="000E4BDF"/>
    <w:rsid w:val="000F4367"/>
    <w:rsid w:val="000F662F"/>
    <w:rsid w:val="00101D17"/>
    <w:rsid w:val="00103062"/>
    <w:rsid w:val="00105E85"/>
    <w:rsid w:val="00123A3A"/>
    <w:rsid w:val="001408EF"/>
    <w:rsid w:val="00170B1C"/>
    <w:rsid w:val="001732A3"/>
    <w:rsid w:val="001735A7"/>
    <w:rsid w:val="00181B49"/>
    <w:rsid w:val="00194DB3"/>
    <w:rsid w:val="001E61F2"/>
    <w:rsid w:val="001F5CEB"/>
    <w:rsid w:val="001F6E4A"/>
    <w:rsid w:val="00211304"/>
    <w:rsid w:val="002150CC"/>
    <w:rsid w:val="00236637"/>
    <w:rsid w:val="00246202"/>
    <w:rsid w:val="00257D40"/>
    <w:rsid w:val="00283D9B"/>
    <w:rsid w:val="00284439"/>
    <w:rsid w:val="00296FFB"/>
    <w:rsid w:val="002A2F64"/>
    <w:rsid w:val="002A4688"/>
    <w:rsid w:val="002A5268"/>
    <w:rsid w:val="002A6285"/>
    <w:rsid w:val="002B3D6A"/>
    <w:rsid w:val="002C4A44"/>
    <w:rsid w:val="002C4B4C"/>
    <w:rsid w:val="002F388E"/>
    <w:rsid w:val="00301AFB"/>
    <w:rsid w:val="0030497B"/>
    <w:rsid w:val="00304FEB"/>
    <w:rsid w:val="00313BC4"/>
    <w:rsid w:val="00315C97"/>
    <w:rsid w:val="00325BFD"/>
    <w:rsid w:val="00335554"/>
    <w:rsid w:val="0034548F"/>
    <w:rsid w:val="00373DD6"/>
    <w:rsid w:val="003903EB"/>
    <w:rsid w:val="003A2455"/>
    <w:rsid w:val="003C47CF"/>
    <w:rsid w:val="003C5BE0"/>
    <w:rsid w:val="003D6F51"/>
    <w:rsid w:val="003D7F46"/>
    <w:rsid w:val="003E53F4"/>
    <w:rsid w:val="003F0184"/>
    <w:rsid w:val="00400D8F"/>
    <w:rsid w:val="00405F1C"/>
    <w:rsid w:val="004076C3"/>
    <w:rsid w:val="00416155"/>
    <w:rsid w:val="0041629D"/>
    <w:rsid w:val="00431F80"/>
    <w:rsid w:val="00432A23"/>
    <w:rsid w:val="00465D45"/>
    <w:rsid w:val="00471BF1"/>
    <w:rsid w:val="00483D5F"/>
    <w:rsid w:val="004905CD"/>
    <w:rsid w:val="004912D7"/>
    <w:rsid w:val="004E0E75"/>
    <w:rsid w:val="00500B5E"/>
    <w:rsid w:val="0050105E"/>
    <w:rsid w:val="00502BC9"/>
    <w:rsid w:val="00502D5A"/>
    <w:rsid w:val="00505372"/>
    <w:rsid w:val="005079D0"/>
    <w:rsid w:val="005259FA"/>
    <w:rsid w:val="005459DB"/>
    <w:rsid w:val="00554D9F"/>
    <w:rsid w:val="00556EE3"/>
    <w:rsid w:val="00557877"/>
    <w:rsid w:val="00561480"/>
    <w:rsid w:val="00565EF1"/>
    <w:rsid w:val="005679BC"/>
    <w:rsid w:val="00571520"/>
    <w:rsid w:val="00581D4A"/>
    <w:rsid w:val="00582C86"/>
    <w:rsid w:val="00584E44"/>
    <w:rsid w:val="005B588A"/>
    <w:rsid w:val="005D68B1"/>
    <w:rsid w:val="005F5843"/>
    <w:rsid w:val="00600FE6"/>
    <w:rsid w:val="0060740D"/>
    <w:rsid w:val="00610D6B"/>
    <w:rsid w:val="00640FC9"/>
    <w:rsid w:val="00645370"/>
    <w:rsid w:val="00650A92"/>
    <w:rsid w:val="0066415D"/>
    <w:rsid w:val="00677BA4"/>
    <w:rsid w:val="00684C91"/>
    <w:rsid w:val="006D0722"/>
    <w:rsid w:val="006F0DD1"/>
    <w:rsid w:val="006F1363"/>
    <w:rsid w:val="006F3DD6"/>
    <w:rsid w:val="00703BF4"/>
    <w:rsid w:val="0070451A"/>
    <w:rsid w:val="0070606F"/>
    <w:rsid w:val="00716C26"/>
    <w:rsid w:val="00730E23"/>
    <w:rsid w:val="007332DC"/>
    <w:rsid w:val="0073606C"/>
    <w:rsid w:val="00737F20"/>
    <w:rsid w:val="00742C81"/>
    <w:rsid w:val="0075618D"/>
    <w:rsid w:val="00797962"/>
    <w:rsid w:val="007A1511"/>
    <w:rsid w:val="007A3E20"/>
    <w:rsid w:val="007D6E82"/>
    <w:rsid w:val="007E3932"/>
    <w:rsid w:val="007E79D6"/>
    <w:rsid w:val="00810847"/>
    <w:rsid w:val="008115AF"/>
    <w:rsid w:val="008176E9"/>
    <w:rsid w:val="008328F0"/>
    <w:rsid w:val="008408DD"/>
    <w:rsid w:val="00840B1E"/>
    <w:rsid w:val="008469DE"/>
    <w:rsid w:val="0084763C"/>
    <w:rsid w:val="00872890"/>
    <w:rsid w:val="008839E0"/>
    <w:rsid w:val="00894EBA"/>
    <w:rsid w:val="008B2453"/>
    <w:rsid w:val="008D5BE5"/>
    <w:rsid w:val="008D6E69"/>
    <w:rsid w:val="009052D1"/>
    <w:rsid w:val="0090744C"/>
    <w:rsid w:val="00907C2F"/>
    <w:rsid w:val="00924C54"/>
    <w:rsid w:val="00932DB1"/>
    <w:rsid w:val="009337FE"/>
    <w:rsid w:val="009431FA"/>
    <w:rsid w:val="00953A9D"/>
    <w:rsid w:val="00960BD6"/>
    <w:rsid w:val="009620C4"/>
    <w:rsid w:val="00965C3D"/>
    <w:rsid w:val="00977EEE"/>
    <w:rsid w:val="0098304B"/>
    <w:rsid w:val="00983E73"/>
    <w:rsid w:val="009A2898"/>
    <w:rsid w:val="009C69E8"/>
    <w:rsid w:val="009D59BD"/>
    <w:rsid w:val="009E00B7"/>
    <w:rsid w:val="009F3671"/>
    <w:rsid w:val="009F684B"/>
    <w:rsid w:val="00A07A60"/>
    <w:rsid w:val="00A21569"/>
    <w:rsid w:val="00A334C5"/>
    <w:rsid w:val="00A758BF"/>
    <w:rsid w:val="00A9183A"/>
    <w:rsid w:val="00AB001D"/>
    <w:rsid w:val="00AC3933"/>
    <w:rsid w:val="00AE6E9B"/>
    <w:rsid w:val="00AF2039"/>
    <w:rsid w:val="00AF258C"/>
    <w:rsid w:val="00AF6C36"/>
    <w:rsid w:val="00B112EA"/>
    <w:rsid w:val="00B16E4A"/>
    <w:rsid w:val="00B6786B"/>
    <w:rsid w:val="00B841EA"/>
    <w:rsid w:val="00BB40EF"/>
    <w:rsid w:val="00BC503F"/>
    <w:rsid w:val="00BE7570"/>
    <w:rsid w:val="00BF0726"/>
    <w:rsid w:val="00C168C4"/>
    <w:rsid w:val="00C20C13"/>
    <w:rsid w:val="00C34037"/>
    <w:rsid w:val="00C370EC"/>
    <w:rsid w:val="00C911D0"/>
    <w:rsid w:val="00CC7B8B"/>
    <w:rsid w:val="00CD3467"/>
    <w:rsid w:val="00CD3D50"/>
    <w:rsid w:val="00CD6F71"/>
    <w:rsid w:val="00CE430F"/>
    <w:rsid w:val="00CF01C6"/>
    <w:rsid w:val="00D01FB7"/>
    <w:rsid w:val="00D07718"/>
    <w:rsid w:val="00D16953"/>
    <w:rsid w:val="00D54238"/>
    <w:rsid w:val="00D72EC7"/>
    <w:rsid w:val="00D73A1A"/>
    <w:rsid w:val="00D80A61"/>
    <w:rsid w:val="00D9642B"/>
    <w:rsid w:val="00DA3F77"/>
    <w:rsid w:val="00DA4648"/>
    <w:rsid w:val="00DB6AD1"/>
    <w:rsid w:val="00DC34F6"/>
    <w:rsid w:val="00DC5313"/>
    <w:rsid w:val="00DC5E26"/>
    <w:rsid w:val="00DD3F00"/>
    <w:rsid w:val="00DE2D05"/>
    <w:rsid w:val="00E01F49"/>
    <w:rsid w:val="00E0248E"/>
    <w:rsid w:val="00E07685"/>
    <w:rsid w:val="00E218CC"/>
    <w:rsid w:val="00E34EF6"/>
    <w:rsid w:val="00E544B3"/>
    <w:rsid w:val="00EC2653"/>
    <w:rsid w:val="00EC75E7"/>
    <w:rsid w:val="00EE2B9B"/>
    <w:rsid w:val="00EE2D60"/>
    <w:rsid w:val="00EE5CC9"/>
    <w:rsid w:val="00F140CE"/>
    <w:rsid w:val="00F14C4F"/>
    <w:rsid w:val="00F27613"/>
    <w:rsid w:val="00F566B7"/>
    <w:rsid w:val="00F716C1"/>
    <w:rsid w:val="00F859D4"/>
    <w:rsid w:val="00F92FEE"/>
    <w:rsid w:val="00F93F7A"/>
    <w:rsid w:val="00FA2476"/>
    <w:rsid w:val="00FA314B"/>
    <w:rsid w:val="00FA6E75"/>
    <w:rsid w:val="00FB0121"/>
    <w:rsid w:val="00FC1730"/>
    <w:rsid w:val="00FE329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07D8C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08EF"/>
    <w:pPr>
      <w:pBdr>
        <w:top w:val="nil"/>
        <w:left w:val="nil"/>
        <w:bottom w:val="nil"/>
        <w:right w:val="nil"/>
        <w:between w:val="nil"/>
        <w:bar w:val="nil"/>
      </w:pBdr>
    </w:pPr>
    <w:rPr>
      <w:rFonts w:ascii="Times New Roman" w:eastAsia="Arial Unicode MS" w:hAnsi="Times New Roman"/>
      <w:sz w:val="24"/>
      <w:szCs w:val="24"/>
      <w:bdr w:val="nil"/>
    </w:rPr>
  </w:style>
  <w:style w:type="paragraph" w:styleId="Heading1">
    <w:name w:val="heading 1"/>
    <w:aliases w:val="EP Main Heading"/>
    <w:basedOn w:val="PlainText"/>
    <w:next w:val="Normal"/>
    <w:link w:val="Heading1Char"/>
    <w:uiPriority w:val="9"/>
    <w:qFormat/>
    <w:rsid w:val="001408EF"/>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1408EF"/>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1408EF"/>
    <w:pPr>
      <w:outlineLvl w:val="2"/>
    </w:pPr>
  </w:style>
  <w:style w:type="character" w:default="1" w:styleId="DefaultParagraphFont">
    <w:name w:val="Default Paragraph Font"/>
    <w:uiPriority w:val="1"/>
    <w:semiHidden/>
    <w:unhideWhenUsed/>
    <w:rsid w:val="001408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8EF"/>
  </w:style>
  <w:style w:type="character" w:styleId="Hyperlink">
    <w:name w:val="Hyperlink"/>
    <w:rsid w:val="001408EF"/>
    <w:rPr>
      <w:u w:val="single"/>
    </w:rPr>
  </w:style>
  <w:style w:type="character" w:styleId="CommentReference">
    <w:name w:val="annotation reference"/>
    <w:basedOn w:val="DefaultParagraphFont"/>
    <w:uiPriority w:val="99"/>
    <w:unhideWhenUsed/>
    <w:rsid w:val="001408EF"/>
    <w:rPr>
      <w:sz w:val="18"/>
      <w:szCs w:val="18"/>
    </w:rPr>
  </w:style>
  <w:style w:type="paragraph" w:styleId="CommentText">
    <w:name w:val="annotation text"/>
    <w:basedOn w:val="Normal"/>
    <w:link w:val="CommentTextChar"/>
    <w:uiPriority w:val="99"/>
    <w:unhideWhenUsed/>
    <w:rsid w:val="001408EF"/>
  </w:style>
  <w:style w:type="character" w:customStyle="1" w:styleId="CommentTextChar">
    <w:name w:val="Comment Text Char"/>
    <w:basedOn w:val="DefaultParagraphFont"/>
    <w:link w:val="CommentText"/>
    <w:uiPriority w:val="99"/>
    <w:rsid w:val="001408EF"/>
    <w:rPr>
      <w:rFonts w:ascii="Times New Roman" w:eastAsia="Arial Unicode MS" w:hAnsi="Times New Roman"/>
      <w:sz w:val="24"/>
      <w:szCs w:val="24"/>
      <w:bdr w:val="nil"/>
    </w:rPr>
  </w:style>
  <w:style w:type="character" w:styleId="HTMLCite">
    <w:name w:val="HTML Cite"/>
    <w:uiPriority w:val="99"/>
    <w:unhideWhenUsed/>
    <w:rsid w:val="00FC1730"/>
    <w:rPr>
      <w:i/>
      <w:iCs/>
    </w:rPr>
  </w:style>
  <w:style w:type="paragraph" w:customStyle="1" w:styleId="VBheading">
    <w:name w:val="VB heading"/>
    <w:basedOn w:val="Normal"/>
    <w:uiPriority w:val="99"/>
    <w:rsid w:val="00FC1730"/>
    <w:pPr>
      <w:pBdr>
        <w:bottom w:val="single" w:sz="4" w:space="1" w:color="auto"/>
      </w:pBdr>
      <w:spacing w:before="120"/>
    </w:pPr>
    <w:rPr>
      <w:rFonts w:ascii="Arial" w:hAnsi="Arial" w:cs="Arial"/>
      <w:b/>
      <w:color w:val="000000"/>
      <w:lang w:val="en-CA"/>
    </w:rPr>
  </w:style>
  <w:style w:type="paragraph" w:styleId="BalloonText">
    <w:name w:val="Balloon Text"/>
    <w:basedOn w:val="Normal"/>
    <w:link w:val="BalloonTextChar"/>
    <w:uiPriority w:val="99"/>
    <w:semiHidden/>
    <w:unhideWhenUsed/>
    <w:rsid w:val="001408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8EF"/>
    <w:rPr>
      <w:rFonts w:ascii="Lucida Grande" w:eastAsia="Arial Unicode MS" w:hAnsi="Lucida Grande" w:cs="Lucida Grande"/>
      <w:sz w:val="18"/>
      <w:szCs w:val="18"/>
      <w:bdr w:val="nil"/>
    </w:rPr>
  </w:style>
  <w:style w:type="paragraph" w:styleId="CommentSubject">
    <w:name w:val="annotation subject"/>
    <w:basedOn w:val="CommentText"/>
    <w:next w:val="CommentText"/>
    <w:link w:val="CommentSubjectChar"/>
    <w:uiPriority w:val="99"/>
    <w:semiHidden/>
    <w:unhideWhenUsed/>
    <w:rsid w:val="00A9183A"/>
    <w:rPr>
      <w:b/>
      <w:bCs/>
      <w:sz w:val="20"/>
      <w:szCs w:val="20"/>
    </w:rPr>
  </w:style>
  <w:style w:type="character" w:customStyle="1" w:styleId="CommentSubjectChar">
    <w:name w:val="Comment Subject Char"/>
    <w:link w:val="CommentSubject"/>
    <w:uiPriority w:val="99"/>
    <w:semiHidden/>
    <w:rsid w:val="00A9183A"/>
    <w:rPr>
      <w:rFonts w:ascii="Times New Roman" w:eastAsia="Times New Roman" w:hAnsi="Times New Roman" w:cs="Times New Roman"/>
      <w:b/>
      <w:bCs/>
      <w:sz w:val="24"/>
      <w:szCs w:val="24"/>
      <w:lang w:eastAsia="en-US"/>
    </w:rPr>
  </w:style>
  <w:style w:type="paragraph" w:styleId="ListParagraph">
    <w:name w:val="List Paragraph"/>
    <w:basedOn w:val="Normal"/>
    <w:uiPriority w:val="34"/>
    <w:qFormat/>
    <w:rsid w:val="00A9183A"/>
    <w:pPr>
      <w:ind w:left="720"/>
      <w:contextualSpacing/>
    </w:pPr>
  </w:style>
  <w:style w:type="paragraph" w:styleId="Revision">
    <w:name w:val="Revision"/>
    <w:hidden/>
    <w:uiPriority w:val="71"/>
    <w:rsid w:val="00932DB1"/>
    <w:rPr>
      <w:rFonts w:ascii="Times New Roman" w:eastAsia="Times New Roman" w:hAnsi="Times New Roman"/>
      <w:sz w:val="24"/>
      <w:szCs w:val="24"/>
    </w:rPr>
  </w:style>
  <w:style w:type="paragraph" w:customStyle="1" w:styleId="EndNoteBibliography">
    <w:name w:val="EndNote Bibliography"/>
    <w:basedOn w:val="Normal"/>
    <w:rsid w:val="00F93F7A"/>
  </w:style>
  <w:style w:type="paragraph" w:customStyle="1" w:styleId="EndNoteBibliographyTitle">
    <w:name w:val="EndNote Bibliography Title"/>
    <w:basedOn w:val="Normal"/>
    <w:rsid w:val="009F684B"/>
    <w:pPr>
      <w:jc w:val="center"/>
    </w:pPr>
  </w:style>
  <w:style w:type="character" w:styleId="FollowedHyperlink">
    <w:name w:val="FollowedHyperlink"/>
    <w:uiPriority w:val="99"/>
    <w:semiHidden/>
    <w:unhideWhenUsed/>
    <w:rsid w:val="001F6E4A"/>
    <w:rPr>
      <w:color w:val="800080"/>
      <w:u w:val="single"/>
    </w:rPr>
  </w:style>
  <w:style w:type="character" w:customStyle="1" w:styleId="Heading1Char">
    <w:name w:val="Heading 1 Char"/>
    <w:aliases w:val="EP Main Heading Char"/>
    <w:basedOn w:val="DefaultParagraphFont"/>
    <w:link w:val="Heading1"/>
    <w:uiPriority w:val="9"/>
    <w:rsid w:val="001408EF"/>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1408EF"/>
    <w:rPr>
      <w:rFonts w:ascii="Arial" w:eastAsia="Arial Unicode MS" w:hAnsi="Arial"/>
      <w:b/>
      <w:bCs/>
      <w:sz w:val="22"/>
      <w:szCs w:val="22"/>
      <w:bdr w:val="nil"/>
    </w:rPr>
  </w:style>
  <w:style w:type="character" w:customStyle="1" w:styleId="Heading3Char">
    <w:name w:val="Heading 3 Char"/>
    <w:aliases w:val="Sub heading Char"/>
    <w:basedOn w:val="DefaultParagraphFont"/>
    <w:link w:val="Heading3"/>
    <w:uiPriority w:val="9"/>
    <w:rsid w:val="001408EF"/>
    <w:rPr>
      <w:rFonts w:ascii="Arial" w:eastAsia="Arial Unicode MS" w:hAnsi="Arial"/>
      <w:b/>
      <w:bCs/>
      <w:sz w:val="22"/>
      <w:szCs w:val="22"/>
      <w:bdr w:val="nil"/>
    </w:rPr>
  </w:style>
  <w:style w:type="paragraph" w:styleId="NoSpacing">
    <w:name w:val="No Spacing"/>
    <w:aliases w:val="EP Normal Text"/>
    <w:basedOn w:val="Normal"/>
    <w:uiPriority w:val="1"/>
    <w:qFormat/>
    <w:rsid w:val="001408EF"/>
    <w:rPr>
      <w:rFonts w:ascii="Arial" w:hAnsi="Arial"/>
      <w:sz w:val="22"/>
      <w:szCs w:val="22"/>
    </w:rPr>
  </w:style>
  <w:style w:type="paragraph" w:styleId="PlainText">
    <w:name w:val="Plain Text"/>
    <w:link w:val="PlainTextChar"/>
    <w:rsid w:val="001408EF"/>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1408EF"/>
    <w:rPr>
      <w:rFonts w:ascii="Calibri" w:eastAsia="Calibri" w:hAnsi="Calibri" w:cs="Calibri"/>
      <w:color w:val="000000"/>
      <w:sz w:val="22"/>
      <w:szCs w:val="22"/>
      <w:u w:color="000000"/>
      <w:bdr w:val="nil"/>
      <w:lang w:val="es-ES_tradnl"/>
    </w:rPr>
  </w:style>
  <w:style w:type="paragraph" w:customStyle="1" w:styleId="HeaderFooter">
    <w:name w:val="Header &amp; Footer"/>
    <w:rsid w:val="001408EF"/>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rPr>
  </w:style>
  <w:style w:type="paragraph" w:customStyle="1" w:styleId="Body">
    <w:name w:val="Body"/>
    <w:rsid w:val="001408EF"/>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Default">
    <w:name w:val="Default"/>
    <w:rsid w:val="001408EF"/>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1408EF"/>
    <w:rPr>
      <w:noProof/>
      <w:sz w:val="18"/>
    </w:rPr>
  </w:style>
  <w:style w:type="paragraph" w:styleId="Header">
    <w:name w:val="header"/>
    <w:basedOn w:val="Normal"/>
    <w:link w:val="HeaderChar"/>
    <w:uiPriority w:val="99"/>
    <w:unhideWhenUsed/>
    <w:rsid w:val="009052D1"/>
    <w:pPr>
      <w:tabs>
        <w:tab w:val="center" w:pos="4320"/>
        <w:tab w:val="right" w:pos="8640"/>
      </w:tabs>
    </w:pPr>
  </w:style>
  <w:style w:type="character" w:customStyle="1" w:styleId="HeaderChar">
    <w:name w:val="Header Char"/>
    <w:basedOn w:val="DefaultParagraphFont"/>
    <w:link w:val="Header"/>
    <w:uiPriority w:val="99"/>
    <w:rsid w:val="009052D1"/>
    <w:rPr>
      <w:rFonts w:ascii="Times New Roman" w:eastAsia="Arial Unicode MS" w:hAnsi="Times New Roman"/>
      <w:sz w:val="24"/>
      <w:szCs w:val="24"/>
      <w:bdr w:val="nil"/>
    </w:rPr>
  </w:style>
  <w:style w:type="paragraph" w:styleId="Footer">
    <w:name w:val="footer"/>
    <w:basedOn w:val="Normal"/>
    <w:link w:val="FooterChar"/>
    <w:uiPriority w:val="99"/>
    <w:unhideWhenUsed/>
    <w:rsid w:val="009052D1"/>
    <w:pPr>
      <w:tabs>
        <w:tab w:val="center" w:pos="4320"/>
        <w:tab w:val="right" w:pos="8640"/>
      </w:tabs>
    </w:pPr>
  </w:style>
  <w:style w:type="character" w:customStyle="1" w:styleId="FooterChar">
    <w:name w:val="Footer Char"/>
    <w:basedOn w:val="DefaultParagraphFont"/>
    <w:link w:val="Footer"/>
    <w:uiPriority w:val="99"/>
    <w:rsid w:val="009052D1"/>
    <w:rPr>
      <w:rFonts w:ascii="Times New Roman" w:eastAsia="Arial Unicode MS" w:hAnsi="Times New Roman"/>
      <w:sz w:val="24"/>
      <w:szCs w:val="24"/>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08EF"/>
    <w:pPr>
      <w:pBdr>
        <w:top w:val="nil"/>
        <w:left w:val="nil"/>
        <w:bottom w:val="nil"/>
        <w:right w:val="nil"/>
        <w:between w:val="nil"/>
        <w:bar w:val="nil"/>
      </w:pBdr>
    </w:pPr>
    <w:rPr>
      <w:rFonts w:ascii="Times New Roman" w:eastAsia="Arial Unicode MS" w:hAnsi="Times New Roman"/>
      <w:sz w:val="24"/>
      <w:szCs w:val="24"/>
      <w:bdr w:val="nil"/>
    </w:rPr>
  </w:style>
  <w:style w:type="paragraph" w:styleId="Heading1">
    <w:name w:val="heading 1"/>
    <w:aliases w:val="EP Main Heading"/>
    <w:basedOn w:val="PlainText"/>
    <w:next w:val="Normal"/>
    <w:link w:val="Heading1Char"/>
    <w:uiPriority w:val="9"/>
    <w:qFormat/>
    <w:rsid w:val="001408EF"/>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1408EF"/>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1408EF"/>
    <w:pPr>
      <w:outlineLvl w:val="2"/>
    </w:pPr>
  </w:style>
  <w:style w:type="character" w:default="1" w:styleId="DefaultParagraphFont">
    <w:name w:val="Default Paragraph Font"/>
    <w:uiPriority w:val="1"/>
    <w:semiHidden/>
    <w:unhideWhenUsed/>
    <w:rsid w:val="001408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8EF"/>
  </w:style>
  <w:style w:type="character" w:styleId="Hyperlink">
    <w:name w:val="Hyperlink"/>
    <w:rsid w:val="001408EF"/>
    <w:rPr>
      <w:u w:val="single"/>
    </w:rPr>
  </w:style>
  <w:style w:type="character" w:styleId="CommentReference">
    <w:name w:val="annotation reference"/>
    <w:basedOn w:val="DefaultParagraphFont"/>
    <w:uiPriority w:val="99"/>
    <w:unhideWhenUsed/>
    <w:rsid w:val="001408EF"/>
    <w:rPr>
      <w:sz w:val="18"/>
      <w:szCs w:val="18"/>
    </w:rPr>
  </w:style>
  <w:style w:type="paragraph" w:styleId="CommentText">
    <w:name w:val="annotation text"/>
    <w:basedOn w:val="Normal"/>
    <w:link w:val="CommentTextChar"/>
    <w:uiPriority w:val="99"/>
    <w:unhideWhenUsed/>
    <w:rsid w:val="001408EF"/>
  </w:style>
  <w:style w:type="character" w:customStyle="1" w:styleId="CommentTextChar">
    <w:name w:val="Comment Text Char"/>
    <w:basedOn w:val="DefaultParagraphFont"/>
    <w:link w:val="CommentText"/>
    <w:uiPriority w:val="99"/>
    <w:rsid w:val="001408EF"/>
    <w:rPr>
      <w:rFonts w:ascii="Times New Roman" w:eastAsia="Arial Unicode MS" w:hAnsi="Times New Roman"/>
      <w:sz w:val="24"/>
      <w:szCs w:val="24"/>
      <w:bdr w:val="nil"/>
    </w:rPr>
  </w:style>
  <w:style w:type="character" w:styleId="HTMLCite">
    <w:name w:val="HTML Cite"/>
    <w:uiPriority w:val="99"/>
    <w:unhideWhenUsed/>
    <w:rsid w:val="00FC1730"/>
    <w:rPr>
      <w:i/>
      <w:iCs/>
    </w:rPr>
  </w:style>
  <w:style w:type="paragraph" w:customStyle="1" w:styleId="VBheading">
    <w:name w:val="VB heading"/>
    <w:basedOn w:val="Normal"/>
    <w:uiPriority w:val="99"/>
    <w:rsid w:val="00FC1730"/>
    <w:pPr>
      <w:pBdr>
        <w:bottom w:val="single" w:sz="4" w:space="1" w:color="auto"/>
      </w:pBdr>
      <w:spacing w:before="120"/>
    </w:pPr>
    <w:rPr>
      <w:rFonts w:ascii="Arial" w:hAnsi="Arial" w:cs="Arial"/>
      <w:b/>
      <w:color w:val="000000"/>
      <w:lang w:val="en-CA"/>
    </w:rPr>
  </w:style>
  <w:style w:type="paragraph" w:styleId="BalloonText">
    <w:name w:val="Balloon Text"/>
    <w:basedOn w:val="Normal"/>
    <w:link w:val="BalloonTextChar"/>
    <w:uiPriority w:val="99"/>
    <w:semiHidden/>
    <w:unhideWhenUsed/>
    <w:rsid w:val="001408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8EF"/>
    <w:rPr>
      <w:rFonts w:ascii="Lucida Grande" w:eastAsia="Arial Unicode MS" w:hAnsi="Lucida Grande" w:cs="Lucida Grande"/>
      <w:sz w:val="18"/>
      <w:szCs w:val="18"/>
      <w:bdr w:val="nil"/>
    </w:rPr>
  </w:style>
  <w:style w:type="paragraph" w:styleId="CommentSubject">
    <w:name w:val="annotation subject"/>
    <w:basedOn w:val="CommentText"/>
    <w:next w:val="CommentText"/>
    <w:link w:val="CommentSubjectChar"/>
    <w:uiPriority w:val="99"/>
    <w:semiHidden/>
    <w:unhideWhenUsed/>
    <w:rsid w:val="00A9183A"/>
    <w:rPr>
      <w:b/>
      <w:bCs/>
      <w:sz w:val="20"/>
      <w:szCs w:val="20"/>
    </w:rPr>
  </w:style>
  <w:style w:type="character" w:customStyle="1" w:styleId="CommentSubjectChar">
    <w:name w:val="Comment Subject Char"/>
    <w:link w:val="CommentSubject"/>
    <w:uiPriority w:val="99"/>
    <w:semiHidden/>
    <w:rsid w:val="00A9183A"/>
    <w:rPr>
      <w:rFonts w:ascii="Times New Roman" w:eastAsia="Times New Roman" w:hAnsi="Times New Roman" w:cs="Times New Roman"/>
      <w:b/>
      <w:bCs/>
      <w:sz w:val="24"/>
      <w:szCs w:val="24"/>
      <w:lang w:eastAsia="en-US"/>
    </w:rPr>
  </w:style>
  <w:style w:type="paragraph" w:styleId="ListParagraph">
    <w:name w:val="List Paragraph"/>
    <w:basedOn w:val="Normal"/>
    <w:uiPriority w:val="34"/>
    <w:qFormat/>
    <w:rsid w:val="00A9183A"/>
    <w:pPr>
      <w:ind w:left="720"/>
      <w:contextualSpacing/>
    </w:pPr>
  </w:style>
  <w:style w:type="paragraph" w:styleId="Revision">
    <w:name w:val="Revision"/>
    <w:hidden/>
    <w:uiPriority w:val="71"/>
    <w:rsid w:val="00932DB1"/>
    <w:rPr>
      <w:rFonts w:ascii="Times New Roman" w:eastAsia="Times New Roman" w:hAnsi="Times New Roman"/>
      <w:sz w:val="24"/>
      <w:szCs w:val="24"/>
    </w:rPr>
  </w:style>
  <w:style w:type="paragraph" w:customStyle="1" w:styleId="EndNoteBibliography">
    <w:name w:val="EndNote Bibliography"/>
    <w:basedOn w:val="Normal"/>
    <w:rsid w:val="00F93F7A"/>
  </w:style>
  <w:style w:type="paragraph" w:customStyle="1" w:styleId="EndNoteBibliographyTitle">
    <w:name w:val="EndNote Bibliography Title"/>
    <w:basedOn w:val="Normal"/>
    <w:rsid w:val="009F684B"/>
    <w:pPr>
      <w:jc w:val="center"/>
    </w:pPr>
  </w:style>
  <w:style w:type="character" w:styleId="FollowedHyperlink">
    <w:name w:val="FollowedHyperlink"/>
    <w:uiPriority w:val="99"/>
    <w:semiHidden/>
    <w:unhideWhenUsed/>
    <w:rsid w:val="001F6E4A"/>
    <w:rPr>
      <w:color w:val="800080"/>
      <w:u w:val="single"/>
    </w:rPr>
  </w:style>
  <w:style w:type="character" w:customStyle="1" w:styleId="Heading1Char">
    <w:name w:val="Heading 1 Char"/>
    <w:aliases w:val="EP Main Heading Char"/>
    <w:basedOn w:val="DefaultParagraphFont"/>
    <w:link w:val="Heading1"/>
    <w:uiPriority w:val="9"/>
    <w:rsid w:val="001408EF"/>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1408EF"/>
    <w:rPr>
      <w:rFonts w:ascii="Arial" w:eastAsia="Arial Unicode MS" w:hAnsi="Arial"/>
      <w:b/>
      <w:bCs/>
      <w:sz w:val="22"/>
      <w:szCs w:val="22"/>
      <w:bdr w:val="nil"/>
    </w:rPr>
  </w:style>
  <w:style w:type="character" w:customStyle="1" w:styleId="Heading3Char">
    <w:name w:val="Heading 3 Char"/>
    <w:aliases w:val="Sub heading Char"/>
    <w:basedOn w:val="DefaultParagraphFont"/>
    <w:link w:val="Heading3"/>
    <w:uiPriority w:val="9"/>
    <w:rsid w:val="001408EF"/>
    <w:rPr>
      <w:rFonts w:ascii="Arial" w:eastAsia="Arial Unicode MS" w:hAnsi="Arial"/>
      <w:b/>
      <w:bCs/>
      <w:sz w:val="22"/>
      <w:szCs w:val="22"/>
      <w:bdr w:val="nil"/>
    </w:rPr>
  </w:style>
  <w:style w:type="paragraph" w:styleId="NoSpacing">
    <w:name w:val="No Spacing"/>
    <w:aliases w:val="EP Normal Text"/>
    <w:basedOn w:val="Normal"/>
    <w:uiPriority w:val="1"/>
    <w:qFormat/>
    <w:rsid w:val="001408EF"/>
    <w:rPr>
      <w:rFonts w:ascii="Arial" w:hAnsi="Arial"/>
      <w:sz w:val="22"/>
      <w:szCs w:val="22"/>
    </w:rPr>
  </w:style>
  <w:style w:type="paragraph" w:styleId="PlainText">
    <w:name w:val="Plain Text"/>
    <w:link w:val="PlainTextChar"/>
    <w:rsid w:val="001408EF"/>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1408EF"/>
    <w:rPr>
      <w:rFonts w:ascii="Calibri" w:eastAsia="Calibri" w:hAnsi="Calibri" w:cs="Calibri"/>
      <w:color w:val="000000"/>
      <w:sz w:val="22"/>
      <w:szCs w:val="22"/>
      <w:u w:color="000000"/>
      <w:bdr w:val="nil"/>
      <w:lang w:val="es-ES_tradnl"/>
    </w:rPr>
  </w:style>
  <w:style w:type="paragraph" w:customStyle="1" w:styleId="HeaderFooter">
    <w:name w:val="Header &amp; Footer"/>
    <w:rsid w:val="001408EF"/>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rPr>
  </w:style>
  <w:style w:type="paragraph" w:customStyle="1" w:styleId="Body">
    <w:name w:val="Body"/>
    <w:rsid w:val="001408EF"/>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Default">
    <w:name w:val="Default"/>
    <w:rsid w:val="001408EF"/>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1408EF"/>
    <w:rPr>
      <w:noProof/>
      <w:sz w:val="18"/>
    </w:rPr>
  </w:style>
  <w:style w:type="paragraph" w:styleId="Header">
    <w:name w:val="header"/>
    <w:basedOn w:val="Normal"/>
    <w:link w:val="HeaderChar"/>
    <w:uiPriority w:val="99"/>
    <w:unhideWhenUsed/>
    <w:rsid w:val="009052D1"/>
    <w:pPr>
      <w:tabs>
        <w:tab w:val="center" w:pos="4320"/>
        <w:tab w:val="right" w:pos="8640"/>
      </w:tabs>
    </w:pPr>
  </w:style>
  <w:style w:type="character" w:customStyle="1" w:styleId="HeaderChar">
    <w:name w:val="Header Char"/>
    <w:basedOn w:val="DefaultParagraphFont"/>
    <w:link w:val="Header"/>
    <w:uiPriority w:val="99"/>
    <w:rsid w:val="009052D1"/>
    <w:rPr>
      <w:rFonts w:ascii="Times New Roman" w:eastAsia="Arial Unicode MS" w:hAnsi="Times New Roman"/>
      <w:sz w:val="24"/>
      <w:szCs w:val="24"/>
      <w:bdr w:val="nil"/>
    </w:rPr>
  </w:style>
  <w:style w:type="paragraph" w:styleId="Footer">
    <w:name w:val="footer"/>
    <w:basedOn w:val="Normal"/>
    <w:link w:val="FooterChar"/>
    <w:uiPriority w:val="99"/>
    <w:unhideWhenUsed/>
    <w:rsid w:val="009052D1"/>
    <w:pPr>
      <w:tabs>
        <w:tab w:val="center" w:pos="4320"/>
        <w:tab w:val="right" w:pos="8640"/>
      </w:tabs>
    </w:pPr>
  </w:style>
  <w:style w:type="character" w:customStyle="1" w:styleId="FooterChar">
    <w:name w:val="Footer Char"/>
    <w:basedOn w:val="DefaultParagraphFont"/>
    <w:link w:val="Footer"/>
    <w:uiPriority w:val="99"/>
    <w:rsid w:val="009052D1"/>
    <w:rPr>
      <w:rFonts w:ascii="Times New Roman" w:eastAsia="Arial Unicode MS" w:hAnsi="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1F1AB-0611-3D46-9691-2545947D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6879</Words>
  <Characters>39212</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46000</CharactersWithSpaces>
  <SharedDoc>false</SharedDoc>
  <HLinks>
    <vt:vector size="150" baseType="variant">
      <vt:variant>
        <vt:i4>8192083</vt:i4>
      </vt:variant>
      <vt:variant>
        <vt:i4>123</vt:i4>
      </vt:variant>
      <vt:variant>
        <vt:i4>0</vt:i4>
      </vt:variant>
      <vt:variant>
        <vt:i4>5</vt:i4>
      </vt:variant>
      <vt:variant>
        <vt:lpwstr>http://www.theworldcafe.com</vt:lpwstr>
      </vt:variant>
      <vt:variant>
        <vt:lpwstr/>
      </vt:variant>
      <vt:variant>
        <vt:i4>4390966</vt:i4>
      </vt:variant>
      <vt:variant>
        <vt:i4>120</vt:i4>
      </vt:variant>
      <vt:variant>
        <vt:i4>0</vt:i4>
      </vt:variant>
      <vt:variant>
        <vt:i4>5</vt:i4>
      </vt:variant>
      <vt:variant>
        <vt:lpwstr>http://www.iap2.org/associations/4748/files/IAP2 Spectrum_vertical.pdf</vt:lpwstr>
      </vt:variant>
      <vt:variant>
        <vt:lpwstr/>
      </vt:variant>
      <vt:variant>
        <vt:i4>851976</vt:i4>
      </vt:variant>
      <vt:variant>
        <vt:i4>115</vt:i4>
      </vt:variant>
      <vt:variant>
        <vt:i4>0</vt:i4>
      </vt:variant>
      <vt:variant>
        <vt:i4>5</vt:i4>
      </vt:variant>
      <vt:variant>
        <vt:lpwstr>http://www.who.int/mediacentre/news/releases/2015/wha-26-may-2015/en</vt:lpwstr>
      </vt:variant>
      <vt:variant>
        <vt:lpwstr/>
      </vt:variant>
      <vt:variant>
        <vt:i4>3604580</vt:i4>
      </vt:variant>
      <vt:variant>
        <vt:i4>112</vt:i4>
      </vt:variant>
      <vt:variant>
        <vt:i4>0</vt:i4>
      </vt:variant>
      <vt:variant>
        <vt:i4>5</vt:i4>
      </vt:variant>
      <vt:variant>
        <vt:lpwstr>http://new.paho.org/hq/index.php?option=com_content&amp;task=view&amp;id=5272&amp;Itemid=3841&amp;lang=en</vt:lpwstr>
      </vt:variant>
      <vt:variant>
        <vt:lpwstr/>
      </vt:variant>
      <vt:variant>
        <vt:i4>1310845</vt:i4>
      </vt:variant>
      <vt:variant>
        <vt:i4>109</vt:i4>
      </vt:variant>
      <vt:variant>
        <vt:i4>0</vt:i4>
      </vt:variant>
      <vt:variant>
        <vt:i4>5</vt:i4>
      </vt:variant>
      <vt:variant>
        <vt:lpwstr>http://www.who.int/.../globalepilepsycampaign/en/</vt:lpwstr>
      </vt:variant>
      <vt:variant>
        <vt:lpwstr/>
      </vt:variant>
      <vt:variant>
        <vt:i4>6160444</vt:i4>
      </vt:variant>
      <vt:variant>
        <vt:i4>106</vt:i4>
      </vt:variant>
      <vt:variant>
        <vt:i4>0</vt:i4>
      </vt:variant>
      <vt:variant>
        <vt:i4>5</vt:i4>
      </vt:variant>
      <vt:variant>
        <vt:lpwstr>http://www.ilae-epilepsy.org/visitors/initiatives/EuropeanDeclaration.cfm</vt:lpwstr>
      </vt:variant>
      <vt:variant>
        <vt:lpwstr/>
      </vt:variant>
      <vt:variant>
        <vt:i4>5701654</vt:i4>
      </vt:variant>
      <vt:variant>
        <vt:i4>103</vt:i4>
      </vt:variant>
      <vt:variant>
        <vt:i4>0</vt:i4>
      </vt:variant>
      <vt:variant>
        <vt:i4>5</vt:i4>
      </vt:variant>
      <vt:variant>
        <vt:lpwstr>https://www.aesnet.org/about_aes/epilepsy_partners/patient_family_advocacy_groups</vt:lpwstr>
      </vt:variant>
      <vt:variant>
        <vt:lpwstr/>
      </vt:variant>
      <vt:variant>
        <vt:i4>3538959</vt:i4>
      </vt:variant>
      <vt:variant>
        <vt:i4>100</vt:i4>
      </vt:variant>
      <vt:variant>
        <vt:i4>0</vt:i4>
      </vt:variant>
      <vt:variant>
        <vt:i4>5</vt:i4>
      </vt:variant>
      <vt:variant>
        <vt:lpwstr>http://www.iom.edu/Activities/Disease/Epilepsy.aspx</vt:lpwstr>
      </vt:variant>
      <vt:variant>
        <vt:lpwstr/>
      </vt:variant>
      <vt:variant>
        <vt:i4>3342433</vt:i4>
      </vt:variant>
      <vt:variant>
        <vt:i4>97</vt:i4>
      </vt:variant>
      <vt:variant>
        <vt:i4>0</vt:i4>
      </vt:variant>
      <vt:variant>
        <vt:i4>5</vt:i4>
      </vt:variant>
      <vt:variant>
        <vt:lpwstr>http://clinregs.niaid.nih.gov/</vt:lpwstr>
      </vt:variant>
      <vt:variant>
        <vt:lpwstr/>
      </vt:variant>
      <vt:variant>
        <vt:i4>2162814</vt:i4>
      </vt:variant>
      <vt:variant>
        <vt:i4>94</vt:i4>
      </vt:variant>
      <vt:variant>
        <vt:i4>0</vt:i4>
      </vt:variant>
      <vt:variant>
        <vt:i4>5</vt:i4>
      </vt:variant>
      <vt:variant>
        <vt:lpwstr>http://epilepsyconsortium.org/</vt:lpwstr>
      </vt:variant>
      <vt:variant>
        <vt:lpwstr/>
      </vt:variant>
      <vt:variant>
        <vt:i4>3014668</vt:i4>
      </vt:variant>
      <vt:variant>
        <vt:i4>77</vt:i4>
      </vt:variant>
      <vt:variant>
        <vt:i4>0</vt:i4>
      </vt:variant>
      <vt:variant>
        <vt:i4>5</vt:i4>
      </vt:variant>
      <vt:variant>
        <vt:lpwstr>http://www.patientslikeme.com/join/poem</vt:lpwstr>
      </vt:variant>
      <vt:variant>
        <vt:lpwstr/>
      </vt:variant>
      <vt:variant>
        <vt:i4>7798855</vt:i4>
      </vt:variant>
      <vt:variant>
        <vt:i4>74</vt:i4>
      </vt:variant>
      <vt:variant>
        <vt:i4>0</vt:i4>
      </vt:variant>
      <vt:variant>
        <vt:i4>5</vt:i4>
      </vt:variant>
      <vt:variant>
        <vt:lpwstr>http://www.epilepsyhero.org</vt:lpwstr>
      </vt:variant>
      <vt:variant>
        <vt:lpwstr/>
      </vt:variant>
      <vt:variant>
        <vt:i4>5767239</vt:i4>
      </vt:variant>
      <vt:variant>
        <vt:i4>71</vt:i4>
      </vt:variant>
      <vt:variant>
        <vt:i4>0</vt:i4>
      </vt:variant>
      <vt:variant>
        <vt:i4>5</vt:i4>
      </vt:variant>
      <vt:variant>
        <vt:lpwstr>http://www.epilepsyhero.org/</vt:lpwstr>
      </vt:variant>
      <vt:variant>
        <vt:lpwstr/>
      </vt:variant>
      <vt:variant>
        <vt:i4>7274582</vt:i4>
      </vt:variant>
      <vt:variant>
        <vt:i4>49</vt:i4>
      </vt:variant>
      <vt:variant>
        <vt:i4>0</vt:i4>
      </vt:variant>
      <vt:variant>
        <vt:i4>5</vt:i4>
      </vt:variant>
      <vt:variant>
        <vt:lpwstr>http://www.paho.org</vt:lpwstr>
      </vt:variant>
      <vt:variant>
        <vt:lpwstr/>
      </vt:variant>
      <vt:variant>
        <vt:i4>3014776</vt:i4>
      </vt:variant>
      <vt:variant>
        <vt:i4>46</vt:i4>
      </vt:variant>
      <vt:variant>
        <vt:i4>0</vt:i4>
      </vt:variant>
      <vt:variant>
        <vt:i4>5</vt:i4>
      </vt:variant>
      <vt:variant>
        <vt:lpwstr>http://www.who.int</vt:lpwstr>
      </vt:variant>
      <vt:variant>
        <vt:lpwstr/>
      </vt:variant>
      <vt:variant>
        <vt:i4>7602247</vt:i4>
      </vt:variant>
      <vt:variant>
        <vt:i4>43</vt:i4>
      </vt:variant>
      <vt:variant>
        <vt:i4>0</vt:i4>
      </vt:variant>
      <vt:variant>
        <vt:i4>5</vt:i4>
      </vt:variant>
      <vt:variant>
        <vt:lpwstr>http://www.ints2014.com</vt:lpwstr>
      </vt:variant>
      <vt:variant>
        <vt:lpwstr/>
      </vt:variant>
      <vt:variant>
        <vt:i4>3211363</vt:i4>
      </vt:variant>
      <vt:variant>
        <vt:i4>40</vt:i4>
      </vt:variant>
      <vt:variant>
        <vt:i4>0</vt:i4>
      </vt:variant>
      <vt:variant>
        <vt:i4>5</vt:i4>
      </vt:variant>
      <vt:variant>
        <vt:lpwstr>http://www.neurotrauma.org</vt:lpwstr>
      </vt:variant>
      <vt:variant>
        <vt:lpwstr/>
      </vt:variant>
      <vt:variant>
        <vt:i4>39</vt:i4>
      </vt:variant>
      <vt:variant>
        <vt:i4>37</vt:i4>
      </vt:variant>
      <vt:variant>
        <vt:i4>0</vt:i4>
      </vt:variant>
      <vt:variant>
        <vt:i4>5</vt:i4>
      </vt:variant>
      <vt:variant>
        <vt:lpwstr>http://www.aesnet.org</vt:lpwstr>
      </vt:variant>
      <vt:variant>
        <vt:lpwstr/>
      </vt:variant>
      <vt:variant>
        <vt:i4>8323153</vt:i4>
      </vt:variant>
      <vt:variant>
        <vt:i4>34</vt:i4>
      </vt:variant>
      <vt:variant>
        <vt:i4>0</vt:i4>
      </vt:variant>
      <vt:variant>
        <vt:i4>5</vt:i4>
      </vt:variant>
      <vt:variant>
        <vt:lpwstr>http://www.ilae.org</vt:lpwstr>
      </vt:variant>
      <vt:variant>
        <vt:lpwstr/>
      </vt:variant>
      <vt:variant>
        <vt:i4>7274610</vt:i4>
      </vt:variant>
      <vt:variant>
        <vt:i4>31</vt:i4>
      </vt:variant>
      <vt:variant>
        <vt:i4>0</vt:i4>
      </vt:variant>
      <vt:variant>
        <vt:i4>5</vt:i4>
      </vt:variant>
      <vt:variant>
        <vt:lpwstr>http://www.epilepsy.va.gov</vt:lpwstr>
      </vt:variant>
      <vt:variant>
        <vt:lpwstr/>
      </vt:variant>
      <vt:variant>
        <vt:i4>4456530</vt:i4>
      </vt:variant>
      <vt:variant>
        <vt:i4>28</vt:i4>
      </vt:variant>
      <vt:variant>
        <vt:i4>0</vt:i4>
      </vt:variant>
      <vt:variant>
        <vt:i4>5</vt:i4>
      </vt:variant>
      <vt:variant>
        <vt:lpwstr>https://www.tbindsc.org/</vt:lpwstr>
      </vt:variant>
      <vt:variant>
        <vt:lpwstr/>
      </vt:variant>
      <vt:variant>
        <vt:i4>458789</vt:i4>
      </vt:variant>
      <vt:variant>
        <vt:i4>25</vt:i4>
      </vt:variant>
      <vt:variant>
        <vt:i4>0</vt:i4>
      </vt:variant>
      <vt:variant>
        <vt:i4>5</vt:i4>
      </vt:variant>
      <vt:variant>
        <vt:lpwstr>http://www.biausa.org</vt:lpwstr>
      </vt:variant>
      <vt:variant>
        <vt:lpwstr/>
      </vt:variant>
      <vt:variant>
        <vt:i4>3080232</vt:i4>
      </vt:variant>
      <vt:variant>
        <vt:i4>22</vt:i4>
      </vt:variant>
      <vt:variant>
        <vt:i4>0</vt:i4>
      </vt:variant>
      <vt:variant>
        <vt:i4>5</vt:i4>
      </vt:variant>
      <vt:variant>
        <vt:lpwstr>http://www.epilepsycongress.org/epilepsy-advocacy-europe-joint-task-force-of-ilae-and-ibe/</vt:lpwstr>
      </vt:variant>
      <vt:variant>
        <vt:lpwstr/>
      </vt:variant>
      <vt:variant>
        <vt:i4>6356993</vt:i4>
      </vt:variant>
      <vt:variant>
        <vt:i4>19</vt:i4>
      </vt:variant>
      <vt:variant>
        <vt:i4>0</vt:i4>
      </vt:variant>
      <vt:variant>
        <vt:i4>5</vt:i4>
      </vt:variant>
      <vt:variant>
        <vt:lpwstr>http://www.ibe.epilepsy.org</vt:lpwstr>
      </vt:variant>
      <vt:variant>
        <vt:lpwstr/>
      </vt:variant>
      <vt:variant>
        <vt:i4>7340107</vt:i4>
      </vt:variant>
      <vt:variant>
        <vt:i4>16</vt:i4>
      </vt:variant>
      <vt:variant>
        <vt:i4>0</vt:i4>
      </vt:variant>
      <vt:variant>
        <vt:i4>5</vt:i4>
      </vt:variant>
      <vt:variant>
        <vt:lpwstr>http://www.epilepsy.com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Moshe</dc:creator>
  <cp:keywords/>
  <dc:description/>
  <cp:lastModifiedBy>Dominique Duncan</cp:lastModifiedBy>
  <cp:revision>12</cp:revision>
  <cp:lastPrinted>2016-03-03T01:15:00Z</cp:lastPrinted>
  <dcterms:created xsi:type="dcterms:W3CDTF">2016-03-07T22:20:00Z</dcterms:created>
  <dcterms:modified xsi:type="dcterms:W3CDTF">2016-03-08T21:09:00Z</dcterms:modified>
</cp:coreProperties>
</file>