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BAB2DF" w14:textId="0DBC6071" w:rsidR="00392A18" w:rsidRPr="00B24570" w:rsidRDefault="001E7930" w:rsidP="009051B6">
      <w:pPr>
        <w:pStyle w:val="Heading1"/>
        <w:spacing w:afterLines="30" w:after="72"/>
        <w:pPrChange w:id="0" w:author="Ryan Essex" w:date="2016-03-07T14:47:00Z">
          <w:pPr>
            <w:jc w:val="both"/>
          </w:pPr>
        </w:pPrChange>
      </w:pPr>
      <w:r>
        <w:t>Facilities</w:t>
      </w:r>
      <w:r w:rsidR="008529E2">
        <w:t xml:space="preserve"> &amp; other </w:t>
      </w:r>
      <w:r w:rsidR="008529E2" w:rsidRPr="00B24570">
        <w:t>Resources</w:t>
      </w:r>
      <w:r w:rsidR="008529E2">
        <w:t xml:space="preserve"> – Public engagement core</w:t>
      </w:r>
      <w:ins w:id="1" w:author="Ryan Essex" w:date="2016-03-07T14:45:00Z">
        <w:r w:rsidR="009D4C21">
          <w:t xml:space="preserve"> – epibios4rx</w:t>
        </w:r>
      </w:ins>
    </w:p>
    <w:p w14:paraId="726CB800" w14:textId="77777777" w:rsidR="00392A18" w:rsidRPr="006B39D2" w:rsidRDefault="00392A18" w:rsidP="009051B6">
      <w:pPr>
        <w:spacing w:afterLines="30" w:after="72"/>
        <w:rPr>
          <w:rFonts w:ascii="Arial" w:hAnsi="Arial" w:cs="Arial"/>
          <w:b/>
          <w:sz w:val="22"/>
          <w:szCs w:val="22"/>
          <w:u w:val="single"/>
        </w:rPr>
        <w:pPrChange w:id="2" w:author="Ryan Essex" w:date="2016-03-07T14:47:00Z">
          <w:pPr>
            <w:jc w:val="both"/>
          </w:pPr>
        </w:pPrChange>
      </w:pPr>
    </w:p>
    <w:p w14:paraId="24736D1F" w14:textId="149E1CB6" w:rsidR="006B39D2" w:rsidRPr="006B39D2" w:rsidDel="009D4C21" w:rsidRDefault="006B39D2" w:rsidP="009051B6">
      <w:pPr>
        <w:spacing w:afterLines="30" w:after="72"/>
        <w:rPr>
          <w:del w:id="3" w:author="Ryan Essex" w:date="2016-03-07T14:45:00Z"/>
          <w:rFonts w:ascii="Arial" w:hAnsi="Arial" w:cs="Arial"/>
          <w:b/>
          <w:sz w:val="22"/>
          <w:szCs w:val="22"/>
          <w:u w:val="single"/>
        </w:rPr>
        <w:pPrChange w:id="4" w:author="Ryan Essex" w:date="2016-03-07T14:47:00Z">
          <w:pPr>
            <w:jc w:val="both"/>
          </w:pPr>
        </w:pPrChange>
      </w:pPr>
      <w:r w:rsidRPr="006B39D2">
        <w:rPr>
          <w:rFonts w:ascii="Arial" w:hAnsi="Arial" w:cs="Arial"/>
          <w:b/>
          <w:sz w:val="22"/>
          <w:szCs w:val="22"/>
          <w:u w:val="single"/>
        </w:rPr>
        <w:t>Einstein University</w:t>
      </w:r>
    </w:p>
    <w:p w14:paraId="7B2DFA0D" w14:textId="77777777" w:rsidR="006B39D2" w:rsidRDefault="006B39D2" w:rsidP="009051B6">
      <w:pPr>
        <w:spacing w:afterLines="30" w:after="72"/>
        <w:rPr>
          <w:rFonts w:ascii="Arial" w:hAnsi="Arial" w:cs="Arial"/>
          <w:b/>
          <w:sz w:val="22"/>
          <w:szCs w:val="22"/>
        </w:rPr>
        <w:pPrChange w:id="5" w:author="Ryan Essex" w:date="2016-03-07T14:47:00Z">
          <w:pPr>
            <w:jc w:val="both"/>
          </w:pPr>
        </w:pPrChange>
      </w:pPr>
    </w:p>
    <w:p w14:paraId="6A3013AC" w14:textId="2C41838B" w:rsidR="00EA1B6C" w:rsidDel="009051B6" w:rsidRDefault="00EA1B6C" w:rsidP="009051B6">
      <w:pPr>
        <w:pStyle w:val="NoSpacing"/>
        <w:rPr>
          <w:del w:id="6" w:author="Ryan Essex" w:date="2016-03-07T14:46:00Z"/>
        </w:rPr>
        <w:pPrChange w:id="7" w:author="Ryan Essex" w:date="2016-03-07T14:47:00Z">
          <w:pPr>
            <w:jc w:val="both"/>
          </w:pPr>
        </w:pPrChange>
      </w:pPr>
      <w:r w:rsidRPr="009051B6">
        <w:rPr>
          <w:b/>
          <w:rPrChange w:id="8" w:author="Ryan Essex" w:date="2016-03-07T14:47:00Z">
            <w:rPr/>
          </w:rPrChange>
        </w:rPr>
        <w:t>Scien</w:t>
      </w:r>
      <w:r w:rsidR="008529E2" w:rsidRPr="009051B6">
        <w:rPr>
          <w:b/>
          <w:rPrChange w:id="9" w:author="Ryan Essex" w:date="2016-03-07T14:47:00Z">
            <w:rPr/>
          </w:rPrChange>
        </w:rPr>
        <w:t>tific environment</w:t>
      </w:r>
      <w:ins w:id="10" w:author="Ryan Essex" w:date="2016-03-07T14:46:00Z">
        <w:r w:rsidR="009051B6">
          <w:t xml:space="preserve">: </w:t>
        </w:r>
      </w:ins>
    </w:p>
    <w:p w14:paraId="12B0EAD6" w14:textId="10C0297E" w:rsidR="008529E2" w:rsidRPr="00EA1B6C" w:rsidDel="009D4C21" w:rsidRDefault="008529E2" w:rsidP="009051B6">
      <w:pPr>
        <w:pStyle w:val="NoSpacing"/>
        <w:rPr>
          <w:del w:id="11" w:author="Ryan Essex" w:date="2016-03-07T14:45:00Z"/>
        </w:rPr>
        <w:pPrChange w:id="12" w:author="Ryan Essex" w:date="2016-03-07T14:47:00Z">
          <w:pPr>
            <w:jc w:val="both"/>
          </w:pPr>
        </w:pPrChange>
      </w:pPr>
    </w:p>
    <w:p w14:paraId="06857625" w14:textId="516FAD50" w:rsidR="004E24B2" w:rsidRDefault="004E24B2" w:rsidP="009051B6">
      <w:pPr>
        <w:pStyle w:val="NoSpacing"/>
        <w:pPrChange w:id="13" w:author="Ryan Essex" w:date="2016-03-07T14:47:00Z">
          <w:pPr>
            <w:jc w:val="both"/>
          </w:pPr>
        </w:pPrChange>
      </w:pPr>
      <w:r w:rsidRPr="004E24B2">
        <w:t>The Project Coordinating Committee</w:t>
      </w:r>
      <w:r w:rsidRPr="004E24B2">
        <w:rPr>
          <w:rFonts w:eastAsiaTheme="minorEastAsia"/>
          <w:lang w:eastAsia="ja-JP"/>
        </w:rPr>
        <w:t xml:space="preserve"> </w:t>
      </w:r>
      <w:r>
        <w:rPr>
          <w:rFonts w:eastAsiaTheme="minorEastAsia"/>
          <w:lang w:eastAsia="ja-JP"/>
        </w:rPr>
        <w:t xml:space="preserve">(PCC) </w:t>
      </w:r>
      <w:r w:rsidRPr="004E24B2">
        <w:rPr>
          <w:rFonts w:eastAsiaTheme="minorEastAsia"/>
          <w:lang w:eastAsia="ja-JP"/>
        </w:rPr>
        <w:t>led by Dr. Moshé is fully qualified to successfully conduct the proposed research</w:t>
      </w:r>
      <w:r>
        <w:rPr>
          <w:rFonts w:eastAsiaTheme="minorEastAsia"/>
          <w:lang w:eastAsia="ja-JP"/>
        </w:rPr>
        <w:t xml:space="preserve"> </w:t>
      </w:r>
      <w:r w:rsidRPr="008569EE">
        <w:t>desi</w:t>
      </w:r>
      <w:r>
        <w:t xml:space="preserve">gned to advance </w:t>
      </w:r>
      <w:r w:rsidRPr="003E2C96">
        <w:t>participatory action research and accelerate knowledge transfer</w:t>
      </w:r>
      <w:r w:rsidRPr="001953D7">
        <w:t xml:space="preserve"> in </w:t>
      </w:r>
      <w:r w:rsidRPr="008569EE">
        <w:t>civilian and non civilian (veterans)</w:t>
      </w:r>
      <w:r>
        <w:t xml:space="preserve"> </w:t>
      </w:r>
      <w:r w:rsidRPr="001953D7">
        <w:t xml:space="preserve">patients with </w:t>
      </w:r>
      <w:r>
        <w:t>Traumatic Brian Injury (</w:t>
      </w:r>
      <w:r w:rsidRPr="001953D7">
        <w:t>TBI</w:t>
      </w:r>
      <w:r>
        <w:t>) at risk to develop epilepsy or after epilepsy has occurred. The PCC will oversee and drive the activities of the Core, organize working groups and supervise the student in accomplishing the proposed tasks. The partners</w:t>
      </w:r>
      <w:r w:rsidRPr="008569EE">
        <w:t xml:space="preserve"> in </w:t>
      </w:r>
      <w:r>
        <w:t xml:space="preserve">the </w:t>
      </w:r>
      <w:r w:rsidRPr="008569EE">
        <w:t xml:space="preserve">Core </w:t>
      </w:r>
      <w:r>
        <w:t xml:space="preserve">will </w:t>
      </w:r>
      <w:r w:rsidRPr="008569EE">
        <w:t>work together toward the goals</w:t>
      </w:r>
      <w:r>
        <w:t>, contribute to</w:t>
      </w:r>
      <w:r w:rsidRPr="008569EE">
        <w:t xml:space="preserve"> ongoing adjudication of the project</w:t>
      </w:r>
      <w:r>
        <w:t>’s progress, provide</w:t>
      </w:r>
      <w:r w:rsidRPr="008569EE">
        <w:t xml:space="preserve"> feedback and critical assessment to accomplish the aims</w:t>
      </w:r>
      <w:r>
        <w:t xml:space="preserve"> and assessing the implementation of identified knowledge transfer strategies with the ultimate goal to</w:t>
      </w:r>
      <w:r w:rsidRPr="004E24B2">
        <w:t xml:space="preserve"> </w:t>
      </w:r>
      <w:r w:rsidRPr="00465C33">
        <w:t xml:space="preserve">successfully design and complete clinical </w:t>
      </w:r>
      <w:r>
        <w:t>trial</w:t>
      </w:r>
      <w:r w:rsidRPr="0080669E">
        <w:t xml:space="preserve"> of prevention therapy </w:t>
      </w:r>
      <w:r>
        <w:t xml:space="preserve">or </w:t>
      </w:r>
      <w:r w:rsidRPr="0080669E">
        <w:t>disease modif</w:t>
      </w:r>
      <w:r>
        <w:t>ication</w:t>
      </w:r>
      <w:r w:rsidRPr="0080669E">
        <w:t xml:space="preserve"> in </w:t>
      </w:r>
      <w:r>
        <w:t xml:space="preserve">TBI and </w:t>
      </w:r>
      <w:r w:rsidRPr="0080669E">
        <w:t>epilepsy</w:t>
      </w:r>
      <w:r>
        <w:t>.</w:t>
      </w:r>
      <w:r w:rsidRPr="008569EE">
        <w:t xml:space="preserve"> </w:t>
      </w:r>
    </w:p>
    <w:p w14:paraId="491230A0" w14:textId="3704832B" w:rsidR="000B1D5C" w:rsidRPr="00AC347E" w:rsidDel="009D4C21" w:rsidRDefault="000B1D5C" w:rsidP="009051B6">
      <w:pPr>
        <w:pStyle w:val="NoSpacing"/>
        <w:rPr>
          <w:del w:id="14" w:author="Ryan Essex" w:date="2016-03-07T14:45:00Z"/>
        </w:rPr>
        <w:pPrChange w:id="15" w:author="Ryan Essex" w:date="2016-03-07T14:47:00Z">
          <w:pPr>
            <w:jc w:val="both"/>
          </w:pPr>
        </w:pPrChange>
      </w:pPr>
    </w:p>
    <w:p w14:paraId="59E03307" w14:textId="6F524A3D" w:rsidR="00AC347E" w:rsidDel="009051B6" w:rsidRDefault="00AC347E" w:rsidP="009051B6">
      <w:pPr>
        <w:pStyle w:val="NoSpacing"/>
        <w:rPr>
          <w:del w:id="16" w:author="Ryan Essex" w:date="2016-03-07T14:47:00Z"/>
          <w:rFonts w:eastAsiaTheme="minorEastAsia" w:cs="Arial"/>
          <w:lang w:eastAsia="ja-JP"/>
        </w:rPr>
        <w:pPrChange w:id="17" w:author="Ryan Essex" w:date="2016-03-07T14:47:00Z">
          <w:pPr>
            <w:widowControl w:val="0"/>
            <w:autoSpaceDE w:val="0"/>
            <w:autoSpaceDN w:val="0"/>
            <w:adjustRightInd w:val="0"/>
            <w:jc w:val="both"/>
          </w:pPr>
        </w:pPrChange>
      </w:pPr>
      <w:r w:rsidRPr="00AC347E">
        <w:rPr>
          <w:rFonts w:eastAsiaTheme="minorEastAsia" w:cs="Arial"/>
          <w:b/>
          <w:bCs/>
          <w:lang w:eastAsia="ja-JP"/>
        </w:rPr>
        <w:t>Computer</w:t>
      </w:r>
      <w:r w:rsidR="00EA1B6C">
        <w:rPr>
          <w:rFonts w:eastAsiaTheme="minorEastAsia" w:cs="Arial"/>
          <w:b/>
          <w:bCs/>
          <w:lang w:eastAsia="ja-JP"/>
        </w:rPr>
        <w:t>s</w:t>
      </w:r>
      <w:ins w:id="18" w:author="Ryan Essex" w:date="2016-03-07T14:47:00Z">
        <w:r w:rsidR="009051B6">
          <w:rPr>
            <w:rFonts w:eastAsiaTheme="minorEastAsia" w:cs="Arial"/>
            <w:lang w:eastAsia="ja-JP"/>
          </w:rPr>
          <w:t xml:space="preserve">: </w:t>
        </w:r>
      </w:ins>
    </w:p>
    <w:p w14:paraId="0A2E9800" w14:textId="4328CB88" w:rsidR="008529E2" w:rsidRPr="00AC347E" w:rsidDel="009D4C21" w:rsidRDefault="008529E2" w:rsidP="009051B6">
      <w:pPr>
        <w:pStyle w:val="NoSpacing"/>
        <w:rPr>
          <w:del w:id="19" w:author="Ryan Essex" w:date="2016-03-07T14:45:00Z"/>
          <w:rFonts w:eastAsiaTheme="minorEastAsia"/>
          <w:lang w:eastAsia="ja-JP"/>
        </w:rPr>
        <w:pPrChange w:id="20" w:author="Ryan Essex" w:date="2016-03-07T14:47:00Z">
          <w:pPr>
            <w:widowControl w:val="0"/>
            <w:autoSpaceDE w:val="0"/>
            <w:autoSpaceDN w:val="0"/>
            <w:adjustRightInd w:val="0"/>
            <w:jc w:val="both"/>
          </w:pPr>
        </w:pPrChange>
      </w:pPr>
    </w:p>
    <w:p w14:paraId="091289A2" w14:textId="77777777" w:rsidR="00AC347E" w:rsidRPr="00AC347E" w:rsidRDefault="00AC347E" w:rsidP="009051B6">
      <w:pPr>
        <w:pStyle w:val="NoSpacing"/>
        <w:rPr>
          <w:rFonts w:eastAsiaTheme="minorEastAsia" w:cs="Arial"/>
          <w:lang w:eastAsia="ja-JP"/>
        </w:rPr>
        <w:pPrChange w:id="21" w:author="Ryan Essex" w:date="2016-03-07T14:47:00Z">
          <w:pPr>
            <w:widowControl w:val="0"/>
            <w:autoSpaceDE w:val="0"/>
            <w:autoSpaceDN w:val="0"/>
            <w:adjustRightInd w:val="0"/>
            <w:jc w:val="both"/>
          </w:pPr>
        </w:pPrChange>
      </w:pPr>
      <w:r>
        <w:rPr>
          <w:rFonts w:eastAsiaTheme="minorEastAsia" w:cs="Arial"/>
          <w:lang w:eastAsia="ja-JP"/>
        </w:rPr>
        <w:t>Equipment includes o</w:t>
      </w:r>
      <w:r w:rsidRPr="00AC347E">
        <w:rPr>
          <w:rFonts w:eastAsiaTheme="minorEastAsia" w:cs="Arial"/>
          <w:lang w:eastAsia="ja-JP"/>
        </w:rPr>
        <w:t xml:space="preserve">ffice computers (Windows or Mac </w:t>
      </w:r>
      <w:proofErr w:type="spellStart"/>
      <w:r w:rsidRPr="00AC347E">
        <w:rPr>
          <w:rFonts w:eastAsiaTheme="minorEastAsia" w:cs="Arial"/>
          <w:lang w:eastAsia="ja-JP"/>
        </w:rPr>
        <w:t>OsX</w:t>
      </w:r>
      <w:proofErr w:type="spellEnd"/>
      <w:r w:rsidRPr="00AC347E">
        <w:rPr>
          <w:rFonts w:eastAsiaTheme="minorEastAsia" w:cs="Arial"/>
          <w:lang w:eastAsia="ja-JP"/>
        </w:rPr>
        <w:t>) with appropriate software (MS Office, Adobe Acrobat, Photoshop,</w:t>
      </w:r>
      <w:r>
        <w:rPr>
          <w:rFonts w:eastAsiaTheme="minorEastAsia"/>
          <w:lang w:eastAsia="ja-JP"/>
        </w:rPr>
        <w:t xml:space="preserve"> </w:t>
      </w:r>
      <w:proofErr w:type="spellStart"/>
      <w:r w:rsidRPr="00AC347E">
        <w:rPr>
          <w:rFonts w:eastAsiaTheme="minorEastAsia" w:cs="Arial"/>
          <w:lang w:eastAsia="ja-JP"/>
        </w:rPr>
        <w:t>Kaleidagraph</w:t>
      </w:r>
      <w:proofErr w:type="spellEnd"/>
      <w:r w:rsidRPr="00AC347E">
        <w:rPr>
          <w:rFonts w:eastAsiaTheme="minorEastAsia" w:cs="Arial"/>
          <w:lang w:eastAsia="ja-JP"/>
        </w:rPr>
        <w:t xml:space="preserve">, </w:t>
      </w:r>
      <w:proofErr w:type="spellStart"/>
      <w:r w:rsidRPr="00AC347E">
        <w:rPr>
          <w:rFonts w:eastAsiaTheme="minorEastAsia" w:cs="Arial"/>
          <w:lang w:eastAsia="ja-JP"/>
        </w:rPr>
        <w:t>SigmaPlot</w:t>
      </w:r>
      <w:proofErr w:type="spellEnd"/>
      <w:r w:rsidRPr="00AC347E">
        <w:rPr>
          <w:rFonts w:eastAsiaTheme="minorEastAsia" w:cs="Arial"/>
          <w:lang w:eastAsia="ja-JP"/>
        </w:rPr>
        <w:t xml:space="preserve">, Endnote, SAS, </w:t>
      </w:r>
      <w:proofErr w:type="spellStart"/>
      <w:r w:rsidRPr="00AC347E">
        <w:rPr>
          <w:rFonts w:eastAsiaTheme="minorEastAsia" w:cs="Arial"/>
          <w:lang w:eastAsia="ja-JP"/>
        </w:rPr>
        <w:t>Statview</w:t>
      </w:r>
      <w:proofErr w:type="spellEnd"/>
      <w:r w:rsidRPr="00AC347E">
        <w:rPr>
          <w:rFonts w:eastAsiaTheme="minorEastAsia" w:cs="Arial"/>
          <w:lang w:eastAsia="ja-JP"/>
        </w:rPr>
        <w:t xml:space="preserve">, </w:t>
      </w:r>
      <w:proofErr w:type="spellStart"/>
      <w:r w:rsidRPr="00AC347E">
        <w:rPr>
          <w:rFonts w:eastAsiaTheme="minorEastAsia" w:cs="Arial"/>
          <w:lang w:eastAsia="ja-JP"/>
        </w:rPr>
        <w:t>geNorm</w:t>
      </w:r>
      <w:proofErr w:type="spellEnd"/>
      <w:r w:rsidRPr="00AC347E">
        <w:rPr>
          <w:rFonts w:eastAsiaTheme="minorEastAsia" w:cs="Arial"/>
          <w:lang w:eastAsia="ja-JP"/>
        </w:rPr>
        <w:t xml:space="preserve">, ABI 7000 </w:t>
      </w:r>
      <w:proofErr w:type="spellStart"/>
      <w:r w:rsidRPr="00AC347E">
        <w:rPr>
          <w:rFonts w:eastAsiaTheme="minorEastAsia" w:cs="Arial"/>
          <w:lang w:eastAsia="ja-JP"/>
        </w:rPr>
        <w:t>sds</w:t>
      </w:r>
      <w:proofErr w:type="spellEnd"/>
      <w:r w:rsidRPr="00AC347E">
        <w:rPr>
          <w:rFonts w:eastAsiaTheme="minorEastAsia" w:cs="Arial"/>
          <w:lang w:eastAsia="ja-JP"/>
        </w:rPr>
        <w:t xml:space="preserve"> v1.2.3, </w:t>
      </w:r>
      <w:proofErr w:type="spellStart"/>
      <w:r w:rsidRPr="00AC347E">
        <w:rPr>
          <w:rFonts w:eastAsiaTheme="minorEastAsia" w:cs="Arial"/>
          <w:lang w:eastAsia="ja-JP"/>
        </w:rPr>
        <w:t>StepOne</w:t>
      </w:r>
      <w:proofErr w:type="spellEnd"/>
      <w:r w:rsidRPr="00AC347E">
        <w:rPr>
          <w:rFonts w:eastAsiaTheme="minorEastAsia" w:cs="Arial"/>
          <w:lang w:eastAsia="ja-JP"/>
        </w:rPr>
        <w:t xml:space="preserve"> software, Image J,</w:t>
      </w:r>
      <w:r>
        <w:rPr>
          <w:rFonts w:eastAsiaTheme="minorEastAsia"/>
          <w:lang w:eastAsia="ja-JP"/>
        </w:rPr>
        <w:t xml:space="preserve"> </w:t>
      </w:r>
      <w:r>
        <w:rPr>
          <w:rFonts w:eastAsiaTheme="minorEastAsia" w:cs="Arial"/>
          <w:lang w:eastAsia="ja-JP"/>
        </w:rPr>
        <w:t xml:space="preserve">JMP10 statistical software </w:t>
      </w:r>
      <w:r w:rsidRPr="00AC347E">
        <w:rPr>
          <w:rFonts w:eastAsiaTheme="minorEastAsia" w:cs="Arial"/>
          <w:lang w:eastAsia="ja-JP"/>
        </w:rPr>
        <w:t xml:space="preserve">are available for every member of the team. Access to </w:t>
      </w:r>
      <w:proofErr w:type="gramStart"/>
      <w:r w:rsidRPr="00AC347E">
        <w:rPr>
          <w:rFonts w:eastAsiaTheme="minorEastAsia" w:cs="Arial"/>
          <w:lang w:eastAsia="ja-JP"/>
        </w:rPr>
        <w:t>internet</w:t>
      </w:r>
      <w:proofErr w:type="gramEnd"/>
      <w:r w:rsidRPr="00AC347E">
        <w:rPr>
          <w:rFonts w:eastAsiaTheme="minorEastAsia" w:cs="Arial"/>
          <w:lang w:eastAsia="ja-JP"/>
        </w:rPr>
        <w:t xml:space="preserve"> is</w:t>
      </w:r>
      <w:r>
        <w:rPr>
          <w:rFonts w:eastAsiaTheme="minorEastAsia" w:cs="Arial"/>
          <w:lang w:eastAsia="ja-JP"/>
        </w:rPr>
        <w:t xml:space="preserve"> </w:t>
      </w:r>
      <w:r w:rsidRPr="00AC347E">
        <w:rPr>
          <w:rFonts w:eastAsiaTheme="minorEastAsia" w:cs="Arial"/>
          <w:lang w:eastAsia="ja-JP"/>
        </w:rPr>
        <w:t xml:space="preserve">available to all members of the </w:t>
      </w:r>
      <w:r>
        <w:rPr>
          <w:rFonts w:eastAsiaTheme="minorEastAsia" w:cs="Arial"/>
          <w:lang w:eastAsia="ja-JP"/>
        </w:rPr>
        <w:t>team</w:t>
      </w:r>
      <w:r w:rsidRPr="00AC347E">
        <w:rPr>
          <w:rFonts w:eastAsiaTheme="minorEastAsia" w:cs="Arial"/>
          <w:lang w:eastAsia="ja-JP"/>
        </w:rPr>
        <w:t>.</w:t>
      </w:r>
    </w:p>
    <w:p w14:paraId="2736C985" w14:textId="54EFF9DB" w:rsidR="00AC347E" w:rsidRPr="00AC347E" w:rsidDel="009D4C21" w:rsidRDefault="00AC347E" w:rsidP="009051B6">
      <w:pPr>
        <w:pStyle w:val="NoSpacing"/>
        <w:rPr>
          <w:del w:id="22" w:author="Ryan Essex" w:date="2016-03-07T14:45:00Z"/>
          <w:lang w:eastAsia="ja-JP"/>
        </w:rPr>
        <w:pPrChange w:id="23" w:author="Ryan Essex" w:date="2016-03-07T14:47:00Z">
          <w:pPr>
            <w:widowControl w:val="0"/>
            <w:autoSpaceDE w:val="0"/>
            <w:autoSpaceDN w:val="0"/>
            <w:adjustRightInd w:val="0"/>
            <w:jc w:val="both"/>
          </w:pPr>
        </w:pPrChange>
      </w:pPr>
      <w:del w:id="24" w:author="Ryan Essex" w:date="2016-03-07T14:45:00Z">
        <w:r w:rsidRPr="00AC347E" w:rsidDel="009D4C21">
          <w:rPr>
            <w:b/>
            <w:bCs/>
            <w:lang w:eastAsia="ja-JP"/>
          </w:rPr>
          <w:delText> </w:delText>
        </w:r>
      </w:del>
    </w:p>
    <w:p w14:paraId="7BDDB999" w14:textId="1A0F4BB6" w:rsidR="00AC347E" w:rsidDel="009051B6" w:rsidRDefault="00AC347E" w:rsidP="009051B6">
      <w:pPr>
        <w:pStyle w:val="NoSpacing"/>
        <w:rPr>
          <w:del w:id="25" w:author="Ryan Essex" w:date="2016-03-07T14:47:00Z"/>
          <w:lang w:eastAsia="ja-JP"/>
        </w:rPr>
        <w:pPrChange w:id="26" w:author="Ryan Essex" w:date="2016-03-07T14:47:00Z">
          <w:pPr>
            <w:widowControl w:val="0"/>
            <w:autoSpaceDE w:val="0"/>
            <w:autoSpaceDN w:val="0"/>
            <w:adjustRightInd w:val="0"/>
            <w:jc w:val="both"/>
          </w:pPr>
        </w:pPrChange>
      </w:pPr>
      <w:r w:rsidRPr="00AC347E">
        <w:rPr>
          <w:b/>
          <w:bCs/>
          <w:lang w:eastAsia="ja-JP"/>
        </w:rPr>
        <w:t>Office</w:t>
      </w:r>
      <w:r w:rsidR="00EA1B6C">
        <w:rPr>
          <w:b/>
          <w:bCs/>
          <w:lang w:eastAsia="ja-JP"/>
        </w:rPr>
        <w:t>s</w:t>
      </w:r>
      <w:ins w:id="27" w:author="Ryan Essex" w:date="2016-03-07T14:47:00Z">
        <w:r w:rsidR="009051B6">
          <w:rPr>
            <w:lang w:eastAsia="ja-JP"/>
          </w:rPr>
          <w:t xml:space="preserve">: </w:t>
        </w:r>
      </w:ins>
    </w:p>
    <w:p w14:paraId="1FFE6345" w14:textId="33FEE6FB" w:rsidR="008529E2" w:rsidRPr="00AC347E" w:rsidDel="009D4C21" w:rsidRDefault="008529E2" w:rsidP="009051B6">
      <w:pPr>
        <w:pStyle w:val="NoSpacing"/>
        <w:rPr>
          <w:del w:id="28" w:author="Ryan Essex" w:date="2016-03-07T14:45:00Z"/>
          <w:rFonts w:eastAsiaTheme="minorEastAsia"/>
          <w:lang w:eastAsia="ja-JP"/>
        </w:rPr>
        <w:pPrChange w:id="29" w:author="Ryan Essex" w:date="2016-03-07T14:47:00Z">
          <w:pPr>
            <w:widowControl w:val="0"/>
            <w:autoSpaceDE w:val="0"/>
            <w:autoSpaceDN w:val="0"/>
            <w:adjustRightInd w:val="0"/>
            <w:jc w:val="both"/>
          </w:pPr>
        </w:pPrChange>
      </w:pPr>
    </w:p>
    <w:p w14:paraId="04260AF6" w14:textId="77777777" w:rsidR="00AC347E" w:rsidRDefault="00AC347E" w:rsidP="009051B6">
      <w:pPr>
        <w:pStyle w:val="NoSpacing"/>
        <w:rPr>
          <w:rFonts w:eastAsiaTheme="minorEastAsia" w:cs="Arial"/>
          <w:lang w:eastAsia="ja-JP"/>
        </w:rPr>
        <w:pPrChange w:id="30" w:author="Ryan Essex" w:date="2016-03-07T14:47:00Z">
          <w:pPr>
            <w:jc w:val="both"/>
          </w:pPr>
        </w:pPrChange>
      </w:pPr>
      <w:r>
        <w:rPr>
          <w:rFonts w:eastAsiaTheme="minorEastAsia" w:cs="Arial"/>
          <w:lang w:eastAsia="ja-JP"/>
        </w:rPr>
        <w:t xml:space="preserve">Each investigator has a fully equipped office in their respective institution. </w:t>
      </w:r>
      <w:r w:rsidRPr="00AC347E">
        <w:rPr>
          <w:rFonts w:eastAsiaTheme="minorEastAsia" w:cs="Arial"/>
          <w:lang w:eastAsia="ja-JP"/>
        </w:rPr>
        <w:t xml:space="preserve"> Office space is available </w:t>
      </w:r>
      <w:r>
        <w:rPr>
          <w:rFonts w:eastAsiaTheme="minorEastAsia" w:cs="Arial"/>
          <w:lang w:eastAsia="ja-JP"/>
        </w:rPr>
        <w:t xml:space="preserve">for the student in Dr. </w:t>
      </w:r>
      <w:proofErr w:type="spellStart"/>
      <w:r>
        <w:rPr>
          <w:rFonts w:eastAsiaTheme="minorEastAsia" w:cs="Arial"/>
          <w:lang w:eastAsia="ja-JP"/>
        </w:rPr>
        <w:t>Moshé’s</w:t>
      </w:r>
      <w:proofErr w:type="spellEnd"/>
      <w:r>
        <w:rPr>
          <w:rFonts w:eastAsiaTheme="minorEastAsia" w:cs="Arial"/>
          <w:lang w:eastAsia="ja-JP"/>
        </w:rPr>
        <w:t xml:space="preserve"> laboratory.</w:t>
      </w:r>
    </w:p>
    <w:p w14:paraId="55EACD35" w14:textId="15513C20" w:rsidR="006B39D2" w:rsidDel="009D4C21" w:rsidRDefault="006B39D2" w:rsidP="009051B6">
      <w:pPr>
        <w:spacing w:afterLines="30" w:after="72"/>
        <w:rPr>
          <w:del w:id="31" w:author="Ryan Essex" w:date="2016-03-07T14:45:00Z"/>
          <w:rFonts w:ascii="Arial" w:eastAsiaTheme="minorEastAsia" w:hAnsi="Arial" w:cs="Arial"/>
          <w:sz w:val="22"/>
          <w:szCs w:val="22"/>
          <w:lang w:eastAsia="ja-JP"/>
        </w:rPr>
        <w:pPrChange w:id="32" w:author="Ryan Essex" w:date="2016-03-07T14:47:00Z">
          <w:pPr>
            <w:jc w:val="both"/>
          </w:pPr>
        </w:pPrChange>
      </w:pPr>
    </w:p>
    <w:p w14:paraId="2BCF42AC" w14:textId="77777777" w:rsidR="006B39D2" w:rsidRDefault="006B39D2" w:rsidP="009051B6">
      <w:pPr>
        <w:spacing w:afterLines="30" w:after="72"/>
        <w:rPr>
          <w:rFonts w:ascii="Arial" w:eastAsiaTheme="minorEastAsia" w:hAnsi="Arial" w:cs="Arial"/>
          <w:sz w:val="22"/>
          <w:szCs w:val="22"/>
          <w:lang w:eastAsia="ja-JP"/>
        </w:rPr>
        <w:pPrChange w:id="33" w:author="Ryan Essex" w:date="2016-03-07T14:47:00Z">
          <w:pPr>
            <w:jc w:val="both"/>
          </w:pPr>
        </w:pPrChange>
      </w:pPr>
    </w:p>
    <w:p w14:paraId="493D80D9" w14:textId="1F8A5C38" w:rsidR="006B39D2" w:rsidRPr="006B39D2" w:rsidRDefault="006B39D2" w:rsidP="009051B6">
      <w:pPr>
        <w:spacing w:afterLines="30" w:after="72"/>
        <w:rPr>
          <w:rFonts w:ascii="Arial" w:eastAsiaTheme="minorEastAsia" w:hAnsi="Arial" w:cs="Arial"/>
          <w:b/>
          <w:sz w:val="22"/>
          <w:szCs w:val="22"/>
          <w:u w:val="single"/>
          <w:lang w:eastAsia="ja-JP"/>
        </w:rPr>
        <w:pPrChange w:id="34" w:author="Ryan Essex" w:date="2016-03-07T14:47:00Z">
          <w:pPr>
            <w:jc w:val="both"/>
          </w:pPr>
        </w:pPrChange>
      </w:pPr>
      <w:r w:rsidRPr="006B39D2">
        <w:rPr>
          <w:rFonts w:ascii="Arial" w:eastAsiaTheme="minorEastAsia" w:hAnsi="Arial" w:cs="Arial"/>
          <w:b/>
          <w:sz w:val="22"/>
          <w:szCs w:val="22"/>
          <w:u w:val="single"/>
          <w:lang w:eastAsia="ja-JP"/>
        </w:rPr>
        <w:t>University of Calgary</w:t>
      </w:r>
    </w:p>
    <w:p w14:paraId="5784DFCB" w14:textId="687C4AE0" w:rsidR="006B39D2" w:rsidRPr="009051B6" w:rsidDel="009D4C21" w:rsidRDefault="006B39D2" w:rsidP="009051B6">
      <w:pPr>
        <w:pStyle w:val="Heading2"/>
        <w:rPr>
          <w:del w:id="35" w:author="Ryan Essex" w:date="2016-03-07T14:45:00Z"/>
          <w:lang w:eastAsia="ja-JP"/>
          <w:rPrChange w:id="36" w:author="Ryan Essex" w:date="2016-03-07T14:47:00Z">
            <w:rPr>
              <w:del w:id="37" w:author="Ryan Essex" w:date="2016-03-07T14:45:00Z"/>
              <w:lang w:eastAsia="ja-JP"/>
            </w:rPr>
          </w:rPrChange>
        </w:rPr>
        <w:pPrChange w:id="38" w:author="Ryan Essex" w:date="2016-03-07T14:47:00Z">
          <w:pPr>
            <w:jc w:val="both"/>
          </w:pPr>
        </w:pPrChange>
      </w:pPr>
    </w:p>
    <w:p w14:paraId="006EA7CC" w14:textId="4C1AD669" w:rsidR="006B39D2" w:rsidDel="009051B6" w:rsidRDefault="006B39D2" w:rsidP="009051B6">
      <w:pPr>
        <w:pStyle w:val="NoSpacing"/>
        <w:rPr>
          <w:del w:id="39" w:author="Ryan Essex" w:date="2016-03-07T14:47:00Z"/>
        </w:rPr>
        <w:pPrChange w:id="40" w:author="Ryan Essex" w:date="2016-03-07T14:47:00Z">
          <w:pPr>
            <w:jc w:val="both"/>
          </w:pPr>
        </w:pPrChange>
      </w:pPr>
      <w:r w:rsidRPr="009051B6">
        <w:rPr>
          <w:b/>
          <w:rPrChange w:id="41" w:author="Ryan Essex" w:date="2016-03-07T14:47:00Z">
            <w:rPr/>
          </w:rPrChange>
        </w:rPr>
        <w:t>Scientific environment</w:t>
      </w:r>
      <w:ins w:id="42" w:author="Ryan Essex" w:date="2016-03-07T14:47:00Z">
        <w:r w:rsidR="009051B6">
          <w:t xml:space="preserve">: </w:t>
        </w:r>
      </w:ins>
    </w:p>
    <w:p w14:paraId="3027E13A" w14:textId="03515682" w:rsidR="006B39D2" w:rsidRPr="00EA1B6C" w:rsidDel="009D4C21" w:rsidRDefault="006B39D2" w:rsidP="009051B6">
      <w:pPr>
        <w:pStyle w:val="NoSpacing"/>
        <w:rPr>
          <w:del w:id="43" w:author="Ryan Essex" w:date="2016-03-07T14:45:00Z"/>
          <w:rFonts w:cs="Arial"/>
        </w:rPr>
        <w:pPrChange w:id="44" w:author="Ryan Essex" w:date="2016-03-07T14:47:00Z">
          <w:pPr>
            <w:jc w:val="both"/>
          </w:pPr>
        </w:pPrChange>
      </w:pPr>
    </w:p>
    <w:p w14:paraId="04F836AE" w14:textId="77777777" w:rsidR="006B39D2" w:rsidRDefault="006B39D2" w:rsidP="009051B6">
      <w:pPr>
        <w:pStyle w:val="NoSpacing"/>
        <w:rPr>
          <w:rFonts w:cs="Arial"/>
        </w:rPr>
        <w:pPrChange w:id="45" w:author="Ryan Essex" w:date="2016-03-07T14:47:00Z">
          <w:pPr>
            <w:jc w:val="both"/>
          </w:pPr>
        </w:pPrChange>
      </w:pPr>
      <w:r w:rsidRPr="004E24B2">
        <w:rPr>
          <w:rFonts w:cs="Arial"/>
        </w:rPr>
        <w:t>The Project Coordinating Committee</w:t>
      </w:r>
      <w:r w:rsidRPr="004E24B2">
        <w:rPr>
          <w:rFonts w:eastAsiaTheme="minorEastAsia" w:cs="Arial"/>
          <w:lang w:eastAsia="ja-JP"/>
        </w:rPr>
        <w:t xml:space="preserve"> </w:t>
      </w:r>
      <w:r>
        <w:rPr>
          <w:rFonts w:eastAsiaTheme="minorEastAsia" w:cs="Arial"/>
          <w:lang w:eastAsia="ja-JP"/>
        </w:rPr>
        <w:t xml:space="preserve">(PCC) co-led by Dr. </w:t>
      </w:r>
      <w:proofErr w:type="spellStart"/>
      <w:r>
        <w:rPr>
          <w:rFonts w:eastAsiaTheme="minorEastAsia" w:cs="Arial"/>
          <w:lang w:eastAsia="ja-JP"/>
        </w:rPr>
        <w:t>Jett</w:t>
      </w:r>
      <w:r w:rsidRPr="004E24B2">
        <w:rPr>
          <w:rFonts w:eastAsiaTheme="minorEastAsia" w:cs="Arial"/>
          <w:lang w:eastAsia="ja-JP"/>
        </w:rPr>
        <w:t>é</w:t>
      </w:r>
      <w:proofErr w:type="spellEnd"/>
      <w:r w:rsidRPr="004E24B2">
        <w:rPr>
          <w:rFonts w:eastAsiaTheme="minorEastAsia" w:cs="Arial"/>
          <w:lang w:eastAsia="ja-JP"/>
        </w:rPr>
        <w:t xml:space="preserve"> is fully qualified to successfully conduct the proposed research</w:t>
      </w:r>
      <w:r>
        <w:rPr>
          <w:rFonts w:eastAsiaTheme="minorEastAsia" w:cs="Arial"/>
          <w:lang w:eastAsia="ja-JP"/>
        </w:rPr>
        <w:t xml:space="preserve"> </w:t>
      </w:r>
      <w:r w:rsidRPr="008569EE">
        <w:rPr>
          <w:rFonts w:cs="Arial"/>
        </w:rPr>
        <w:t>desi</w:t>
      </w:r>
      <w:r>
        <w:rPr>
          <w:rFonts w:cs="Arial"/>
        </w:rPr>
        <w:t xml:space="preserve">gned to advance </w:t>
      </w:r>
      <w:r w:rsidRPr="003E2C96">
        <w:rPr>
          <w:rFonts w:cs="Arial"/>
        </w:rPr>
        <w:t>participatory action research and accelerate knowledge transfer</w:t>
      </w:r>
      <w:r w:rsidRPr="001953D7">
        <w:rPr>
          <w:rFonts w:cs="Arial"/>
        </w:rPr>
        <w:t xml:space="preserve"> in </w:t>
      </w:r>
      <w:r w:rsidRPr="008569EE">
        <w:rPr>
          <w:rFonts w:cs="Arial"/>
        </w:rPr>
        <w:t>civilian and non civilian (veterans)</w:t>
      </w:r>
      <w:r>
        <w:rPr>
          <w:rFonts w:cs="Arial"/>
        </w:rPr>
        <w:t xml:space="preserve"> </w:t>
      </w:r>
      <w:r w:rsidRPr="001953D7">
        <w:rPr>
          <w:rFonts w:cs="Arial"/>
        </w:rPr>
        <w:t xml:space="preserve">patients with </w:t>
      </w:r>
      <w:r>
        <w:rPr>
          <w:rFonts w:cs="Arial"/>
        </w:rPr>
        <w:t>Traumatic Brian Injury (</w:t>
      </w:r>
      <w:r w:rsidRPr="001953D7">
        <w:rPr>
          <w:rFonts w:cs="Arial"/>
        </w:rPr>
        <w:t>TBI</w:t>
      </w:r>
      <w:r>
        <w:rPr>
          <w:rFonts w:cs="Arial"/>
        </w:rPr>
        <w:t>) at risk to develop epilepsy or after epilepsy has occurred. The PCC will oversee and drive the activities of the Core, organize working groups and supervise the student and research assistant in accomplishing the proposed tasks. The partners</w:t>
      </w:r>
      <w:r w:rsidRPr="008569EE">
        <w:rPr>
          <w:rFonts w:cs="Arial"/>
        </w:rPr>
        <w:t xml:space="preserve"> in </w:t>
      </w:r>
      <w:r>
        <w:rPr>
          <w:rFonts w:cs="Arial"/>
        </w:rPr>
        <w:t xml:space="preserve">the </w:t>
      </w:r>
      <w:r w:rsidRPr="008569EE">
        <w:rPr>
          <w:rFonts w:cs="Arial"/>
        </w:rPr>
        <w:t xml:space="preserve">Core </w:t>
      </w:r>
      <w:r>
        <w:rPr>
          <w:rFonts w:cs="Arial"/>
        </w:rPr>
        <w:t xml:space="preserve">will </w:t>
      </w:r>
      <w:r w:rsidRPr="008569EE">
        <w:rPr>
          <w:rFonts w:cs="Arial"/>
        </w:rPr>
        <w:t>work together toward the goals</w:t>
      </w:r>
      <w:r>
        <w:rPr>
          <w:rFonts w:cs="Arial"/>
        </w:rPr>
        <w:t>, contribute to</w:t>
      </w:r>
      <w:r w:rsidRPr="008569EE">
        <w:rPr>
          <w:rFonts w:cs="Arial"/>
        </w:rPr>
        <w:t xml:space="preserve"> ongoing adjudication of the project</w:t>
      </w:r>
      <w:r>
        <w:rPr>
          <w:rFonts w:cs="Arial"/>
        </w:rPr>
        <w:t>’s progress, provide</w:t>
      </w:r>
      <w:r w:rsidRPr="008569EE">
        <w:rPr>
          <w:rFonts w:cs="Arial"/>
        </w:rPr>
        <w:t xml:space="preserve"> feedback and critical assessment to accomplish the aims</w:t>
      </w:r>
      <w:r>
        <w:rPr>
          <w:rFonts w:cs="Arial"/>
        </w:rPr>
        <w:t xml:space="preserve"> and assessing the implementation of identified knowledge transfer strategies with the ultimate goal to</w:t>
      </w:r>
      <w:r w:rsidRPr="004E24B2">
        <w:rPr>
          <w:rFonts w:cs="Arial"/>
        </w:rPr>
        <w:t xml:space="preserve"> </w:t>
      </w:r>
      <w:r w:rsidRPr="00465C33">
        <w:rPr>
          <w:rFonts w:cs="Arial"/>
        </w:rPr>
        <w:t xml:space="preserve">successfully design and complete clinical </w:t>
      </w:r>
      <w:r>
        <w:rPr>
          <w:rFonts w:cs="Arial"/>
        </w:rPr>
        <w:t>trial</w:t>
      </w:r>
      <w:r w:rsidRPr="0080669E">
        <w:rPr>
          <w:rFonts w:cs="Arial"/>
        </w:rPr>
        <w:t xml:space="preserve"> of prevention therapy </w:t>
      </w:r>
      <w:r>
        <w:rPr>
          <w:rFonts w:cs="Arial"/>
        </w:rPr>
        <w:t xml:space="preserve">or </w:t>
      </w:r>
      <w:r w:rsidRPr="0080669E">
        <w:rPr>
          <w:rFonts w:cs="Arial"/>
        </w:rPr>
        <w:t>disease modif</w:t>
      </w:r>
      <w:r>
        <w:rPr>
          <w:rFonts w:cs="Arial"/>
        </w:rPr>
        <w:t>ication</w:t>
      </w:r>
      <w:r w:rsidRPr="0080669E">
        <w:rPr>
          <w:rFonts w:cs="Arial"/>
        </w:rPr>
        <w:t xml:space="preserve"> in </w:t>
      </w:r>
      <w:r>
        <w:rPr>
          <w:rFonts w:cs="Arial"/>
        </w:rPr>
        <w:t xml:space="preserve">TBI and </w:t>
      </w:r>
      <w:r w:rsidRPr="0080669E">
        <w:rPr>
          <w:rFonts w:cs="Arial"/>
        </w:rPr>
        <w:t>epilepsy</w:t>
      </w:r>
      <w:r>
        <w:rPr>
          <w:rFonts w:cs="Arial"/>
        </w:rPr>
        <w:t>.</w:t>
      </w:r>
      <w:r w:rsidRPr="008569EE">
        <w:rPr>
          <w:rFonts w:cs="Arial"/>
        </w:rPr>
        <w:t xml:space="preserve"> </w:t>
      </w:r>
    </w:p>
    <w:p w14:paraId="41567090" w14:textId="6270789D" w:rsidR="006B39D2" w:rsidDel="009D4C21" w:rsidRDefault="006B39D2" w:rsidP="009051B6">
      <w:pPr>
        <w:pStyle w:val="NoSpacing"/>
        <w:rPr>
          <w:del w:id="46" w:author="Ryan Essex" w:date="2016-03-07T14:45:00Z"/>
          <w:rFonts w:cs="Arial"/>
        </w:rPr>
        <w:pPrChange w:id="47" w:author="Ryan Essex" w:date="2016-03-07T14:47:00Z">
          <w:pPr>
            <w:jc w:val="both"/>
          </w:pPr>
        </w:pPrChange>
      </w:pPr>
    </w:p>
    <w:p w14:paraId="2C29211D" w14:textId="77777777" w:rsidR="006B39D2" w:rsidRPr="00266BCB" w:rsidRDefault="006B39D2" w:rsidP="009051B6">
      <w:pPr>
        <w:pStyle w:val="NoSpacing"/>
        <w:rPr>
          <w:rFonts w:cs="Arial"/>
        </w:rPr>
        <w:pPrChange w:id="48" w:author="Ryan Essex" w:date="2016-03-07T14:47:00Z">
          <w:pPr>
            <w:jc w:val="both"/>
          </w:pPr>
        </w:pPrChange>
      </w:pPr>
      <w:r>
        <w:rPr>
          <w:rFonts w:cs="Arial"/>
        </w:rPr>
        <w:t xml:space="preserve">Jointly, the Departments of Community Health Sciences (CHS) and Clinical Neurosciences (along with the University of Calgary Hotchkiss Brain Institute and Institute of Public Health) have a number of training opportunities and seminars delivered by expert researchers that can be accessed by the graduate </w:t>
      </w:r>
      <w:r w:rsidRPr="00266BCB">
        <w:rPr>
          <w:rFonts w:cs="Arial"/>
        </w:rPr>
        <w:t>student/postdoctoral fellow, research assistant and even made available to the PCC and working group members via webinars held through the University of Calgary. Examples include effective methods for patient engaged research and knowledge translation strategies. Furthermore, the team can capitalize on the resources and expertise made available through the newly created SPOR Unit (Supporting Patient Oriented Research) at the University of Calgary.</w:t>
      </w:r>
    </w:p>
    <w:p w14:paraId="40E81AC5" w14:textId="0FD01281" w:rsidR="006B39D2" w:rsidRPr="00266BCB" w:rsidDel="009D4C21" w:rsidRDefault="006B39D2" w:rsidP="009051B6">
      <w:pPr>
        <w:spacing w:afterLines="30" w:after="72"/>
        <w:rPr>
          <w:del w:id="49" w:author="Ryan Essex" w:date="2016-03-07T14:46:00Z"/>
          <w:rFonts w:ascii="Arial" w:hAnsi="Arial" w:cs="Arial"/>
          <w:sz w:val="22"/>
          <w:szCs w:val="22"/>
        </w:rPr>
        <w:pPrChange w:id="50" w:author="Ryan Essex" w:date="2016-03-07T14:47:00Z">
          <w:pPr>
            <w:jc w:val="both"/>
          </w:pPr>
        </w:pPrChange>
      </w:pPr>
    </w:p>
    <w:p w14:paraId="2357CB1D" w14:textId="77777777" w:rsidR="006B39D2" w:rsidRDefault="006B39D2" w:rsidP="009051B6">
      <w:pPr>
        <w:spacing w:afterLines="30" w:after="72"/>
        <w:rPr>
          <w:rFonts w:ascii="Arial" w:eastAsia="Calibri" w:hAnsi="Arial" w:cs="Arial"/>
          <w:bCs/>
          <w:sz w:val="22"/>
          <w:szCs w:val="22"/>
        </w:rPr>
        <w:pPrChange w:id="51" w:author="Ryan Essex" w:date="2016-03-07T14:47:00Z">
          <w:pPr>
            <w:jc w:val="both"/>
          </w:pPr>
        </w:pPrChange>
      </w:pPr>
      <w:r w:rsidRPr="00266BCB">
        <w:rPr>
          <w:rFonts w:ascii="Arial" w:eastAsia="Calibri" w:hAnsi="Arial" w:cs="Arial"/>
          <w:bCs/>
          <w:sz w:val="22"/>
          <w:szCs w:val="22"/>
        </w:rPr>
        <w:t xml:space="preserve">Another important resource Dr. </w:t>
      </w:r>
      <w:proofErr w:type="spellStart"/>
      <w:r w:rsidRPr="00266BCB">
        <w:rPr>
          <w:rFonts w:ascii="Arial" w:eastAsia="Calibri" w:hAnsi="Arial" w:cs="Arial"/>
          <w:bCs/>
          <w:sz w:val="22"/>
          <w:szCs w:val="22"/>
        </w:rPr>
        <w:t>Jette</w:t>
      </w:r>
      <w:proofErr w:type="spellEnd"/>
      <w:r w:rsidRPr="00266BCB">
        <w:rPr>
          <w:rFonts w:ascii="Arial" w:eastAsia="Calibri" w:hAnsi="Arial" w:cs="Arial"/>
          <w:bCs/>
          <w:sz w:val="22"/>
          <w:szCs w:val="22"/>
        </w:rPr>
        <w:t xml:space="preserve"> and her team can access is the Ward of the 21</w:t>
      </w:r>
      <w:r w:rsidRPr="00266BCB">
        <w:rPr>
          <w:rFonts w:ascii="Arial" w:eastAsia="Calibri" w:hAnsi="Arial" w:cs="Arial"/>
          <w:bCs/>
          <w:sz w:val="22"/>
          <w:szCs w:val="22"/>
          <w:vertAlign w:val="superscript"/>
        </w:rPr>
        <w:t>st</w:t>
      </w:r>
      <w:r w:rsidRPr="00266BCB">
        <w:rPr>
          <w:rFonts w:ascii="Arial" w:eastAsia="Calibri" w:hAnsi="Arial" w:cs="Arial"/>
          <w:bCs/>
          <w:sz w:val="22"/>
          <w:szCs w:val="22"/>
        </w:rPr>
        <w:t xml:space="preserve"> Century (W21C), a “not-for-profit research an</w:t>
      </w:r>
      <w:r>
        <w:rPr>
          <w:rFonts w:ascii="Arial" w:eastAsia="Calibri" w:hAnsi="Arial" w:cs="Arial"/>
          <w:bCs/>
          <w:sz w:val="22"/>
          <w:szCs w:val="22"/>
        </w:rPr>
        <w:t>d</w:t>
      </w:r>
      <w:r w:rsidRPr="00266BCB">
        <w:rPr>
          <w:rFonts w:ascii="Arial" w:eastAsia="Calibri" w:hAnsi="Arial" w:cs="Arial"/>
          <w:bCs/>
          <w:sz w:val="22"/>
          <w:szCs w:val="22"/>
        </w:rPr>
        <w:t xml:space="preserve"> innovation initiative based </w:t>
      </w:r>
      <w:r>
        <w:rPr>
          <w:rFonts w:ascii="Arial" w:eastAsia="Calibri" w:hAnsi="Arial" w:cs="Arial"/>
          <w:bCs/>
          <w:sz w:val="22"/>
          <w:szCs w:val="22"/>
        </w:rPr>
        <w:t>at</w:t>
      </w:r>
      <w:r w:rsidRPr="00266BCB">
        <w:rPr>
          <w:rFonts w:ascii="Arial" w:eastAsia="Calibri" w:hAnsi="Arial" w:cs="Arial"/>
          <w:bCs/>
          <w:sz w:val="22"/>
          <w:szCs w:val="22"/>
        </w:rPr>
        <w:t xml:space="preserve"> the University of Calgary and the Calgary zone of Alberta Health Services. W21C serves as a research and beta-test-site for prototypical hospital design, novel approaches to health care delivery, human factors research and innovative medical technologies.”</w:t>
      </w:r>
    </w:p>
    <w:p w14:paraId="7A17DF50" w14:textId="3C62A5D2" w:rsidR="006B39D2" w:rsidDel="009D4C21" w:rsidRDefault="006B39D2" w:rsidP="009051B6">
      <w:pPr>
        <w:spacing w:afterLines="30" w:after="72"/>
        <w:rPr>
          <w:del w:id="52" w:author="Ryan Essex" w:date="2016-03-07T14:46:00Z"/>
          <w:rFonts w:ascii="Arial" w:eastAsia="Calibri" w:hAnsi="Arial" w:cs="Arial"/>
          <w:bCs/>
          <w:sz w:val="22"/>
          <w:szCs w:val="22"/>
        </w:rPr>
        <w:pPrChange w:id="53" w:author="Ryan Essex" w:date="2016-03-07T14:47:00Z">
          <w:pPr>
            <w:jc w:val="both"/>
          </w:pPr>
        </w:pPrChange>
      </w:pPr>
    </w:p>
    <w:p w14:paraId="00DF00B8" w14:textId="77777777" w:rsidR="006B39D2" w:rsidRPr="00266BCB" w:rsidRDefault="006B39D2" w:rsidP="009051B6">
      <w:pPr>
        <w:spacing w:afterLines="30" w:after="72"/>
        <w:rPr>
          <w:rFonts w:ascii="Arial" w:eastAsia="Calibri" w:hAnsi="Arial" w:cs="Arial"/>
          <w:bCs/>
          <w:sz w:val="22"/>
          <w:szCs w:val="22"/>
        </w:rPr>
        <w:pPrChange w:id="54" w:author="Ryan Essex" w:date="2016-03-07T14:47:00Z">
          <w:pPr>
            <w:jc w:val="both"/>
          </w:pPr>
        </w:pPrChange>
      </w:pPr>
      <w:r>
        <w:rPr>
          <w:rFonts w:ascii="Arial" w:eastAsia="Calibri" w:hAnsi="Arial" w:cs="Arial"/>
          <w:bCs/>
          <w:sz w:val="22"/>
          <w:szCs w:val="22"/>
        </w:rPr>
        <w:t xml:space="preserve">Dr. </w:t>
      </w:r>
      <w:proofErr w:type="spellStart"/>
      <w:r>
        <w:rPr>
          <w:rFonts w:ascii="Arial" w:eastAsiaTheme="minorEastAsia" w:hAnsi="Arial" w:cs="Arial"/>
          <w:sz w:val="22"/>
          <w:szCs w:val="22"/>
          <w:lang w:eastAsia="ja-JP"/>
        </w:rPr>
        <w:t>Jett</w:t>
      </w:r>
      <w:r w:rsidRPr="004E24B2">
        <w:rPr>
          <w:rFonts w:ascii="Arial" w:eastAsiaTheme="minorEastAsia" w:hAnsi="Arial" w:cs="Arial"/>
          <w:sz w:val="22"/>
          <w:szCs w:val="22"/>
          <w:lang w:eastAsia="ja-JP"/>
        </w:rPr>
        <w:t>é</w:t>
      </w:r>
      <w:r>
        <w:rPr>
          <w:rFonts w:ascii="Arial" w:eastAsiaTheme="minorEastAsia" w:hAnsi="Arial" w:cs="Arial"/>
          <w:sz w:val="22"/>
          <w:szCs w:val="22"/>
          <w:lang w:eastAsia="ja-JP"/>
        </w:rPr>
        <w:t>’s</w:t>
      </w:r>
      <w:proofErr w:type="spellEnd"/>
      <w:r>
        <w:rPr>
          <w:rFonts w:ascii="Arial" w:eastAsiaTheme="minorEastAsia" w:hAnsi="Arial" w:cs="Arial"/>
          <w:sz w:val="22"/>
          <w:szCs w:val="22"/>
          <w:lang w:eastAsia="ja-JP"/>
        </w:rPr>
        <w:t xml:space="preserve"> team has extensive experience with the proposed methodology included in the Public Core Engagement Proposal (participatory action research, survey design and administration, usability testing, focus groups, etc.).</w:t>
      </w:r>
    </w:p>
    <w:p w14:paraId="062B41AE" w14:textId="2F8043A7" w:rsidR="006B39D2" w:rsidRPr="00266BCB" w:rsidDel="009D4C21" w:rsidRDefault="006B39D2" w:rsidP="009051B6">
      <w:pPr>
        <w:pStyle w:val="NoSpacing"/>
        <w:rPr>
          <w:del w:id="55" w:author="Ryan Essex" w:date="2016-03-07T14:46:00Z"/>
        </w:rPr>
        <w:pPrChange w:id="56" w:author="Ryan Essex" w:date="2016-03-07T14:48:00Z">
          <w:pPr>
            <w:jc w:val="both"/>
          </w:pPr>
        </w:pPrChange>
      </w:pPr>
    </w:p>
    <w:p w14:paraId="4483517B" w14:textId="21E85154" w:rsidR="006B39D2" w:rsidDel="009051B6" w:rsidRDefault="006B39D2" w:rsidP="009051B6">
      <w:pPr>
        <w:pStyle w:val="NoSpacing"/>
        <w:rPr>
          <w:del w:id="57" w:author="Ryan Essex" w:date="2016-03-07T14:47:00Z"/>
          <w:rFonts w:eastAsiaTheme="minorEastAsia" w:cs="Arial"/>
          <w:lang w:eastAsia="ja-JP"/>
        </w:rPr>
        <w:pPrChange w:id="58" w:author="Ryan Essex" w:date="2016-03-07T14:48:00Z">
          <w:pPr>
            <w:widowControl w:val="0"/>
            <w:autoSpaceDE w:val="0"/>
            <w:autoSpaceDN w:val="0"/>
            <w:adjustRightInd w:val="0"/>
            <w:jc w:val="both"/>
          </w:pPr>
        </w:pPrChange>
      </w:pPr>
      <w:r w:rsidRPr="00AC347E">
        <w:rPr>
          <w:rFonts w:eastAsiaTheme="minorEastAsia" w:cs="Arial"/>
          <w:b/>
          <w:bCs/>
          <w:lang w:eastAsia="ja-JP"/>
        </w:rPr>
        <w:t>Computer</w:t>
      </w:r>
      <w:r>
        <w:rPr>
          <w:rFonts w:eastAsiaTheme="minorEastAsia" w:cs="Arial"/>
          <w:b/>
          <w:bCs/>
          <w:lang w:eastAsia="ja-JP"/>
        </w:rPr>
        <w:t>s</w:t>
      </w:r>
      <w:ins w:id="59" w:author="Ryan Essex" w:date="2016-03-07T14:47:00Z">
        <w:r w:rsidR="009051B6">
          <w:rPr>
            <w:rFonts w:eastAsiaTheme="minorEastAsia" w:cs="Arial"/>
            <w:lang w:eastAsia="ja-JP"/>
          </w:rPr>
          <w:t xml:space="preserve">: </w:t>
        </w:r>
      </w:ins>
    </w:p>
    <w:p w14:paraId="7CD9B387" w14:textId="66B039C1" w:rsidR="006B39D2" w:rsidRPr="00AC347E" w:rsidDel="009D4C21" w:rsidRDefault="006B39D2" w:rsidP="009051B6">
      <w:pPr>
        <w:pStyle w:val="NoSpacing"/>
        <w:rPr>
          <w:del w:id="60" w:author="Ryan Essex" w:date="2016-03-07T14:46:00Z"/>
          <w:rFonts w:eastAsiaTheme="minorEastAsia"/>
          <w:lang w:eastAsia="ja-JP"/>
        </w:rPr>
        <w:pPrChange w:id="61" w:author="Ryan Essex" w:date="2016-03-07T14:48:00Z">
          <w:pPr>
            <w:widowControl w:val="0"/>
            <w:autoSpaceDE w:val="0"/>
            <w:autoSpaceDN w:val="0"/>
            <w:adjustRightInd w:val="0"/>
            <w:jc w:val="both"/>
          </w:pPr>
        </w:pPrChange>
      </w:pPr>
    </w:p>
    <w:p w14:paraId="46C94CCF" w14:textId="12774F64" w:rsidR="006B39D2" w:rsidRPr="00AC347E" w:rsidDel="00D22BE8" w:rsidRDefault="006B39D2" w:rsidP="009051B6">
      <w:pPr>
        <w:pStyle w:val="NoSpacing"/>
        <w:rPr>
          <w:del w:id="62" w:author="Ryan Essex" w:date="2016-03-07T14:48:00Z"/>
          <w:rFonts w:eastAsiaTheme="minorEastAsia" w:cs="Arial"/>
          <w:lang w:eastAsia="ja-JP"/>
        </w:rPr>
        <w:pPrChange w:id="63" w:author="Ryan Essex" w:date="2016-03-07T14:48:00Z">
          <w:pPr>
            <w:widowControl w:val="0"/>
            <w:autoSpaceDE w:val="0"/>
            <w:autoSpaceDN w:val="0"/>
            <w:adjustRightInd w:val="0"/>
            <w:jc w:val="both"/>
          </w:pPr>
        </w:pPrChange>
      </w:pPr>
      <w:r>
        <w:rPr>
          <w:rFonts w:eastAsiaTheme="minorEastAsia" w:cs="Arial"/>
          <w:lang w:eastAsia="ja-JP"/>
        </w:rPr>
        <w:t>Equipment includes o</w:t>
      </w:r>
      <w:r w:rsidRPr="00AC347E">
        <w:rPr>
          <w:rFonts w:eastAsiaTheme="minorEastAsia" w:cs="Arial"/>
          <w:lang w:eastAsia="ja-JP"/>
        </w:rPr>
        <w:t xml:space="preserve">ffice computers (Windows </w:t>
      </w:r>
      <w:r>
        <w:rPr>
          <w:rFonts w:eastAsiaTheme="minorEastAsia" w:cs="Arial"/>
          <w:lang w:eastAsia="ja-JP"/>
        </w:rPr>
        <w:t>and</w:t>
      </w:r>
      <w:r w:rsidRPr="00AC347E">
        <w:rPr>
          <w:rFonts w:eastAsiaTheme="minorEastAsia" w:cs="Arial"/>
          <w:lang w:eastAsia="ja-JP"/>
        </w:rPr>
        <w:t xml:space="preserve"> Mac </w:t>
      </w:r>
      <w:proofErr w:type="spellStart"/>
      <w:r w:rsidRPr="00AC347E">
        <w:rPr>
          <w:rFonts w:eastAsiaTheme="minorEastAsia" w:cs="Arial"/>
          <w:lang w:eastAsia="ja-JP"/>
        </w:rPr>
        <w:t>OsX</w:t>
      </w:r>
      <w:proofErr w:type="spellEnd"/>
      <w:r w:rsidRPr="00AC347E">
        <w:rPr>
          <w:rFonts w:eastAsiaTheme="minorEastAsia" w:cs="Arial"/>
          <w:lang w:eastAsia="ja-JP"/>
        </w:rPr>
        <w:t>) with appropriate software (MS Office, Adobe Acrobat, Photoshop,</w:t>
      </w:r>
      <w:r>
        <w:rPr>
          <w:rFonts w:eastAsiaTheme="minorEastAsia"/>
          <w:lang w:eastAsia="ja-JP"/>
        </w:rPr>
        <w:t xml:space="preserve"> </w:t>
      </w:r>
      <w:r>
        <w:rPr>
          <w:rFonts w:eastAsiaTheme="minorEastAsia" w:cs="Arial"/>
          <w:lang w:eastAsia="ja-JP"/>
        </w:rPr>
        <w:t>Endnote, SAS, Stata, Stat Transfer etc.)</w:t>
      </w:r>
      <w:r w:rsidRPr="00AC347E">
        <w:rPr>
          <w:rFonts w:eastAsiaTheme="minorEastAsia" w:cs="Arial"/>
          <w:lang w:eastAsia="ja-JP"/>
        </w:rPr>
        <w:t>,</w:t>
      </w:r>
      <w:r>
        <w:rPr>
          <w:rFonts w:eastAsiaTheme="minorEastAsia"/>
          <w:lang w:eastAsia="ja-JP"/>
        </w:rPr>
        <w:t xml:space="preserve"> </w:t>
      </w:r>
      <w:r w:rsidRPr="00AC347E">
        <w:rPr>
          <w:rFonts w:eastAsiaTheme="minorEastAsia" w:cs="Arial"/>
          <w:lang w:eastAsia="ja-JP"/>
        </w:rPr>
        <w:t>available for every member of the team. Access to internet is</w:t>
      </w:r>
      <w:r>
        <w:rPr>
          <w:rFonts w:eastAsiaTheme="minorEastAsia" w:cs="Arial"/>
          <w:lang w:eastAsia="ja-JP"/>
        </w:rPr>
        <w:t xml:space="preserve"> </w:t>
      </w:r>
      <w:r w:rsidRPr="00AC347E">
        <w:rPr>
          <w:rFonts w:eastAsiaTheme="minorEastAsia" w:cs="Arial"/>
          <w:lang w:eastAsia="ja-JP"/>
        </w:rPr>
        <w:t xml:space="preserve">available to all members of the </w:t>
      </w:r>
      <w:r>
        <w:rPr>
          <w:rFonts w:eastAsiaTheme="minorEastAsia" w:cs="Arial"/>
          <w:lang w:eastAsia="ja-JP"/>
        </w:rPr>
        <w:t>team</w:t>
      </w:r>
      <w:r w:rsidRPr="00AC347E">
        <w:rPr>
          <w:rFonts w:eastAsiaTheme="minorEastAsia" w:cs="Arial"/>
          <w:lang w:eastAsia="ja-JP"/>
        </w:rPr>
        <w:t>.</w:t>
      </w:r>
      <w:bookmarkStart w:id="64" w:name="_GoBack"/>
      <w:bookmarkEnd w:id="64"/>
    </w:p>
    <w:p w14:paraId="33948A53" w14:textId="11A48406" w:rsidR="006B39D2" w:rsidRPr="00AC347E" w:rsidRDefault="006B39D2" w:rsidP="009051B6">
      <w:pPr>
        <w:pStyle w:val="NoSpacing"/>
        <w:rPr>
          <w:rFonts w:eastAsiaTheme="minorEastAsia"/>
          <w:lang w:eastAsia="ja-JP"/>
        </w:rPr>
        <w:pPrChange w:id="65" w:author="Ryan Essex" w:date="2016-03-07T14:48:00Z">
          <w:pPr>
            <w:widowControl w:val="0"/>
            <w:autoSpaceDE w:val="0"/>
            <w:autoSpaceDN w:val="0"/>
            <w:adjustRightInd w:val="0"/>
            <w:jc w:val="both"/>
          </w:pPr>
        </w:pPrChange>
      </w:pPr>
      <w:del w:id="66" w:author="Ryan Essex" w:date="2016-03-07T14:46:00Z">
        <w:r w:rsidRPr="00AC347E" w:rsidDel="009D4C21">
          <w:rPr>
            <w:rFonts w:eastAsiaTheme="minorEastAsia" w:cs="Arial"/>
            <w:b/>
            <w:bCs/>
            <w:lang w:eastAsia="ja-JP"/>
          </w:rPr>
          <w:delText> </w:delText>
        </w:r>
      </w:del>
    </w:p>
    <w:p w14:paraId="648B65EC" w14:textId="46C8FBCF" w:rsidR="006B39D2" w:rsidDel="009051B6" w:rsidRDefault="006B39D2" w:rsidP="009051B6">
      <w:pPr>
        <w:pStyle w:val="NoSpacing"/>
        <w:rPr>
          <w:del w:id="67" w:author="Ryan Essex" w:date="2016-03-07T14:47:00Z"/>
          <w:lang w:eastAsia="ja-JP"/>
        </w:rPr>
        <w:pPrChange w:id="68" w:author="Ryan Essex" w:date="2016-03-07T14:48:00Z">
          <w:pPr>
            <w:widowControl w:val="0"/>
            <w:autoSpaceDE w:val="0"/>
            <w:autoSpaceDN w:val="0"/>
            <w:adjustRightInd w:val="0"/>
            <w:jc w:val="both"/>
          </w:pPr>
        </w:pPrChange>
      </w:pPr>
      <w:r w:rsidRPr="00AC347E">
        <w:rPr>
          <w:b/>
          <w:bCs/>
          <w:lang w:eastAsia="ja-JP"/>
        </w:rPr>
        <w:t>Office</w:t>
      </w:r>
      <w:r>
        <w:rPr>
          <w:b/>
          <w:bCs/>
          <w:lang w:eastAsia="ja-JP"/>
        </w:rPr>
        <w:t>s</w:t>
      </w:r>
      <w:ins w:id="69" w:author="Ryan Essex" w:date="2016-03-07T14:47:00Z">
        <w:r w:rsidR="009051B6">
          <w:rPr>
            <w:lang w:eastAsia="ja-JP"/>
          </w:rPr>
          <w:t xml:space="preserve">: </w:t>
        </w:r>
      </w:ins>
    </w:p>
    <w:p w14:paraId="52D1EB6B" w14:textId="6F6984A9" w:rsidR="006B39D2" w:rsidRPr="00AC347E" w:rsidDel="009D4C21" w:rsidRDefault="006B39D2" w:rsidP="009051B6">
      <w:pPr>
        <w:pStyle w:val="NoSpacing"/>
        <w:rPr>
          <w:del w:id="70" w:author="Ryan Essex" w:date="2016-03-07T14:46:00Z"/>
          <w:rFonts w:eastAsiaTheme="minorEastAsia"/>
          <w:lang w:eastAsia="ja-JP"/>
        </w:rPr>
        <w:pPrChange w:id="71" w:author="Ryan Essex" w:date="2016-03-07T14:48:00Z">
          <w:pPr>
            <w:widowControl w:val="0"/>
            <w:autoSpaceDE w:val="0"/>
            <w:autoSpaceDN w:val="0"/>
            <w:adjustRightInd w:val="0"/>
            <w:jc w:val="both"/>
          </w:pPr>
        </w:pPrChange>
      </w:pPr>
    </w:p>
    <w:p w14:paraId="5A415C29" w14:textId="3E134739" w:rsidR="006B39D2" w:rsidRPr="00AC347E" w:rsidDel="009D4C21" w:rsidRDefault="006B39D2" w:rsidP="009051B6">
      <w:pPr>
        <w:pStyle w:val="NoSpacing"/>
        <w:rPr>
          <w:del w:id="72" w:author="Ryan Essex" w:date="2016-03-07T14:46:00Z"/>
        </w:rPr>
        <w:pPrChange w:id="73" w:author="Ryan Essex" w:date="2016-03-07T14:48:00Z">
          <w:pPr>
            <w:jc w:val="both"/>
          </w:pPr>
        </w:pPrChange>
      </w:pPr>
      <w:r>
        <w:rPr>
          <w:rFonts w:eastAsiaTheme="minorEastAsia" w:cs="Arial"/>
          <w:lang w:eastAsia="ja-JP"/>
        </w:rPr>
        <w:t xml:space="preserve">Each investigator has a fully equipped office in their respective institution. </w:t>
      </w:r>
      <w:r w:rsidRPr="00AC347E">
        <w:rPr>
          <w:rFonts w:eastAsiaTheme="minorEastAsia" w:cs="Arial"/>
          <w:lang w:eastAsia="ja-JP"/>
        </w:rPr>
        <w:t xml:space="preserve"> Office space is available </w:t>
      </w:r>
      <w:r>
        <w:rPr>
          <w:rFonts w:eastAsiaTheme="minorEastAsia" w:cs="Arial"/>
          <w:lang w:eastAsia="ja-JP"/>
        </w:rPr>
        <w:t xml:space="preserve">for the student in Dr. </w:t>
      </w:r>
      <w:proofErr w:type="spellStart"/>
      <w:r>
        <w:rPr>
          <w:rFonts w:eastAsiaTheme="minorEastAsia" w:cs="Arial"/>
          <w:lang w:eastAsia="ja-JP"/>
        </w:rPr>
        <w:t>Jetté’s</w:t>
      </w:r>
      <w:proofErr w:type="spellEnd"/>
      <w:r>
        <w:rPr>
          <w:rFonts w:eastAsiaTheme="minorEastAsia" w:cs="Arial"/>
          <w:lang w:eastAsia="ja-JP"/>
        </w:rPr>
        <w:t xml:space="preserve"> laboratory.</w:t>
      </w:r>
    </w:p>
    <w:p w14:paraId="1A009249" w14:textId="77777777" w:rsidR="006B39D2" w:rsidRPr="00AC347E" w:rsidRDefault="006B39D2" w:rsidP="009051B6">
      <w:pPr>
        <w:pStyle w:val="NoSpacing"/>
        <w:pPrChange w:id="74" w:author="Ryan Essex" w:date="2016-03-07T14:48:00Z">
          <w:pPr>
            <w:jc w:val="both"/>
          </w:pPr>
        </w:pPrChange>
      </w:pPr>
    </w:p>
    <w:sectPr w:rsidR="006B39D2" w:rsidRPr="00AC347E" w:rsidSect="00AD02A6">
      <w:pgSz w:w="12240" w:h="15840" w:code="1"/>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linkStyles/>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4B2"/>
    <w:rsid w:val="00057040"/>
    <w:rsid w:val="000B1D5C"/>
    <w:rsid w:val="001E7930"/>
    <w:rsid w:val="001F5CEB"/>
    <w:rsid w:val="00313BC4"/>
    <w:rsid w:val="00392A18"/>
    <w:rsid w:val="004912D7"/>
    <w:rsid w:val="004E24B2"/>
    <w:rsid w:val="00505372"/>
    <w:rsid w:val="00516AE5"/>
    <w:rsid w:val="006B39D2"/>
    <w:rsid w:val="008469DE"/>
    <w:rsid w:val="008529E2"/>
    <w:rsid w:val="009051B6"/>
    <w:rsid w:val="009D4C21"/>
    <w:rsid w:val="00AC347E"/>
    <w:rsid w:val="00AD02A6"/>
    <w:rsid w:val="00B24570"/>
    <w:rsid w:val="00D22BE8"/>
    <w:rsid w:val="00EA1B6C"/>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4F6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D4C21"/>
    <w:pPr>
      <w:pBdr>
        <w:top w:val="nil"/>
        <w:left w:val="nil"/>
        <w:bottom w:val="nil"/>
        <w:right w:val="nil"/>
        <w:between w:val="nil"/>
        <w:bar w:val="nil"/>
      </w:pBdr>
    </w:pPr>
    <w:rPr>
      <w:rFonts w:ascii="Times New Roman" w:eastAsia="Arial Unicode MS" w:hAnsi="Times New Roman" w:cs="Times New Roman"/>
      <w:sz w:val="24"/>
      <w:szCs w:val="24"/>
      <w:bdr w:val="nil"/>
      <w:lang w:eastAsia="en-US"/>
    </w:rPr>
  </w:style>
  <w:style w:type="paragraph" w:styleId="Heading1">
    <w:name w:val="heading 1"/>
    <w:aliases w:val="EP Main Heading"/>
    <w:basedOn w:val="PlainText"/>
    <w:next w:val="Normal"/>
    <w:link w:val="Heading1Char"/>
    <w:uiPriority w:val="9"/>
    <w:qFormat/>
    <w:rsid w:val="009D4C21"/>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9D4C21"/>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9D4C21"/>
    <w:pPr>
      <w:outlineLvl w:val="2"/>
    </w:pPr>
  </w:style>
  <w:style w:type="character" w:default="1" w:styleId="DefaultParagraphFont">
    <w:name w:val="Default Paragraph Font"/>
    <w:uiPriority w:val="1"/>
    <w:semiHidden/>
    <w:unhideWhenUsed/>
    <w:rsid w:val="009D4C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4C21"/>
  </w:style>
  <w:style w:type="character" w:customStyle="1" w:styleId="Heading1Char">
    <w:name w:val="Heading 1 Char"/>
    <w:aliases w:val="EP Main Heading Char"/>
    <w:basedOn w:val="DefaultParagraphFont"/>
    <w:link w:val="Heading1"/>
    <w:uiPriority w:val="9"/>
    <w:rsid w:val="009D4C21"/>
    <w:rPr>
      <w:rFonts w:ascii="Arial" w:eastAsia="Calibri" w:hAnsi="Arial" w:cs="Calibri"/>
      <w:b/>
      <w:bCs/>
      <w:caps/>
      <w:color w:val="000000"/>
      <w:sz w:val="22"/>
      <w:szCs w:val="22"/>
      <w:u w:color="000000"/>
      <w:bdr w:val="nil"/>
      <w:lang w:val="es-ES_tradnl" w:eastAsia="en-US"/>
    </w:rPr>
  </w:style>
  <w:style w:type="character" w:customStyle="1" w:styleId="Heading2Char">
    <w:name w:val="Heading 2 Char"/>
    <w:aliases w:val="EP Subhead Char"/>
    <w:basedOn w:val="DefaultParagraphFont"/>
    <w:link w:val="Heading2"/>
    <w:uiPriority w:val="9"/>
    <w:rsid w:val="009D4C21"/>
    <w:rPr>
      <w:rFonts w:ascii="Arial" w:eastAsia="Arial Unicode MS" w:hAnsi="Arial" w:cs="Times New Roman"/>
      <w:b/>
      <w:bCs/>
      <w:sz w:val="22"/>
      <w:szCs w:val="22"/>
      <w:bdr w:val="nil"/>
      <w:lang w:eastAsia="en-US"/>
    </w:rPr>
  </w:style>
  <w:style w:type="character" w:customStyle="1" w:styleId="Heading3Char">
    <w:name w:val="Heading 3 Char"/>
    <w:aliases w:val="Sub heading Char"/>
    <w:basedOn w:val="DefaultParagraphFont"/>
    <w:link w:val="Heading3"/>
    <w:uiPriority w:val="9"/>
    <w:rsid w:val="009D4C21"/>
    <w:rPr>
      <w:rFonts w:ascii="Arial" w:eastAsia="Arial Unicode MS" w:hAnsi="Arial" w:cs="Times New Roman"/>
      <w:b/>
      <w:bCs/>
      <w:sz w:val="22"/>
      <w:szCs w:val="22"/>
      <w:bdr w:val="nil"/>
      <w:lang w:eastAsia="en-US"/>
    </w:rPr>
  </w:style>
  <w:style w:type="paragraph" w:styleId="NoSpacing">
    <w:name w:val="No Spacing"/>
    <w:aliases w:val="EP Normal Text"/>
    <w:basedOn w:val="Normal"/>
    <w:uiPriority w:val="1"/>
    <w:qFormat/>
    <w:rsid w:val="009D4C21"/>
    <w:rPr>
      <w:rFonts w:ascii="Arial" w:hAnsi="Arial"/>
      <w:sz w:val="22"/>
      <w:szCs w:val="22"/>
    </w:rPr>
  </w:style>
  <w:style w:type="paragraph" w:styleId="PlainText">
    <w:name w:val="Plain Text"/>
    <w:link w:val="PlainTextChar"/>
    <w:rsid w:val="009D4C21"/>
    <w:pPr>
      <w:pBdr>
        <w:top w:val="nil"/>
        <w:left w:val="nil"/>
        <w:bottom w:val="nil"/>
        <w:right w:val="nil"/>
        <w:between w:val="nil"/>
        <w:bar w:val="nil"/>
      </w:pBdr>
    </w:pPr>
    <w:rPr>
      <w:rFonts w:ascii="Calibri" w:eastAsia="Calibri" w:hAnsi="Calibri" w:cs="Calibri"/>
      <w:color w:val="000000"/>
      <w:sz w:val="22"/>
      <w:szCs w:val="22"/>
      <w:u w:color="000000"/>
      <w:bdr w:val="nil"/>
      <w:lang w:val="es-ES_tradnl" w:eastAsia="en-US"/>
    </w:rPr>
  </w:style>
  <w:style w:type="character" w:customStyle="1" w:styleId="PlainTextChar">
    <w:name w:val="Plain Text Char"/>
    <w:basedOn w:val="DefaultParagraphFont"/>
    <w:link w:val="PlainText"/>
    <w:rsid w:val="009D4C21"/>
    <w:rPr>
      <w:rFonts w:ascii="Calibri" w:eastAsia="Calibri" w:hAnsi="Calibri" w:cs="Calibri"/>
      <w:color w:val="000000"/>
      <w:sz w:val="22"/>
      <w:szCs w:val="22"/>
      <w:u w:color="000000"/>
      <w:bdr w:val="nil"/>
      <w:lang w:val="es-ES_tradnl" w:eastAsia="en-US"/>
    </w:rPr>
  </w:style>
  <w:style w:type="paragraph" w:styleId="BalloonText">
    <w:name w:val="Balloon Text"/>
    <w:basedOn w:val="Normal"/>
    <w:link w:val="BalloonTextChar"/>
    <w:uiPriority w:val="99"/>
    <w:semiHidden/>
    <w:unhideWhenUsed/>
    <w:rsid w:val="009D4C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C21"/>
    <w:rPr>
      <w:rFonts w:ascii="Lucida Grande" w:eastAsia="Arial Unicode MS" w:hAnsi="Lucida Grande" w:cs="Lucida Grande"/>
      <w:sz w:val="18"/>
      <w:szCs w:val="18"/>
      <w:bdr w:val="nil"/>
      <w:lang w:eastAsia="en-US"/>
    </w:rPr>
  </w:style>
  <w:style w:type="paragraph" w:customStyle="1" w:styleId="HeaderFooter">
    <w:name w:val="Header &amp; Footer"/>
    <w:rsid w:val="009D4C21"/>
    <w:pPr>
      <w:pBdr>
        <w:top w:val="nil"/>
        <w:left w:val="nil"/>
        <w:bottom w:val="nil"/>
        <w:right w:val="nil"/>
        <w:between w:val="nil"/>
        <w:bar w:val="nil"/>
      </w:pBdr>
      <w:tabs>
        <w:tab w:val="right" w:pos="9020"/>
      </w:tabs>
    </w:pPr>
    <w:rPr>
      <w:rFonts w:ascii="Helvetica" w:eastAsia="Arial Unicode MS" w:hAnsi="Helvetica" w:cs="Arial Unicode MS"/>
      <w:color w:val="000000"/>
      <w:sz w:val="24"/>
      <w:szCs w:val="24"/>
      <w:bdr w:val="nil"/>
      <w:lang w:eastAsia="en-US"/>
    </w:rPr>
  </w:style>
  <w:style w:type="character" w:styleId="Hyperlink">
    <w:name w:val="Hyperlink"/>
    <w:rsid w:val="009D4C21"/>
    <w:rPr>
      <w:u w:val="single"/>
    </w:rPr>
  </w:style>
  <w:style w:type="paragraph" w:customStyle="1" w:styleId="Body">
    <w:name w:val="Body"/>
    <w:rsid w:val="009D4C21"/>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eastAsia="en-US"/>
    </w:rPr>
  </w:style>
  <w:style w:type="character" w:styleId="CommentReference">
    <w:name w:val="annotation reference"/>
    <w:basedOn w:val="DefaultParagraphFont"/>
    <w:uiPriority w:val="99"/>
    <w:semiHidden/>
    <w:unhideWhenUsed/>
    <w:rsid w:val="009D4C21"/>
    <w:rPr>
      <w:sz w:val="18"/>
      <w:szCs w:val="18"/>
    </w:rPr>
  </w:style>
  <w:style w:type="paragraph" w:styleId="CommentText">
    <w:name w:val="annotation text"/>
    <w:basedOn w:val="Normal"/>
    <w:link w:val="CommentTextChar"/>
    <w:uiPriority w:val="99"/>
    <w:semiHidden/>
    <w:unhideWhenUsed/>
    <w:rsid w:val="009D4C21"/>
  </w:style>
  <w:style w:type="character" w:customStyle="1" w:styleId="CommentTextChar">
    <w:name w:val="Comment Text Char"/>
    <w:basedOn w:val="DefaultParagraphFont"/>
    <w:link w:val="CommentText"/>
    <w:uiPriority w:val="99"/>
    <w:semiHidden/>
    <w:rsid w:val="009D4C21"/>
    <w:rPr>
      <w:rFonts w:ascii="Times New Roman" w:eastAsia="Arial Unicode MS" w:hAnsi="Times New Roman" w:cs="Times New Roman"/>
      <w:sz w:val="24"/>
      <w:szCs w:val="24"/>
      <w:bdr w:val="nil"/>
      <w:lang w:eastAsia="en-US"/>
    </w:rPr>
  </w:style>
  <w:style w:type="paragraph" w:customStyle="1" w:styleId="Default">
    <w:name w:val="Default"/>
    <w:rsid w:val="009D4C21"/>
    <w:pPr>
      <w:pBdr>
        <w:top w:val="nil"/>
        <w:left w:val="nil"/>
        <w:bottom w:val="nil"/>
        <w:right w:val="nil"/>
        <w:between w:val="nil"/>
        <w:bar w:val="nil"/>
      </w:pBdr>
    </w:pPr>
    <w:rPr>
      <w:rFonts w:ascii="Helvetica" w:eastAsia="Helvetica" w:hAnsi="Helvetica" w:cs="Helvetica"/>
      <w:color w:val="000000"/>
      <w:sz w:val="22"/>
      <w:szCs w:val="22"/>
      <w:bdr w:val="nil"/>
      <w:lang w:eastAsia="en-US"/>
    </w:rPr>
  </w:style>
  <w:style w:type="paragraph" w:customStyle="1" w:styleId="CaptionFigure">
    <w:name w:val="Caption/Figure"/>
    <w:basedOn w:val="NoSpacing"/>
    <w:autoRedefine/>
    <w:qFormat/>
    <w:rsid w:val="009D4C21"/>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D4C21"/>
    <w:pPr>
      <w:pBdr>
        <w:top w:val="nil"/>
        <w:left w:val="nil"/>
        <w:bottom w:val="nil"/>
        <w:right w:val="nil"/>
        <w:between w:val="nil"/>
        <w:bar w:val="nil"/>
      </w:pBdr>
    </w:pPr>
    <w:rPr>
      <w:rFonts w:ascii="Times New Roman" w:eastAsia="Arial Unicode MS" w:hAnsi="Times New Roman" w:cs="Times New Roman"/>
      <w:sz w:val="24"/>
      <w:szCs w:val="24"/>
      <w:bdr w:val="nil"/>
      <w:lang w:eastAsia="en-US"/>
    </w:rPr>
  </w:style>
  <w:style w:type="paragraph" w:styleId="Heading1">
    <w:name w:val="heading 1"/>
    <w:aliases w:val="EP Main Heading"/>
    <w:basedOn w:val="PlainText"/>
    <w:next w:val="Normal"/>
    <w:link w:val="Heading1Char"/>
    <w:uiPriority w:val="9"/>
    <w:qFormat/>
    <w:rsid w:val="009D4C21"/>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9D4C21"/>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9D4C21"/>
    <w:pPr>
      <w:outlineLvl w:val="2"/>
    </w:pPr>
  </w:style>
  <w:style w:type="character" w:default="1" w:styleId="DefaultParagraphFont">
    <w:name w:val="Default Paragraph Font"/>
    <w:uiPriority w:val="1"/>
    <w:semiHidden/>
    <w:unhideWhenUsed/>
    <w:rsid w:val="009D4C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4C21"/>
  </w:style>
  <w:style w:type="character" w:customStyle="1" w:styleId="Heading1Char">
    <w:name w:val="Heading 1 Char"/>
    <w:aliases w:val="EP Main Heading Char"/>
    <w:basedOn w:val="DefaultParagraphFont"/>
    <w:link w:val="Heading1"/>
    <w:uiPriority w:val="9"/>
    <w:rsid w:val="009D4C21"/>
    <w:rPr>
      <w:rFonts w:ascii="Arial" w:eastAsia="Calibri" w:hAnsi="Arial" w:cs="Calibri"/>
      <w:b/>
      <w:bCs/>
      <w:caps/>
      <w:color w:val="000000"/>
      <w:sz w:val="22"/>
      <w:szCs w:val="22"/>
      <w:u w:color="000000"/>
      <w:bdr w:val="nil"/>
      <w:lang w:val="es-ES_tradnl" w:eastAsia="en-US"/>
    </w:rPr>
  </w:style>
  <w:style w:type="character" w:customStyle="1" w:styleId="Heading2Char">
    <w:name w:val="Heading 2 Char"/>
    <w:aliases w:val="EP Subhead Char"/>
    <w:basedOn w:val="DefaultParagraphFont"/>
    <w:link w:val="Heading2"/>
    <w:uiPriority w:val="9"/>
    <w:rsid w:val="009D4C21"/>
    <w:rPr>
      <w:rFonts w:ascii="Arial" w:eastAsia="Arial Unicode MS" w:hAnsi="Arial" w:cs="Times New Roman"/>
      <w:b/>
      <w:bCs/>
      <w:sz w:val="22"/>
      <w:szCs w:val="22"/>
      <w:bdr w:val="nil"/>
      <w:lang w:eastAsia="en-US"/>
    </w:rPr>
  </w:style>
  <w:style w:type="character" w:customStyle="1" w:styleId="Heading3Char">
    <w:name w:val="Heading 3 Char"/>
    <w:aliases w:val="Sub heading Char"/>
    <w:basedOn w:val="DefaultParagraphFont"/>
    <w:link w:val="Heading3"/>
    <w:uiPriority w:val="9"/>
    <w:rsid w:val="009D4C21"/>
    <w:rPr>
      <w:rFonts w:ascii="Arial" w:eastAsia="Arial Unicode MS" w:hAnsi="Arial" w:cs="Times New Roman"/>
      <w:b/>
      <w:bCs/>
      <w:sz w:val="22"/>
      <w:szCs w:val="22"/>
      <w:bdr w:val="nil"/>
      <w:lang w:eastAsia="en-US"/>
    </w:rPr>
  </w:style>
  <w:style w:type="paragraph" w:styleId="NoSpacing">
    <w:name w:val="No Spacing"/>
    <w:aliases w:val="EP Normal Text"/>
    <w:basedOn w:val="Normal"/>
    <w:uiPriority w:val="1"/>
    <w:qFormat/>
    <w:rsid w:val="009D4C21"/>
    <w:rPr>
      <w:rFonts w:ascii="Arial" w:hAnsi="Arial"/>
      <w:sz w:val="22"/>
      <w:szCs w:val="22"/>
    </w:rPr>
  </w:style>
  <w:style w:type="paragraph" w:styleId="PlainText">
    <w:name w:val="Plain Text"/>
    <w:link w:val="PlainTextChar"/>
    <w:rsid w:val="009D4C21"/>
    <w:pPr>
      <w:pBdr>
        <w:top w:val="nil"/>
        <w:left w:val="nil"/>
        <w:bottom w:val="nil"/>
        <w:right w:val="nil"/>
        <w:between w:val="nil"/>
        <w:bar w:val="nil"/>
      </w:pBdr>
    </w:pPr>
    <w:rPr>
      <w:rFonts w:ascii="Calibri" w:eastAsia="Calibri" w:hAnsi="Calibri" w:cs="Calibri"/>
      <w:color w:val="000000"/>
      <w:sz w:val="22"/>
      <w:szCs w:val="22"/>
      <w:u w:color="000000"/>
      <w:bdr w:val="nil"/>
      <w:lang w:val="es-ES_tradnl" w:eastAsia="en-US"/>
    </w:rPr>
  </w:style>
  <w:style w:type="character" w:customStyle="1" w:styleId="PlainTextChar">
    <w:name w:val="Plain Text Char"/>
    <w:basedOn w:val="DefaultParagraphFont"/>
    <w:link w:val="PlainText"/>
    <w:rsid w:val="009D4C21"/>
    <w:rPr>
      <w:rFonts w:ascii="Calibri" w:eastAsia="Calibri" w:hAnsi="Calibri" w:cs="Calibri"/>
      <w:color w:val="000000"/>
      <w:sz w:val="22"/>
      <w:szCs w:val="22"/>
      <w:u w:color="000000"/>
      <w:bdr w:val="nil"/>
      <w:lang w:val="es-ES_tradnl" w:eastAsia="en-US"/>
    </w:rPr>
  </w:style>
  <w:style w:type="paragraph" w:styleId="BalloonText">
    <w:name w:val="Balloon Text"/>
    <w:basedOn w:val="Normal"/>
    <w:link w:val="BalloonTextChar"/>
    <w:uiPriority w:val="99"/>
    <w:semiHidden/>
    <w:unhideWhenUsed/>
    <w:rsid w:val="009D4C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C21"/>
    <w:rPr>
      <w:rFonts w:ascii="Lucida Grande" w:eastAsia="Arial Unicode MS" w:hAnsi="Lucida Grande" w:cs="Lucida Grande"/>
      <w:sz w:val="18"/>
      <w:szCs w:val="18"/>
      <w:bdr w:val="nil"/>
      <w:lang w:eastAsia="en-US"/>
    </w:rPr>
  </w:style>
  <w:style w:type="paragraph" w:customStyle="1" w:styleId="HeaderFooter">
    <w:name w:val="Header &amp; Footer"/>
    <w:rsid w:val="009D4C21"/>
    <w:pPr>
      <w:pBdr>
        <w:top w:val="nil"/>
        <w:left w:val="nil"/>
        <w:bottom w:val="nil"/>
        <w:right w:val="nil"/>
        <w:between w:val="nil"/>
        <w:bar w:val="nil"/>
      </w:pBdr>
      <w:tabs>
        <w:tab w:val="right" w:pos="9020"/>
      </w:tabs>
    </w:pPr>
    <w:rPr>
      <w:rFonts w:ascii="Helvetica" w:eastAsia="Arial Unicode MS" w:hAnsi="Helvetica" w:cs="Arial Unicode MS"/>
      <w:color w:val="000000"/>
      <w:sz w:val="24"/>
      <w:szCs w:val="24"/>
      <w:bdr w:val="nil"/>
      <w:lang w:eastAsia="en-US"/>
    </w:rPr>
  </w:style>
  <w:style w:type="character" w:styleId="Hyperlink">
    <w:name w:val="Hyperlink"/>
    <w:rsid w:val="009D4C21"/>
    <w:rPr>
      <w:u w:val="single"/>
    </w:rPr>
  </w:style>
  <w:style w:type="paragraph" w:customStyle="1" w:styleId="Body">
    <w:name w:val="Body"/>
    <w:rsid w:val="009D4C21"/>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eastAsia="en-US"/>
    </w:rPr>
  </w:style>
  <w:style w:type="character" w:styleId="CommentReference">
    <w:name w:val="annotation reference"/>
    <w:basedOn w:val="DefaultParagraphFont"/>
    <w:uiPriority w:val="99"/>
    <w:semiHidden/>
    <w:unhideWhenUsed/>
    <w:rsid w:val="009D4C21"/>
    <w:rPr>
      <w:sz w:val="18"/>
      <w:szCs w:val="18"/>
    </w:rPr>
  </w:style>
  <w:style w:type="paragraph" w:styleId="CommentText">
    <w:name w:val="annotation text"/>
    <w:basedOn w:val="Normal"/>
    <w:link w:val="CommentTextChar"/>
    <w:uiPriority w:val="99"/>
    <w:semiHidden/>
    <w:unhideWhenUsed/>
    <w:rsid w:val="009D4C21"/>
  </w:style>
  <w:style w:type="character" w:customStyle="1" w:styleId="CommentTextChar">
    <w:name w:val="Comment Text Char"/>
    <w:basedOn w:val="DefaultParagraphFont"/>
    <w:link w:val="CommentText"/>
    <w:uiPriority w:val="99"/>
    <w:semiHidden/>
    <w:rsid w:val="009D4C21"/>
    <w:rPr>
      <w:rFonts w:ascii="Times New Roman" w:eastAsia="Arial Unicode MS" w:hAnsi="Times New Roman" w:cs="Times New Roman"/>
      <w:sz w:val="24"/>
      <w:szCs w:val="24"/>
      <w:bdr w:val="nil"/>
      <w:lang w:eastAsia="en-US"/>
    </w:rPr>
  </w:style>
  <w:style w:type="paragraph" w:customStyle="1" w:styleId="Default">
    <w:name w:val="Default"/>
    <w:rsid w:val="009D4C21"/>
    <w:pPr>
      <w:pBdr>
        <w:top w:val="nil"/>
        <w:left w:val="nil"/>
        <w:bottom w:val="nil"/>
        <w:right w:val="nil"/>
        <w:between w:val="nil"/>
        <w:bar w:val="nil"/>
      </w:pBdr>
    </w:pPr>
    <w:rPr>
      <w:rFonts w:ascii="Helvetica" w:eastAsia="Helvetica" w:hAnsi="Helvetica" w:cs="Helvetica"/>
      <w:color w:val="000000"/>
      <w:sz w:val="22"/>
      <w:szCs w:val="22"/>
      <w:bdr w:val="nil"/>
      <w:lang w:eastAsia="en-US"/>
    </w:rPr>
  </w:style>
  <w:style w:type="paragraph" w:customStyle="1" w:styleId="CaptionFigure">
    <w:name w:val="Caption/Figure"/>
    <w:basedOn w:val="NoSpacing"/>
    <w:autoRedefine/>
    <w:qFormat/>
    <w:rsid w:val="009D4C21"/>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629</Words>
  <Characters>3749</Characters>
  <Application>Microsoft Macintosh Word</Application>
  <DocSecurity>0</DocSecurity>
  <Lines>178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 Moshe</dc:creator>
  <cp:lastModifiedBy>Ryan Essex</cp:lastModifiedBy>
  <cp:revision>4</cp:revision>
  <dcterms:created xsi:type="dcterms:W3CDTF">2016-03-07T22:48:00Z</dcterms:created>
  <dcterms:modified xsi:type="dcterms:W3CDTF">2016-03-07T22:48:00Z</dcterms:modified>
</cp:coreProperties>
</file>