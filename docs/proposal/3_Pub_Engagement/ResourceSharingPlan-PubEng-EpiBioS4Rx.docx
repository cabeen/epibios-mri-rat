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6B933" w14:textId="5D6F9A68" w:rsidR="00321607" w:rsidRPr="007E6DDB" w:rsidRDefault="00321607">
      <w:pPr>
        <w:pStyle w:val="Heading1"/>
        <w:pPrChange w:id="0" w:author="Ryan Essex" w:date="2016-02-26T18:27:00Z">
          <w:pPr>
            <w:jc w:val="both"/>
          </w:pPr>
        </w:pPrChange>
      </w:pPr>
      <w:r w:rsidRPr="007E6DDB">
        <w:t xml:space="preserve">RESOURCE SHARING PLAN – </w:t>
      </w:r>
      <w:r>
        <w:t>public engagement core</w:t>
      </w:r>
      <w:ins w:id="1" w:author="Ryan Essex" w:date="2016-03-07T14:31:00Z">
        <w:r w:rsidR="006711FB">
          <w:t xml:space="preserve"> -</w:t>
        </w:r>
      </w:ins>
      <w:ins w:id="2" w:author="Ryan Essex" w:date="2016-03-04T23:13:00Z">
        <w:r w:rsidR="00FE1DE0">
          <w:t xml:space="preserve"> epibios4rx</w:t>
        </w:r>
      </w:ins>
    </w:p>
    <w:p w14:paraId="6D4BCEB6" w14:textId="77777777" w:rsidR="001C790F" w:rsidRDefault="001C790F">
      <w:pPr>
        <w:pStyle w:val="NoSpacing"/>
        <w:pPrChange w:id="3" w:author="Ryan Essex" w:date="2016-02-26T18:27:00Z">
          <w:pPr>
            <w:jc w:val="both"/>
          </w:pPr>
        </w:pPrChange>
      </w:pPr>
    </w:p>
    <w:p w14:paraId="10461F9F" w14:textId="77777777" w:rsidR="00890EC1" w:rsidRPr="00A3369E" w:rsidRDefault="00890EC1" w:rsidP="006711FB">
      <w:pPr>
        <w:pStyle w:val="NoSpacing"/>
        <w:spacing w:afterLines="30" w:after="72"/>
        <w:pPrChange w:id="4" w:author="Ryan Essex" w:date="2016-03-07T14:31:00Z">
          <w:pPr>
            <w:jc w:val="both"/>
          </w:pPr>
        </w:pPrChange>
      </w:pPr>
      <w:r w:rsidRPr="00A3369E">
        <w:t>Progress in scientific understanding is best achieved by the free and open exchange of knowledge, data, and</w:t>
      </w:r>
      <w:r>
        <w:t xml:space="preserve"> </w:t>
      </w:r>
      <w:r w:rsidRPr="00A3369E">
        <w:t>ideas. Progress in these efforts is paralleled by growing interest throughout the scientific community in having</w:t>
      </w:r>
      <w:r>
        <w:t xml:space="preserve"> </w:t>
      </w:r>
      <w:r w:rsidRPr="00A3369E">
        <w:t>timely access to the information and resources that may speed the understanding of disease etiology,</w:t>
      </w:r>
      <w:r>
        <w:t xml:space="preserve"> </w:t>
      </w:r>
      <w:r w:rsidRPr="00A3369E">
        <w:t>refinement of diagnostic systems, and development of novel therapeutic agents and preventive interventions.</w:t>
      </w:r>
      <w:r>
        <w:t xml:space="preserve">  </w:t>
      </w:r>
      <w:r w:rsidR="00CE616D">
        <w:t xml:space="preserve">We have been pioneers in developing open sharing models that provide rapid and open sharing of data and other resources.  </w:t>
      </w:r>
      <w:r>
        <w:t xml:space="preserve">Our Resource Sharing Plan is multifaceted in order to best achieve the spirit of sharing. </w:t>
      </w:r>
    </w:p>
    <w:p w14:paraId="6D37C1D8" w14:textId="77777777" w:rsidR="00890EC1" w:rsidDel="007E7F15" w:rsidRDefault="00890EC1" w:rsidP="006711FB">
      <w:pPr>
        <w:pStyle w:val="NoSpacing"/>
        <w:spacing w:afterLines="30" w:after="72"/>
        <w:rPr>
          <w:del w:id="5" w:author="Ryan Essex" w:date="2016-02-26T18:30:00Z"/>
          <w:b/>
          <w:bCs/>
          <w:i/>
          <w:iCs/>
          <w:color w:val="000000"/>
        </w:rPr>
        <w:pPrChange w:id="6" w:author="Ryan Essex" w:date="2016-03-07T14:31:00Z">
          <w:pPr>
            <w:autoSpaceDE w:val="0"/>
            <w:autoSpaceDN w:val="0"/>
            <w:adjustRightInd w:val="0"/>
            <w:jc w:val="both"/>
          </w:pPr>
        </w:pPrChange>
      </w:pPr>
    </w:p>
    <w:p w14:paraId="0F146652" w14:textId="77777777" w:rsidR="0058421E" w:rsidDel="007E7F15" w:rsidRDefault="0058421E" w:rsidP="006711FB">
      <w:pPr>
        <w:pStyle w:val="NoSpacing"/>
        <w:spacing w:afterLines="30" w:after="72"/>
        <w:rPr>
          <w:del w:id="7" w:author="Ryan Essex" w:date="2016-02-26T18:30:00Z"/>
          <w:b/>
          <w:bCs/>
        </w:rPr>
        <w:pPrChange w:id="8" w:author="Ryan Essex" w:date="2016-03-07T14:31:00Z">
          <w:pPr>
            <w:autoSpaceDE w:val="0"/>
            <w:autoSpaceDN w:val="0"/>
            <w:adjustRightInd w:val="0"/>
            <w:jc w:val="both"/>
          </w:pPr>
        </w:pPrChange>
      </w:pPr>
      <w:r>
        <w:rPr>
          <w:b/>
          <w:bCs/>
        </w:rPr>
        <w:t>Sharing Informatics Best Practices</w:t>
      </w:r>
      <w:ins w:id="9" w:author="Ryan Essex" w:date="2016-02-26T18:29:00Z">
        <w:r w:rsidR="007E7F15">
          <w:t>:</w:t>
        </w:r>
      </w:ins>
      <w:ins w:id="10" w:author="Ryan Essex" w:date="2016-02-26T18:30:00Z">
        <w:r w:rsidR="007E7F15">
          <w:t xml:space="preserve"> </w:t>
        </w:r>
      </w:ins>
    </w:p>
    <w:p w14:paraId="1CA60C2B" w14:textId="77777777" w:rsidR="0058421E" w:rsidRDefault="0058421E" w:rsidP="006711FB">
      <w:pPr>
        <w:pStyle w:val="NoSpacing"/>
        <w:spacing w:afterLines="30" w:after="72"/>
        <w:pPrChange w:id="11" w:author="Ryan Essex" w:date="2016-03-07T14:31:00Z">
          <w:pPr>
            <w:autoSpaceDE w:val="0"/>
            <w:autoSpaceDN w:val="0"/>
            <w:adjustRightInd w:val="0"/>
            <w:jc w:val="both"/>
          </w:pPr>
        </w:pPrChange>
      </w:pPr>
      <w:r>
        <w:t xml:space="preserve">Validation and sharing of translational and informatics research protocols, practices and findings is challenging because of their diversity, heterogeneity of the data and the provenance of the data and tools employed in these analyses. The </w:t>
      </w:r>
      <w:r w:rsidR="00D67865">
        <w:t>Public Engagement Core will share documents and materials created through the EpiBioS</w:t>
      </w:r>
      <w:r w:rsidR="009D5096">
        <w:t>4Rx</w:t>
      </w:r>
      <w:r w:rsidR="00D67865">
        <w:t xml:space="preserve"> website.  Results of surveys conducted will be shared with consumer groups and other investigators.  </w:t>
      </w:r>
      <w:r w:rsidR="00F82ADD">
        <w:t xml:space="preserve">  </w:t>
      </w:r>
    </w:p>
    <w:p w14:paraId="292D7FD3" w14:textId="77777777" w:rsidR="002A640E" w:rsidDel="007E7F15" w:rsidRDefault="002A640E" w:rsidP="006711FB">
      <w:pPr>
        <w:pStyle w:val="NoSpacing"/>
        <w:spacing w:afterLines="30" w:after="72"/>
        <w:rPr>
          <w:del w:id="12" w:author="Ryan Essex" w:date="2016-02-26T18:30:00Z"/>
        </w:rPr>
        <w:pPrChange w:id="13" w:author="Ryan Essex" w:date="2016-03-07T14:31:00Z">
          <w:pPr>
            <w:jc w:val="both"/>
          </w:pPr>
        </w:pPrChange>
      </w:pPr>
    </w:p>
    <w:p w14:paraId="518D8FF4" w14:textId="77777777" w:rsidR="00A3369E" w:rsidDel="007E7F15" w:rsidRDefault="00A3369E" w:rsidP="006711FB">
      <w:pPr>
        <w:pStyle w:val="NoSpacing"/>
        <w:spacing w:afterLines="30" w:after="72"/>
        <w:rPr>
          <w:del w:id="14" w:author="Ryan Essex" w:date="2016-02-26T18:29:00Z"/>
        </w:rPr>
        <w:pPrChange w:id="15" w:author="Ryan Essex" w:date="2016-03-07T14:31:00Z">
          <w:pPr>
            <w:jc w:val="both"/>
          </w:pPr>
        </w:pPrChange>
      </w:pPr>
      <w:r>
        <w:rPr>
          <w:b/>
        </w:rPr>
        <w:t>Data Sharing</w:t>
      </w:r>
      <w:ins w:id="16" w:author="Ryan Essex" w:date="2016-02-26T18:29:00Z">
        <w:r w:rsidR="007E7F15">
          <w:t xml:space="preserve">: </w:t>
        </w:r>
      </w:ins>
    </w:p>
    <w:p w14:paraId="3ED8565D" w14:textId="77777777" w:rsidR="00A3369E" w:rsidRDefault="00A3369E" w:rsidP="006711FB">
      <w:pPr>
        <w:pStyle w:val="NoSpacing"/>
        <w:spacing w:afterLines="30" w:after="72"/>
        <w:pPrChange w:id="17" w:author="Ryan Essex" w:date="2016-03-07T14:31:00Z">
          <w:pPr>
            <w:jc w:val="both"/>
          </w:pPr>
        </w:pPrChange>
      </w:pPr>
      <w:r w:rsidRPr="00A3369E">
        <w:t>All data sharing will follow the policies mandated by the USC IRB, the Health</w:t>
      </w:r>
      <w:r>
        <w:t xml:space="preserve"> </w:t>
      </w:r>
      <w:r w:rsidRPr="00A3369E">
        <w:t>Insurance Portability and Accountability Act (HIPAA), and USC/Keck Medical Center regulations and those by</w:t>
      </w:r>
      <w:r>
        <w:t xml:space="preserve"> </w:t>
      </w:r>
      <w:r w:rsidRPr="00A3369E">
        <w:t xml:space="preserve">the collaborating institutions. </w:t>
      </w:r>
      <w:r w:rsidR="00F82ADD">
        <w:t xml:space="preserve">While the present proposal only uses data </w:t>
      </w:r>
      <w:r w:rsidR="00084381">
        <w:t xml:space="preserve">collected at the other institutions and already assessed for compliance with regulatory requirements we still evaluate all for any PHI prior to </w:t>
      </w:r>
      <w:proofErr w:type="spellStart"/>
      <w:r w:rsidR="00084381">
        <w:t>databasing</w:t>
      </w:r>
      <w:proofErr w:type="spellEnd"/>
      <w:r w:rsidR="00084381">
        <w:t xml:space="preserve"> and making it available to the outside world.  </w:t>
      </w:r>
    </w:p>
    <w:p w14:paraId="0C75F5A5" w14:textId="77777777" w:rsidR="00890EC1" w:rsidRPr="00A3369E" w:rsidRDefault="00890EC1" w:rsidP="00A3369E">
      <w:pPr>
        <w:jc w:val="both"/>
        <w:rPr>
          <w:rFonts w:ascii="Arial" w:hAnsi="Arial" w:cs="Arial"/>
        </w:rPr>
      </w:pPr>
      <w:bookmarkStart w:id="18" w:name="_GoBack"/>
      <w:bookmarkEnd w:id="18"/>
    </w:p>
    <w:sectPr w:rsidR="00890EC1" w:rsidRPr="00A3369E" w:rsidSect="00C176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CD"/>
    <w:rsid w:val="00084381"/>
    <w:rsid w:val="001C790F"/>
    <w:rsid w:val="002A640E"/>
    <w:rsid w:val="00321607"/>
    <w:rsid w:val="0058421E"/>
    <w:rsid w:val="006711FB"/>
    <w:rsid w:val="00687230"/>
    <w:rsid w:val="006A3466"/>
    <w:rsid w:val="00786AD8"/>
    <w:rsid w:val="007E7F15"/>
    <w:rsid w:val="00890EC1"/>
    <w:rsid w:val="009344FA"/>
    <w:rsid w:val="009439CE"/>
    <w:rsid w:val="009D5096"/>
    <w:rsid w:val="00A3369E"/>
    <w:rsid w:val="00BE4CFC"/>
    <w:rsid w:val="00C176CD"/>
    <w:rsid w:val="00CC2C95"/>
    <w:rsid w:val="00CE616D"/>
    <w:rsid w:val="00D67865"/>
    <w:rsid w:val="00DE19C6"/>
    <w:rsid w:val="00F503EF"/>
    <w:rsid w:val="00F82ADD"/>
    <w:rsid w:val="00FE1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E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346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6A3466"/>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6A3466"/>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6A3466"/>
    <w:pPr>
      <w:outlineLvl w:val="2"/>
    </w:pPr>
  </w:style>
  <w:style w:type="character" w:default="1" w:styleId="DefaultParagraphFont">
    <w:name w:val="Default Paragraph Font"/>
    <w:uiPriority w:val="1"/>
    <w:semiHidden/>
    <w:unhideWhenUsed/>
    <w:rsid w:val="006A34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3466"/>
  </w:style>
  <w:style w:type="character" w:styleId="Hyperlink">
    <w:name w:val="Hyperlink"/>
    <w:rsid w:val="006A3466"/>
    <w:rPr>
      <w:u w:val="single"/>
    </w:rPr>
  </w:style>
  <w:style w:type="character" w:customStyle="1" w:styleId="Heading1Char">
    <w:name w:val="Heading 1 Char"/>
    <w:aliases w:val="EP Main Heading Char"/>
    <w:basedOn w:val="DefaultParagraphFont"/>
    <w:link w:val="Heading1"/>
    <w:uiPriority w:val="9"/>
    <w:rsid w:val="006A3466"/>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6A3466"/>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6A3466"/>
    <w:rPr>
      <w:rFonts w:ascii="Arial" w:eastAsia="Arial Unicode MS" w:hAnsi="Arial" w:cs="Times New Roman"/>
      <w:b/>
      <w:bCs/>
      <w:bdr w:val="nil"/>
    </w:rPr>
  </w:style>
  <w:style w:type="paragraph" w:styleId="NoSpacing">
    <w:name w:val="No Spacing"/>
    <w:aliases w:val="EP Normal Text"/>
    <w:basedOn w:val="Normal"/>
    <w:uiPriority w:val="1"/>
    <w:qFormat/>
    <w:rsid w:val="006A3466"/>
    <w:rPr>
      <w:rFonts w:ascii="Arial" w:hAnsi="Arial"/>
      <w:sz w:val="22"/>
      <w:szCs w:val="22"/>
    </w:rPr>
  </w:style>
  <w:style w:type="paragraph" w:styleId="PlainText">
    <w:name w:val="Plain Text"/>
    <w:link w:val="PlainTextChar"/>
    <w:rsid w:val="006A3466"/>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6A3466"/>
    <w:rPr>
      <w:rFonts w:ascii="Calibri" w:eastAsia="Calibri" w:hAnsi="Calibri" w:cs="Calibri"/>
      <w:color w:val="000000"/>
      <w:u w:color="000000"/>
      <w:bdr w:val="nil"/>
      <w:lang w:val="es-ES_tradnl"/>
    </w:rPr>
  </w:style>
  <w:style w:type="paragraph" w:styleId="BalloonText">
    <w:name w:val="Balloon Text"/>
    <w:basedOn w:val="Normal"/>
    <w:link w:val="BalloonTextChar"/>
    <w:uiPriority w:val="99"/>
    <w:semiHidden/>
    <w:unhideWhenUsed/>
    <w:rsid w:val="006A3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466"/>
    <w:rPr>
      <w:rFonts w:ascii="Lucida Grande" w:eastAsia="Arial Unicode MS" w:hAnsi="Lucida Grande" w:cs="Lucida Grande"/>
      <w:sz w:val="18"/>
      <w:szCs w:val="18"/>
      <w:bdr w:val="nil"/>
    </w:rPr>
  </w:style>
  <w:style w:type="paragraph" w:customStyle="1" w:styleId="HeaderFooter">
    <w:name w:val="Header &amp; Footer"/>
    <w:rsid w:val="006A3466"/>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rsid w:val="006A346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6A3466"/>
    <w:rPr>
      <w:sz w:val="18"/>
      <w:szCs w:val="18"/>
    </w:rPr>
  </w:style>
  <w:style w:type="paragraph" w:styleId="CommentText">
    <w:name w:val="annotation text"/>
    <w:basedOn w:val="Normal"/>
    <w:link w:val="CommentTextChar"/>
    <w:uiPriority w:val="99"/>
    <w:semiHidden/>
    <w:unhideWhenUsed/>
    <w:rsid w:val="006A3466"/>
  </w:style>
  <w:style w:type="character" w:customStyle="1" w:styleId="CommentTextChar">
    <w:name w:val="Comment Text Char"/>
    <w:basedOn w:val="DefaultParagraphFont"/>
    <w:link w:val="CommentText"/>
    <w:uiPriority w:val="99"/>
    <w:semiHidden/>
    <w:rsid w:val="006A3466"/>
    <w:rPr>
      <w:rFonts w:ascii="Times New Roman" w:eastAsia="Arial Unicode MS" w:hAnsi="Times New Roman" w:cs="Times New Roman"/>
      <w:sz w:val="24"/>
      <w:szCs w:val="24"/>
      <w:bdr w:val="nil"/>
    </w:rPr>
  </w:style>
  <w:style w:type="paragraph" w:customStyle="1" w:styleId="Default">
    <w:name w:val="Default"/>
    <w:rsid w:val="006A3466"/>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6A3466"/>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346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6A3466"/>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6A3466"/>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6A3466"/>
    <w:pPr>
      <w:outlineLvl w:val="2"/>
    </w:pPr>
  </w:style>
  <w:style w:type="character" w:default="1" w:styleId="DefaultParagraphFont">
    <w:name w:val="Default Paragraph Font"/>
    <w:uiPriority w:val="1"/>
    <w:semiHidden/>
    <w:unhideWhenUsed/>
    <w:rsid w:val="006A34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3466"/>
  </w:style>
  <w:style w:type="character" w:styleId="Hyperlink">
    <w:name w:val="Hyperlink"/>
    <w:rsid w:val="006A3466"/>
    <w:rPr>
      <w:u w:val="single"/>
    </w:rPr>
  </w:style>
  <w:style w:type="character" w:customStyle="1" w:styleId="Heading1Char">
    <w:name w:val="Heading 1 Char"/>
    <w:aliases w:val="EP Main Heading Char"/>
    <w:basedOn w:val="DefaultParagraphFont"/>
    <w:link w:val="Heading1"/>
    <w:uiPriority w:val="9"/>
    <w:rsid w:val="006A3466"/>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6A3466"/>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6A3466"/>
    <w:rPr>
      <w:rFonts w:ascii="Arial" w:eastAsia="Arial Unicode MS" w:hAnsi="Arial" w:cs="Times New Roman"/>
      <w:b/>
      <w:bCs/>
      <w:bdr w:val="nil"/>
    </w:rPr>
  </w:style>
  <w:style w:type="paragraph" w:styleId="NoSpacing">
    <w:name w:val="No Spacing"/>
    <w:aliases w:val="EP Normal Text"/>
    <w:basedOn w:val="Normal"/>
    <w:uiPriority w:val="1"/>
    <w:qFormat/>
    <w:rsid w:val="006A3466"/>
    <w:rPr>
      <w:rFonts w:ascii="Arial" w:hAnsi="Arial"/>
      <w:sz w:val="22"/>
      <w:szCs w:val="22"/>
    </w:rPr>
  </w:style>
  <w:style w:type="paragraph" w:styleId="PlainText">
    <w:name w:val="Plain Text"/>
    <w:link w:val="PlainTextChar"/>
    <w:rsid w:val="006A3466"/>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6A3466"/>
    <w:rPr>
      <w:rFonts w:ascii="Calibri" w:eastAsia="Calibri" w:hAnsi="Calibri" w:cs="Calibri"/>
      <w:color w:val="000000"/>
      <w:u w:color="000000"/>
      <w:bdr w:val="nil"/>
      <w:lang w:val="es-ES_tradnl"/>
    </w:rPr>
  </w:style>
  <w:style w:type="paragraph" w:styleId="BalloonText">
    <w:name w:val="Balloon Text"/>
    <w:basedOn w:val="Normal"/>
    <w:link w:val="BalloonTextChar"/>
    <w:uiPriority w:val="99"/>
    <w:semiHidden/>
    <w:unhideWhenUsed/>
    <w:rsid w:val="006A3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466"/>
    <w:rPr>
      <w:rFonts w:ascii="Lucida Grande" w:eastAsia="Arial Unicode MS" w:hAnsi="Lucida Grande" w:cs="Lucida Grande"/>
      <w:sz w:val="18"/>
      <w:szCs w:val="18"/>
      <w:bdr w:val="nil"/>
    </w:rPr>
  </w:style>
  <w:style w:type="paragraph" w:customStyle="1" w:styleId="HeaderFooter">
    <w:name w:val="Header &amp; Footer"/>
    <w:rsid w:val="006A3466"/>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Body">
    <w:name w:val="Body"/>
    <w:rsid w:val="006A346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6A3466"/>
    <w:rPr>
      <w:sz w:val="18"/>
      <w:szCs w:val="18"/>
    </w:rPr>
  </w:style>
  <w:style w:type="paragraph" w:styleId="CommentText">
    <w:name w:val="annotation text"/>
    <w:basedOn w:val="Normal"/>
    <w:link w:val="CommentTextChar"/>
    <w:uiPriority w:val="99"/>
    <w:semiHidden/>
    <w:unhideWhenUsed/>
    <w:rsid w:val="006A3466"/>
  </w:style>
  <w:style w:type="character" w:customStyle="1" w:styleId="CommentTextChar">
    <w:name w:val="Comment Text Char"/>
    <w:basedOn w:val="DefaultParagraphFont"/>
    <w:link w:val="CommentText"/>
    <w:uiPriority w:val="99"/>
    <w:semiHidden/>
    <w:rsid w:val="006A3466"/>
    <w:rPr>
      <w:rFonts w:ascii="Times New Roman" w:eastAsia="Arial Unicode MS" w:hAnsi="Times New Roman" w:cs="Times New Roman"/>
      <w:sz w:val="24"/>
      <w:szCs w:val="24"/>
      <w:bdr w:val="nil"/>
    </w:rPr>
  </w:style>
  <w:style w:type="paragraph" w:customStyle="1" w:styleId="Default">
    <w:name w:val="Default"/>
    <w:rsid w:val="006A3466"/>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6A3466"/>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1418</Characters>
  <Application>Microsoft Macintosh Word</Application>
  <DocSecurity>0</DocSecurity>
  <Lines>67</Lines>
  <Paragraphs>5</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Liang-Franco</dc:creator>
  <cp:lastModifiedBy>Ryan Essex</cp:lastModifiedBy>
  <cp:revision>2</cp:revision>
  <dcterms:created xsi:type="dcterms:W3CDTF">2016-03-07T22:31:00Z</dcterms:created>
  <dcterms:modified xsi:type="dcterms:W3CDTF">2016-03-07T22:31:00Z</dcterms:modified>
</cp:coreProperties>
</file>