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2ABD6E" w14:textId="0019912F" w:rsidR="004970A5" w:rsidRDefault="0014764D" w:rsidP="00CC3705">
      <w:pPr>
        <w:pStyle w:val="Heading1"/>
        <w:spacing w:afterLines="10" w:after="24"/>
        <w:contextualSpacing/>
        <w:rPr>
          <w:ins w:id="0" w:author="Ryan Essex" w:date="2016-03-07T11:48:00Z"/>
          <w:bdr w:val="none" w:sz="0" w:space="0" w:color="auto"/>
          <w:lang w:eastAsia="ja-JP"/>
        </w:rPr>
        <w:pPrChange w:id="1" w:author="Ryan Essex" w:date="2016-03-07T11:52:00Z">
          <w:pPr>
            <w:pStyle w:val="Heading1"/>
          </w:pPr>
        </w:pPrChange>
      </w:pPr>
      <w:r>
        <w:t>SPECIFIC AIMs – project 2 –</w:t>
      </w:r>
      <w:r w:rsidR="00C04C15" w:rsidRPr="00C04C15">
        <w:rPr>
          <w:bdr w:val="none" w:sz="0" w:space="0" w:color="auto"/>
          <w:lang w:eastAsia="ja-JP"/>
        </w:rPr>
        <w:t xml:space="preserve"> </w:t>
      </w:r>
      <w:r w:rsidR="00C04C15">
        <w:rPr>
          <w:bdr w:val="none" w:sz="0" w:space="0" w:color="auto"/>
          <w:lang w:eastAsia="ja-JP"/>
        </w:rPr>
        <w:t>PRECLINICAL MODEL FOR ANTIEPILEPTOGENIC THERAPY SCREENING IN POST-TRAUMATIC EPILEPSY</w:t>
      </w:r>
    </w:p>
    <w:p w14:paraId="1654A026" w14:textId="7917D968" w:rsidR="00317674" w:rsidRPr="00317674" w:rsidDel="00317674" w:rsidRDefault="00317674" w:rsidP="00317674">
      <w:pPr>
        <w:spacing w:afterLines="30" w:after="72"/>
        <w:contextualSpacing/>
        <w:rPr>
          <w:del w:id="2" w:author="Ryan Essex" w:date="2016-03-07T11:48:00Z"/>
          <w:rPrChange w:id="3" w:author="Ryan Essex" w:date="2016-03-07T11:48:00Z">
            <w:rPr>
              <w:del w:id="4" w:author="Ryan Essex" w:date="2016-03-07T11:48:00Z"/>
              <w:rFonts w:cs="Arial"/>
              <w:color w:val="3366FF"/>
              <w:sz w:val="16"/>
              <w:szCs w:val="16"/>
            </w:rPr>
          </w:rPrChange>
        </w:rPr>
        <w:pPrChange w:id="5" w:author="Ryan Essex" w:date="2016-03-07T11:48:00Z">
          <w:pPr>
            <w:pStyle w:val="Heading1"/>
          </w:pPr>
        </w:pPrChange>
      </w:pPr>
    </w:p>
    <w:p w14:paraId="5EB1CD32" w14:textId="60ED03FD" w:rsidR="004970A5" w:rsidRPr="007F4044" w:rsidRDefault="004970A5" w:rsidP="00E1657C">
      <w:pPr>
        <w:pStyle w:val="NoSpacing"/>
        <w:spacing w:afterLines="30" w:after="72"/>
        <w:contextualSpacing/>
        <w:pPrChange w:id="6" w:author="Ryan Essex" w:date="2016-03-07T11:54:00Z">
          <w:pPr>
            <w:pStyle w:val="NoSpacing"/>
          </w:pPr>
        </w:pPrChange>
      </w:pPr>
      <w:r w:rsidRPr="007F4044">
        <w:t>There is no clinically validated anti-epileptogenic (AEG) treatment to prevent posttraumatic epilepsy (PTE). The scient</w:t>
      </w:r>
      <w:r w:rsidR="00CA4865">
        <w:t>ific premise of this project is:</w:t>
      </w:r>
      <w:r w:rsidRPr="007F4044">
        <w:t xml:space="preserve"> </w:t>
      </w:r>
      <w:r w:rsidRPr="00577E55">
        <w:t>targets and biomarkers for treatment implementation</w:t>
      </w:r>
      <w:r w:rsidR="00577E55" w:rsidRPr="00577E55">
        <w:t>,</w:t>
      </w:r>
      <w:r w:rsidRPr="00577E55">
        <w:t xml:space="preserve"> in combination with the biomarkers of PTE epileptogenesis (PTEgenesis) identified in </w:t>
      </w:r>
      <w:r w:rsidRPr="00577E55">
        <w:rPr>
          <w:i/>
        </w:rPr>
        <w:t>Project 1</w:t>
      </w:r>
      <w:r w:rsidRPr="00577E55">
        <w:t>, will guide rigorous randomized preclinical trials of potential AEG interventions to prevent PTE in a standardized animal model of traumatic brain injury (TBI) / PTE.</w:t>
      </w:r>
      <w:r w:rsidRPr="007F4044">
        <w:t xml:space="preserve"> Animal studies implicate inflammatory pathways, hippocampal hemorrhag</w:t>
      </w:r>
      <w:r w:rsidR="009260C6">
        <w:t>es</w:t>
      </w:r>
      <w:r w:rsidRPr="007F4044">
        <w:t xml:space="preserve">, neurodegenerative pathologies, and changes in neuronal ion channel expression and function in epileptogenesis. Small human cohorts show increased susceptibility to either hemorrhagic injury or PTE in </w:t>
      </w:r>
      <w:r w:rsidR="009260C6">
        <w:t>persons</w:t>
      </w:r>
      <w:r w:rsidR="009260C6" w:rsidRPr="007F4044">
        <w:t xml:space="preserve"> </w:t>
      </w:r>
      <w:r w:rsidRPr="007F4044">
        <w:t xml:space="preserve">with polymorphisms of the IL-1 receptor antagonist (IL-1ra) gene </w:t>
      </w:r>
      <w:r w:rsidR="00BF2F4D">
        <w:fldChar w:fldCharType="begin"/>
      </w:r>
      <w:r w:rsidR="00BF2F4D">
        <w:instrText xml:space="preserve"> HYPERLINK \l "_ENREF_42" \o "Hadjigeorgiou, 2005 #19737" </w:instrText>
      </w:r>
      <w:r w:rsidR="00BF2F4D">
        <w:fldChar w:fldCharType="separate"/>
      </w:r>
      <w:r w:rsidRPr="007F4044">
        <w:fldChar w:fldCharType="begin">
          <w:fldData xml:space="preserve">PEVuZE5vdGU+PENpdGU+PEF1dGhvcj5IYWRqaWdlb3JnaW91PC9BdXRob3I+PFllYXI+MjAwNTwv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</w:fldData>
        </w:fldChar>
      </w:r>
      <w:r w:rsidRPr="007F4044">
        <w:instrText xml:space="preserve"> ADDIN EN.CITE </w:instrText>
      </w:r>
      <w:r w:rsidRPr="007F4044">
        <w:fldChar w:fldCharType="begin">
          <w:fldData xml:space="preserve">PEVuZE5vdGU+PENpdGU+PEF1dGhvcj5IYWRqaWdlb3JnaW91PC9BdXRob3I+PFllYXI+MjAwNTwv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</w:fldData>
        </w:fldChar>
      </w:r>
      <w:r w:rsidRPr="007F4044">
        <w:instrText xml:space="preserve"> ADDIN EN.CITE.DATA </w:instrText>
      </w:r>
      <w:r w:rsidRPr="007F4044">
        <w:fldChar w:fldCharType="end"/>
      </w:r>
      <w:r w:rsidRPr="007F4044">
        <w:fldChar w:fldCharType="separate"/>
      </w:r>
      <w:r w:rsidRPr="007F4044">
        <w:rPr>
          <w:noProof/>
          <w:vertAlign w:val="superscript"/>
        </w:rPr>
        <w:t>42</w:t>
      </w:r>
      <w:r w:rsidRPr="007F4044">
        <w:fldChar w:fldCharType="end"/>
      </w:r>
      <w:r w:rsidR="00BF2F4D">
        <w:fldChar w:fldCharType="end"/>
      </w:r>
      <w:r w:rsidRPr="007F4044">
        <w:t xml:space="preserve"> or of the IL-1</w:t>
      </w:r>
      <w:r w:rsidRPr="007F4044">
        <w:rPr>
          <w:rFonts w:ascii="Symbol" w:hAnsi="Symbol"/>
        </w:rPr>
        <w:t></w:t>
      </w:r>
      <w:r w:rsidRPr="007F4044">
        <w:t xml:space="preserve"> gene respectively</w:t>
      </w:r>
      <w:r w:rsidR="00BF2F4D">
        <w:fldChar w:fldCharType="begin"/>
      </w:r>
      <w:r w:rsidR="00BF2F4D">
        <w:instrText xml:space="preserve"> HYPERLINK \l "_ENREF_25" \o "Diamond, 2015 #1541" </w:instrText>
      </w:r>
      <w:r w:rsidR="00BF2F4D">
        <w:fldChar w:fldCharType="separate"/>
      </w:r>
      <w:r w:rsidRPr="007F4044">
        <w:fldChar w:fldCharType="begin"/>
      </w:r>
      <w:r w:rsidRPr="007F4044">
        <w:instrText xml:space="preserve"> ADDIN EN.CITE &lt;EndNote&gt;&lt;Cite&gt;&lt;Author&gt;Diamond&lt;/Author&gt;&lt;Year&gt;2015&lt;/Year&gt;&lt;RecNum&gt;1541&lt;/RecNum&gt;&lt;DisplayText&gt;&lt;style face="superscript"&gt;25&lt;/style&gt;&lt;/DisplayText&gt;&lt;record&gt;&lt;rec-number&gt;1541&lt;/rec-number&gt;&lt;foreign-keys&gt;&lt;key app="EN" db-id="rar5zfffytxew4epzwdpe9sfd5tsvr02vwst"&gt;1541&lt;/key&gt;&lt;/foreign-keys&gt;&lt;ref-type name="Journal Article"&gt;17&lt;/ref-type&gt;&lt;contributors&gt;&lt;authors&gt;&lt;author&gt;Diamond, M. L.&lt;/author&gt;&lt;author&gt;Ritter, A. C.&lt;/author&gt;&lt;author&gt;Failla, M. D.&lt;/author&gt;&lt;author&gt;Boles, J. A.&lt;/author&gt;&lt;author&gt;Conley, Y. P.&lt;/author&gt;&lt;author&gt;Kochanek, P. M.&lt;/author&gt;&lt;author&gt;Wagner, A. K.&lt;/author&gt;&lt;/authors&gt;&lt;/contributors&gt;&lt;auth-address&gt;Department of Physical Medicine and Rehabilitation, University of Pittsburgh, Pittsburgh, Pennsylvania, U.S.A.&amp;#xD;Center for Neuroscience, University of Pittsburgh, Pittsburgh, Pennsylvania, U.S.A.&amp;#xD;Department of Health Promotion and Development, University of Pittsburgh, Pittsburgh, Pennsylvania, U.S.A.&amp;#xD;Safar Center for Resuscitation Research, University of Pittsburgh, Pittsburgh, Pennsylvania, U.S.A.&amp;#xD;Department of Critical Care Medicine, University of Pittsburgh, Pittsburgh, Pennsylvania, U.S.A.&lt;/auth-address&gt;&lt;titles&gt;&lt;title&gt;IL-1beta associations with posttraumatic epilepsy development: A genetics and biomarker cohort study&lt;/title&gt;&lt;secondary-title&gt;Epilepsia&lt;/secondary-title&gt;&lt;alt-title&gt;Epilepsia&lt;/alt-title&gt;&lt;/titles&gt;&lt;periodical&gt;&lt;full-title&gt;Epilepsia&lt;/full-title&gt;&lt;abbr-1&gt;Epilepsia&lt;/abbr-1&gt;&lt;/periodical&gt;&lt;alt-periodical&gt;&lt;full-title&gt;Epilepsia&lt;/full-title&gt;&lt;abbr-1&gt;Epilepsia&lt;/abbr-1&gt;&lt;/alt-periodical&gt;&lt;pages&gt;991-1001&lt;/pages&gt;&lt;volume&gt;56&lt;/volume&gt;&lt;number&gt;7&lt;/number&gt;&lt;dates&gt;&lt;year&gt;2015&lt;/year&gt;&lt;pub-dates&gt;&lt;date&gt;Jul&lt;/date&gt;&lt;/pub-dates&gt;&lt;/dates&gt;&lt;isbn&gt;1528-1167 (Electronic)&amp;#xD;0013-9580 (Linking)&lt;/isbn&gt;&lt;accession-num&gt;26149793&lt;/accession-num&gt;&lt;urls&gt;&lt;related-urls&gt;&lt;url&gt;http://www.ncbi.nlm.nih.gov/pubmed/26149793&lt;/url&gt;&lt;/related-urls&gt;&lt;/urls&gt;&lt;electronic-resource-num&gt;10.1111/epi.13100&lt;/electronic-resource-num&gt;&lt;/record&gt;&lt;/Cite&gt;&lt;/EndNote&gt;</w:instrText>
      </w:r>
      <w:r w:rsidRPr="007F4044">
        <w:fldChar w:fldCharType="separate"/>
      </w:r>
      <w:r w:rsidRPr="007F4044">
        <w:rPr>
          <w:noProof/>
          <w:vertAlign w:val="superscript"/>
        </w:rPr>
        <w:t>25</w:t>
      </w:r>
      <w:r w:rsidRPr="007F4044">
        <w:fldChar w:fldCharType="end"/>
      </w:r>
      <w:r w:rsidR="00BF2F4D">
        <w:fldChar w:fldCharType="end"/>
      </w:r>
      <w:r w:rsidRPr="007F4044">
        <w:t>. Biomarkers of epileptogenesis and response to treatment can significantly optimize efforts to identify novel AEG treatments, select and monitor the target population, inform decisions on the type, dose, and timing of treatments and also predict outcomes</w:t>
      </w:r>
      <w:r w:rsidRPr="007F4044">
        <w:fldChar w:fldCharType="begin">
          <w:fldData xml:space="preserve">PEVuZE5vdGU+PENpdGU+PEF1dGhvcj5aaGFuZzwvQXV0aG9yPjxZZWFyPjIwMTY8L1llYXI+PFJl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==
</w:fldData>
        </w:fldChar>
      </w:r>
      <w:r w:rsidRPr="007F4044">
        <w:instrText xml:space="preserve"> ADDIN EN.CITE </w:instrText>
      </w:r>
      <w:r w:rsidRPr="007F4044">
        <w:fldChar w:fldCharType="begin">
          <w:fldData xml:space="preserve">PEVuZE5vdGU+PENpdGU+PEF1dGhvcj5aaGFuZzwvQXV0aG9yPjxZZWFyPjIwMTY8L1llYXI+PFJl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==
</w:fldData>
        </w:fldChar>
      </w:r>
      <w:r w:rsidRPr="007F4044">
        <w:instrText xml:space="preserve"> ADDIN EN.CITE.DATA </w:instrText>
      </w:r>
      <w:r w:rsidRPr="007F4044">
        <w:fldChar w:fldCharType="end"/>
      </w:r>
      <w:r w:rsidRPr="007F4044">
        <w:fldChar w:fldCharType="separate"/>
      </w:r>
      <w:r w:rsidR="00BF2F4D">
        <w:fldChar w:fldCharType="begin"/>
      </w:r>
      <w:r w:rsidR="00BF2F4D">
        <w:instrText xml:space="preserve"> HYPERLINK \l "_ENREF_27" \o "Engel, 2011 #31784" </w:instrText>
      </w:r>
      <w:r w:rsidR="00BF2F4D">
        <w:fldChar w:fldCharType="separate"/>
      </w:r>
      <w:r w:rsidRPr="007F4044">
        <w:rPr>
          <w:noProof/>
          <w:vertAlign w:val="superscript"/>
        </w:rPr>
        <w:t>27</w:t>
      </w:r>
      <w:r w:rsidR="00BF2F4D">
        <w:rPr>
          <w:noProof/>
          <w:vertAlign w:val="superscript"/>
        </w:rPr>
        <w:fldChar w:fldCharType="end"/>
      </w:r>
      <w:r w:rsidRPr="007F4044">
        <w:rPr>
          <w:noProof/>
          <w:vertAlign w:val="superscript"/>
        </w:rPr>
        <w:t xml:space="preserve">, </w:t>
      </w:r>
      <w:r w:rsidR="00BF2F4D">
        <w:fldChar w:fldCharType="begin"/>
      </w:r>
      <w:r w:rsidR="00BF2F4D">
        <w:instrText xml:space="preserve"> HYPERLINK \l "_ENREF_113" \o "Zhang, 2016 #31956" </w:instrText>
      </w:r>
      <w:r w:rsidR="00BF2F4D">
        <w:fldChar w:fldCharType="separate"/>
      </w:r>
      <w:r w:rsidRPr="007F4044">
        <w:rPr>
          <w:noProof/>
          <w:vertAlign w:val="superscript"/>
        </w:rPr>
        <w:t>113</w:t>
      </w:r>
      <w:r w:rsidR="00BF2F4D">
        <w:rPr>
          <w:noProof/>
          <w:vertAlign w:val="superscript"/>
        </w:rPr>
        <w:fldChar w:fldCharType="end"/>
      </w:r>
      <w:r w:rsidRPr="007F4044">
        <w:fldChar w:fldCharType="end"/>
      </w:r>
      <w:r w:rsidRPr="007F4044">
        <w:t>. Bragin et al have evidence for pathologic high frequency oscillations (pHFOs) and repetitive HFO and Spikes (rHFOSs) as early biomarkers of PTEgenesis in the lateral fluid percussion injury (LFPI) model, present during the 1st week post-TBI</w:t>
      </w:r>
      <w:r w:rsidR="00BF2F4D">
        <w:fldChar w:fldCharType="begin"/>
      </w:r>
      <w:r w:rsidR="00BF2F4D">
        <w:instrText xml:space="preserve"> HYPERLINK \l "_ENREF_15" \o "Bragin, 2016 #31458" </w:instrText>
      </w:r>
      <w:r w:rsidR="00BF2F4D">
        <w:fldChar w:fldCharType="separate"/>
      </w:r>
      <w:r w:rsidRPr="007F4044">
        <w:fldChar w:fldCharType="begin"/>
      </w:r>
      <w:r w:rsidRPr="007F4044">
        <w:instrText xml:space="preserve"> ADDIN EN.CITE &lt;EndNote&gt;&lt;Cite&gt;&lt;Author&gt;Bragin&lt;/Author&gt;&lt;Year&gt;2016&lt;/Year&gt;&lt;RecNum&gt;31458&lt;/RecNum&gt;&lt;DisplayText&gt;&lt;style face="superscript"&gt;15&lt;/style&gt;&lt;/DisplayText&gt;&lt;record&gt;&lt;rec-number&gt;31458&lt;/rec-number&gt;&lt;foreign-keys&gt;&lt;key app="EN" db-id="rar5zfffytxew4epzwdpe9sfd5tsvr02vwst"&gt;31458&lt;/key&gt;&lt;/foreign-keys&gt;&lt;ref-type name="Journal Article"&gt;17&lt;/ref-type&gt;&lt;contributors&gt;&lt;authors&gt;&lt;author&gt;Bragin, A.&lt;/author&gt;&lt;author&gt;Li, L.&lt;/author&gt;&lt;author&gt;Almajano, J.&lt;/author&gt;&lt;author&gt;Alvarado-Rojas, C.&lt;/author&gt;&lt;author&gt;Reid, A.Y.&lt;/author&gt;&lt;author&gt;Staba, R.&lt;/author&gt;&lt;author&gt;Engel, J.Jr&lt;/author&gt;&lt;/authors&gt;&lt;/contributors&gt;&lt;titles&gt;&lt;title&gt;Pathological electrographic changes after experimental traumatic brain injury&lt;/title&gt;&lt;secondary-title&gt;Epilepsia&lt;/secondary-title&gt;&lt;/titles&gt;&lt;periodical&gt;&lt;full-title&gt;Epilepsia&lt;/full-title&gt;&lt;abbr-1&gt;Epilepsia&lt;/abbr-1&gt;&lt;/periodical&gt;&lt;pages&gt;in press&lt;/pages&gt;&lt;dates&gt;&lt;year&gt;2016&lt;/year&gt;&lt;/dates&gt;&lt;urls&gt;&lt;/urls&gt;&lt;/record&gt;&lt;/Cite&gt;&lt;/EndNote&gt;</w:instrText>
      </w:r>
      <w:r w:rsidRPr="007F4044">
        <w:fldChar w:fldCharType="separate"/>
      </w:r>
      <w:r w:rsidRPr="007F4044">
        <w:rPr>
          <w:noProof/>
          <w:vertAlign w:val="superscript"/>
        </w:rPr>
        <w:t>15</w:t>
      </w:r>
      <w:r w:rsidRPr="007F4044">
        <w:fldChar w:fldCharType="end"/>
      </w:r>
      <w:r w:rsidR="00BF2F4D">
        <w:fldChar w:fldCharType="end"/>
      </w:r>
      <w:r w:rsidRPr="007F4044">
        <w:t xml:space="preserve">. We have formed a collaborative, multicenter </w:t>
      </w:r>
      <w:r w:rsidR="00CA4865">
        <w:t xml:space="preserve">network </w:t>
      </w:r>
      <w:r w:rsidR="00A72DC4" w:rsidRPr="007F4044">
        <w:t>with the</w:t>
      </w:r>
      <w:r w:rsidR="00CA4865">
        <w:t xml:space="preserve"> over</w:t>
      </w:r>
      <w:r w:rsidR="00577E55">
        <w:t xml:space="preserve">all goal </w:t>
      </w:r>
      <w:r w:rsidR="00A72DC4" w:rsidRPr="007F4044">
        <w:t xml:space="preserve">to </w:t>
      </w:r>
      <w:r w:rsidR="00CF4F4A" w:rsidRPr="007F4044">
        <w:t>implement</w:t>
      </w:r>
      <w:r w:rsidRPr="007F4044">
        <w:t xml:space="preserve"> rigorous, multicenter preclinical studies </w:t>
      </w:r>
      <w:r w:rsidR="00A6060F">
        <w:t>to</w:t>
      </w:r>
      <w:r w:rsidRPr="007F4044">
        <w:t xml:space="preserve"> identif</w:t>
      </w:r>
      <w:r w:rsidR="00A6060F">
        <w:t>y</w:t>
      </w:r>
      <w:r w:rsidRPr="007F4044">
        <w:t xml:space="preserve"> AEG therapies for PTE. We will use a blinded, randomized, vehicle-controlled study design, using common data elements (CDEs), harmonized methods for data collection, outcome assessment, and unbiased data analysis, across the four collaborating centers (Einstein, Melbourne, UCLA, UEF) and a Data Safety Monitoring Board (</w:t>
      </w:r>
      <w:r w:rsidRPr="007F4044">
        <w:rPr>
          <w:i/>
        </w:rPr>
        <w:t>DSMB</w:t>
      </w:r>
      <w:r w:rsidRPr="007F4044">
        <w:t xml:space="preserve">) to </w:t>
      </w:r>
      <w:r>
        <w:t>test</w:t>
      </w:r>
      <w:r w:rsidRPr="007F4044">
        <w:t xml:space="preserve"> novel candidate AEG therapies in PTE. Pharmacokinetic (PK) modeling for dose optimization will be done by Dr</w:t>
      </w:r>
      <w:r w:rsidR="00577E55">
        <w:t>.</w:t>
      </w:r>
      <w:r w:rsidRPr="007F4044">
        <w:t xml:space="preserve"> Cloyd. We will screen four drugs that target different key processes implicated in acquired epileptogenesis: hyperphosphorylated tau (h-tau) (sodium selenate) </w:t>
      </w:r>
      <w:r w:rsidR="00BF2F4D">
        <w:fldChar w:fldCharType="begin"/>
      </w:r>
      <w:r w:rsidR="00BF2F4D">
        <w:instrText xml:space="preserve"> HYPERLINK \l "_ENREF_93" \o "Shultz, 2015 #2411" </w:instrText>
      </w:r>
      <w:r w:rsidR="00BF2F4D">
        <w:fldChar w:fldCharType="separate"/>
      </w:r>
      <w:r w:rsidRPr="007F4044">
        <w:fldChar w:fldCharType="begin">
          <w:fldData xml:space="preserve">PEVuZE5vdGU+PENpdGU+PEF1dGhvcj5TaHVsdHo8L0F1dGhvcj48WWVhcj4yMDE1PC9ZZWFyPjxS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</w:fldData>
        </w:fldChar>
      </w:r>
      <w:r w:rsidRPr="007F4044">
        <w:instrText xml:space="preserve"> ADDIN EN.CITE </w:instrText>
      </w:r>
      <w:r w:rsidRPr="007F4044">
        <w:fldChar w:fldCharType="begin">
          <w:fldData xml:space="preserve">PEVuZE5vdGU+PENpdGU+PEF1dGhvcj5TaHVsdHo8L0F1dGhvcj48WWVhcj4yMDE1PC9ZZWFyPjxS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</w:fldData>
        </w:fldChar>
      </w:r>
      <w:r w:rsidRPr="007F4044">
        <w:instrText xml:space="preserve"> ADDIN EN.CITE.DATA </w:instrText>
      </w:r>
      <w:r w:rsidRPr="007F4044">
        <w:fldChar w:fldCharType="end"/>
      </w:r>
      <w:r w:rsidRPr="007F4044">
        <w:fldChar w:fldCharType="separate"/>
      </w:r>
      <w:r w:rsidRPr="007F4044">
        <w:rPr>
          <w:noProof/>
          <w:vertAlign w:val="superscript"/>
        </w:rPr>
        <w:t>93</w:t>
      </w:r>
      <w:r w:rsidRPr="007F4044">
        <w:fldChar w:fldCharType="end"/>
      </w:r>
      <w:r w:rsidR="00BF2F4D">
        <w:fldChar w:fldCharType="end"/>
      </w:r>
      <w:r w:rsidRPr="007F4044">
        <w:t>, the IL-1</w:t>
      </w:r>
      <w:r w:rsidRPr="007F4044">
        <w:rPr>
          <w:rFonts w:ascii="Symbol" w:hAnsi="Symbol"/>
        </w:rPr>
        <w:t></w:t>
      </w:r>
      <w:r w:rsidRPr="007F4044">
        <w:t xml:space="preserve"> pathway (IL-1ra and VX765) </w:t>
      </w:r>
      <w:r w:rsidRPr="007F4044">
        <w:fldChar w:fldCharType="begin">
          <w:fldData xml:space="preserve">PEVuZE5vdGU+PENpdGU+PEF1dGhvcj5Ob2U8L0F1dGhvcj48WWVhcj4yMDEzPC9ZZWFyPjxSZWNO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</w:fldData>
        </w:fldChar>
      </w:r>
      <w:r w:rsidRPr="007F4044">
        <w:instrText xml:space="preserve"> ADDIN EN.CITE </w:instrText>
      </w:r>
      <w:r w:rsidRPr="007F4044">
        <w:fldChar w:fldCharType="begin">
          <w:fldData xml:space="preserve">PEVuZE5vdGU+PENpdGU+PEF1dGhvcj5Ob2U8L0F1dGhvcj48WWVhcj4yMDEzPC9ZZWFyPjxSZWNO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</w:fldData>
        </w:fldChar>
      </w:r>
      <w:r w:rsidRPr="007F4044">
        <w:instrText xml:space="preserve"> ADDIN EN.CITE.DATA </w:instrText>
      </w:r>
      <w:r w:rsidRPr="007F4044">
        <w:fldChar w:fldCharType="end"/>
      </w:r>
      <w:r w:rsidRPr="007F4044">
        <w:fldChar w:fldCharType="separate"/>
      </w:r>
      <w:r w:rsidR="00BF2F4D">
        <w:fldChar w:fldCharType="begin"/>
      </w:r>
      <w:r w:rsidR="00BF2F4D">
        <w:instrText xml:space="preserve"> HY</w:instrText>
      </w:r>
      <w:r w:rsidR="00BF2F4D">
        <w:instrText xml:space="preserve">PERLINK \l "_ENREF_7" \o "Anderson, 2013 #6191" </w:instrText>
      </w:r>
      <w:r w:rsidR="00BF2F4D">
        <w:fldChar w:fldCharType="separate"/>
      </w:r>
      <w:r w:rsidRPr="007F4044">
        <w:rPr>
          <w:noProof/>
          <w:vertAlign w:val="superscript"/>
        </w:rPr>
        <w:t>7</w:t>
      </w:r>
      <w:r w:rsidR="00BF2F4D">
        <w:rPr>
          <w:noProof/>
          <w:vertAlign w:val="superscript"/>
        </w:rPr>
        <w:fldChar w:fldCharType="end"/>
      </w:r>
      <w:r w:rsidRPr="007F4044">
        <w:rPr>
          <w:noProof/>
          <w:vertAlign w:val="superscript"/>
        </w:rPr>
        <w:t xml:space="preserve">, </w:t>
      </w:r>
      <w:r w:rsidR="00BF2F4D">
        <w:fldChar w:fldCharType="begin"/>
      </w:r>
      <w:r w:rsidR="00BF2F4D">
        <w:instrText xml:space="preserve"> HYPERLINK \l "_ENREF_14" \o "Boxer, 2010 #31397" </w:instrText>
      </w:r>
      <w:r w:rsidR="00BF2F4D">
        <w:fldChar w:fldCharType="separate"/>
      </w:r>
      <w:r w:rsidRPr="007F4044">
        <w:rPr>
          <w:noProof/>
          <w:vertAlign w:val="superscript"/>
        </w:rPr>
        <w:t>14</w:t>
      </w:r>
      <w:r w:rsidR="00BF2F4D">
        <w:rPr>
          <w:noProof/>
          <w:vertAlign w:val="superscript"/>
        </w:rPr>
        <w:fldChar w:fldCharType="end"/>
      </w:r>
      <w:r w:rsidRPr="007F4044">
        <w:rPr>
          <w:noProof/>
          <w:vertAlign w:val="superscript"/>
        </w:rPr>
        <w:t xml:space="preserve">, </w:t>
      </w:r>
      <w:r w:rsidR="00BF2F4D">
        <w:fldChar w:fldCharType="begin"/>
      </w:r>
      <w:r w:rsidR="00BF2F4D">
        <w:instrText xml:space="preserve"> HYPERLINK \l "_ENREF_43" \o "Hasturk, 2015 #2397" </w:instrText>
      </w:r>
      <w:r w:rsidR="00BF2F4D">
        <w:fldChar w:fldCharType="separate"/>
      </w:r>
      <w:r w:rsidRPr="007F4044">
        <w:rPr>
          <w:noProof/>
          <w:vertAlign w:val="superscript"/>
        </w:rPr>
        <w:t>43</w:t>
      </w:r>
      <w:r w:rsidR="00BF2F4D">
        <w:rPr>
          <w:noProof/>
          <w:vertAlign w:val="superscript"/>
        </w:rPr>
        <w:fldChar w:fldCharType="end"/>
      </w:r>
      <w:r w:rsidRPr="007F4044">
        <w:rPr>
          <w:noProof/>
          <w:vertAlign w:val="superscript"/>
        </w:rPr>
        <w:t xml:space="preserve">, </w:t>
      </w:r>
      <w:r w:rsidR="00BF2F4D">
        <w:fldChar w:fldCharType="begin"/>
      </w:r>
      <w:r w:rsidR="00BF2F4D">
        <w:instrText xml:space="preserve"> HYPERLINK \l "_ENREF_68" \o "Maroso, 2011 #31399" </w:instrText>
      </w:r>
      <w:r w:rsidR="00BF2F4D">
        <w:fldChar w:fldCharType="separate"/>
      </w:r>
      <w:r w:rsidRPr="007F4044">
        <w:rPr>
          <w:noProof/>
          <w:vertAlign w:val="superscript"/>
        </w:rPr>
        <w:t>68</w:t>
      </w:r>
      <w:r w:rsidR="00BF2F4D">
        <w:rPr>
          <w:noProof/>
          <w:vertAlign w:val="superscript"/>
        </w:rPr>
        <w:fldChar w:fldCharType="end"/>
      </w:r>
      <w:r w:rsidRPr="007F4044">
        <w:rPr>
          <w:noProof/>
          <w:vertAlign w:val="superscript"/>
        </w:rPr>
        <w:t xml:space="preserve">, </w:t>
      </w:r>
      <w:r w:rsidR="00BF2F4D">
        <w:fldChar w:fldCharType="begin"/>
      </w:r>
      <w:r w:rsidR="00BF2F4D">
        <w:instrText xml:space="preserve"> HYPERLINK \l "_ENREF_71" \o </w:instrText>
      </w:r>
      <w:r w:rsidR="00BF2F4D">
        <w:instrText xml:space="preserve">"Noe, 2013 #31395" </w:instrText>
      </w:r>
      <w:r w:rsidR="00BF2F4D">
        <w:fldChar w:fldCharType="separate"/>
      </w:r>
      <w:r w:rsidRPr="007F4044">
        <w:rPr>
          <w:noProof/>
          <w:vertAlign w:val="superscript"/>
        </w:rPr>
        <w:t>71</w:t>
      </w:r>
      <w:r w:rsidR="00BF2F4D">
        <w:rPr>
          <w:noProof/>
          <w:vertAlign w:val="superscript"/>
        </w:rPr>
        <w:fldChar w:fldCharType="end"/>
      </w:r>
      <w:r w:rsidRPr="007F4044">
        <w:rPr>
          <w:noProof/>
          <w:vertAlign w:val="superscript"/>
        </w:rPr>
        <w:t xml:space="preserve">, </w:t>
      </w:r>
      <w:r w:rsidR="00BF2F4D">
        <w:fldChar w:fldCharType="begin"/>
      </w:r>
      <w:r w:rsidR="00BF2F4D">
        <w:instrText xml:space="preserve"> HYPERLINK \l "_ENREF_88" \o "Ravizza, 2008 #31900" </w:instrText>
      </w:r>
      <w:r w:rsidR="00BF2F4D">
        <w:fldChar w:fldCharType="separate"/>
      </w:r>
      <w:r w:rsidRPr="007F4044">
        <w:rPr>
          <w:noProof/>
          <w:vertAlign w:val="superscript"/>
        </w:rPr>
        <w:t>88</w:t>
      </w:r>
      <w:r w:rsidR="00BF2F4D">
        <w:rPr>
          <w:noProof/>
          <w:vertAlign w:val="superscript"/>
        </w:rPr>
        <w:fldChar w:fldCharType="end"/>
      </w:r>
      <w:r w:rsidRPr="007F4044">
        <w:rPr>
          <w:noProof/>
          <w:vertAlign w:val="superscript"/>
        </w:rPr>
        <w:t xml:space="preserve">, </w:t>
      </w:r>
      <w:r w:rsidR="00BF2F4D">
        <w:fldChar w:fldCharType="begin"/>
      </w:r>
      <w:r w:rsidR="00BF2F4D">
        <w:instrText xml:space="preserve"> HYPERLINK \l "_ENREF_91" \o "Sanderson, 1999 #31411" </w:instrText>
      </w:r>
      <w:r w:rsidR="00BF2F4D">
        <w:fldChar w:fldCharType="separate"/>
      </w:r>
      <w:r w:rsidRPr="007F4044">
        <w:rPr>
          <w:noProof/>
          <w:vertAlign w:val="superscript"/>
        </w:rPr>
        <w:t>91</w:t>
      </w:r>
      <w:r w:rsidR="00BF2F4D">
        <w:rPr>
          <w:noProof/>
          <w:vertAlign w:val="superscript"/>
        </w:rPr>
        <w:fldChar w:fldCharType="end"/>
      </w:r>
      <w:r w:rsidRPr="007F4044">
        <w:fldChar w:fldCharType="end"/>
      </w:r>
      <w:r w:rsidRPr="007F4044">
        <w:t xml:space="preserve">, iron deposition (deferiprone </w:t>
      </w:r>
      <w:r w:rsidR="00BF2F4D">
        <w:fldChar w:fldCharType="begin"/>
      </w:r>
      <w:r w:rsidR="00BF2F4D">
        <w:instrText xml:space="preserve"> HYPERLINK \l "_ENREF_9" \o "Ayton, 2013 #31390" </w:instrText>
      </w:r>
      <w:r w:rsidR="00BF2F4D">
        <w:fldChar w:fldCharType="separate"/>
      </w:r>
      <w:r w:rsidRPr="007F4044">
        <w:fldChar w:fldCharType="begin">
          <w:fldData xml:space="preserve">PEVuZE5vdGU+PENpdGU+PEF1dGhvcj5BeXRvbjwvQXV0aG9yPjxZZWFyPjIwMTM8L1llYXI+PFJl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</w:fldData>
        </w:fldChar>
      </w:r>
      <w:r w:rsidRPr="007F4044">
        <w:instrText xml:space="preserve"> ADDIN EN.CITE </w:instrText>
      </w:r>
      <w:r w:rsidRPr="007F4044">
        <w:fldChar w:fldCharType="begin">
          <w:fldData xml:space="preserve">PEVuZE5vdGU+PENpdGU+PEF1dGhvcj5BeXRvbjwvQXV0aG9yPjxZZWFyPjIwMTM8L1llYXI+PFJl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</w:fldData>
        </w:fldChar>
      </w:r>
      <w:r w:rsidRPr="007F4044">
        <w:instrText xml:space="preserve"> ADDIN EN.CITE.DATA </w:instrText>
      </w:r>
      <w:r w:rsidRPr="007F4044">
        <w:fldChar w:fldCharType="end"/>
      </w:r>
      <w:r w:rsidRPr="007F4044">
        <w:fldChar w:fldCharType="separate"/>
      </w:r>
      <w:r w:rsidRPr="007F4044">
        <w:rPr>
          <w:noProof/>
          <w:vertAlign w:val="superscript"/>
        </w:rPr>
        <w:t>9</w:t>
      </w:r>
      <w:r w:rsidRPr="007F4044">
        <w:fldChar w:fldCharType="end"/>
      </w:r>
      <w:r w:rsidR="00BF2F4D">
        <w:fldChar w:fldCharType="end"/>
      </w:r>
      <w:r w:rsidRPr="007F4044">
        <w:t>) and low threshold calcium channels (Z944)</w:t>
      </w:r>
      <w:r w:rsidR="00BF2F4D">
        <w:fldChar w:fldCharType="begin"/>
      </w:r>
      <w:r w:rsidR="00BF2F4D">
        <w:instrText xml:space="preserve"> HYPERLINK \l "_ENREF_17" \o "Casillas-Espinosa, 2015 #31386" </w:instrText>
      </w:r>
      <w:r w:rsidR="00BF2F4D">
        <w:fldChar w:fldCharType="separate"/>
      </w:r>
      <w:r w:rsidRPr="007F4044">
        <w:fldChar w:fldCharType="begin"/>
      </w:r>
      <w:r w:rsidRPr="007F4044">
        <w:instrText xml:space="preserve"> ADDIN EN.CITE &lt;EndNote&gt;&lt;Cite&gt;&lt;Author&gt;Casillas-Espinosa&lt;/Author&gt;&lt;Year&gt;2015&lt;/Year&gt;&lt;RecNum&gt;31386&lt;/RecNum&gt;&lt;DisplayText&gt;&lt;style face="superscript"&gt;17&lt;/style&gt;&lt;/DisplayText&gt;&lt;record&gt;&lt;rec-number&gt;31386&lt;/rec-number&gt;&lt;foreign-keys&gt;&lt;key app="EN" db-id="rar5zfffytxew4epzwdpe9sfd5tsvr02vwst"&gt;31386&lt;/key&gt;&lt;/foreign-keys&gt;&lt;ref-type name="Journal Article"&gt;17&lt;/ref-type&gt;&lt;contributors&gt;&lt;authors&gt;&lt;author&gt;Casillas-Espinosa, P. M.&lt;/author&gt;&lt;author&gt;Hicks, A.&lt;/author&gt;&lt;author&gt;Jeffreys, A.&lt;/author&gt;&lt;author&gt;Snutch, T. P.&lt;/author&gt;&lt;author&gt;O&amp;apos;Brien, T. J.&lt;/author&gt;&lt;author&gt;Powell, K. L.&lt;/author&gt;&lt;/authors&gt;&lt;/contributors&gt;&lt;auth-address&gt;The Department of Medicine, The University of Melbourne, Royal Melbourne Hospital, Melbourne, Australia.&amp;#xD;Michael Smith Laboratories, University of British Columbia, Vancouver, BC, Canada.&lt;/auth-address&gt;&lt;titles&gt;&lt;title&gt;Z944, a Novel Selective T-Type Calcium Channel Antagonist Delays the Progression of Seizures in the Amygdala Kindling Model&lt;/title&gt;&lt;secondary-title&gt;PLoS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one&lt;/abbr-1&gt;&lt;/alt-periodical&gt;&lt;pages&gt;e0130012&lt;/pages&gt;&lt;volume&gt;10&lt;/volume&gt;&lt;number&gt;8&lt;/number&gt;&lt;dates&gt;&lt;year&gt;2015&lt;/year&gt;&lt;/dates&gt;&lt;isbn&gt;1932-6203 (Electronic)&amp;#xD;1932-6203 (Linking)&lt;/isbn&gt;&lt;accession-num&gt;26274319&lt;/accession-num&gt;&lt;urls&gt;&lt;related-urls&gt;&lt;url&gt;http://www.ncbi.nlm.nih.gov/pubmed/26274319&lt;/url&gt;&lt;/related-urls&gt;&lt;/urls&gt;&lt;custom2&gt;4537250&lt;/custom2&gt;&lt;electronic-resource-num&gt;10.1371/journal.pone.0130012&lt;/electronic-resource-num&gt;&lt;/record&gt;&lt;/Cite&gt;&lt;/EndNote&gt;</w:instrText>
      </w:r>
      <w:r w:rsidRPr="007F4044">
        <w:fldChar w:fldCharType="separate"/>
      </w:r>
      <w:r w:rsidRPr="007F4044">
        <w:rPr>
          <w:noProof/>
          <w:vertAlign w:val="superscript"/>
        </w:rPr>
        <w:t>17</w:t>
      </w:r>
      <w:r w:rsidRPr="007F4044">
        <w:fldChar w:fldCharType="end"/>
      </w:r>
      <w:r w:rsidR="00BF2F4D">
        <w:fldChar w:fldCharType="end"/>
      </w:r>
      <w:r w:rsidRPr="007F4044">
        <w:t>. All have been tested for safety in early stage clinical trials</w:t>
      </w:r>
      <w:r w:rsidR="00E4611D">
        <w:t>, so</w:t>
      </w:r>
      <w:r w:rsidRPr="007F4044">
        <w:t xml:space="preserve"> a positive result can be rapidly translated into clinical AEG trials. We will compare </w:t>
      </w:r>
      <w:r w:rsidR="00A6060F">
        <w:t>the</w:t>
      </w:r>
      <w:r w:rsidRPr="007F4044">
        <w:t xml:space="preserve"> </w:t>
      </w:r>
      <w:r w:rsidR="00E4611D">
        <w:t>e</w:t>
      </w:r>
      <w:r w:rsidRPr="007F4044">
        <w:t>ffects</w:t>
      </w:r>
      <w:r w:rsidR="00A6060F">
        <w:t xml:space="preserve"> of these drugs</w:t>
      </w:r>
      <w:r w:rsidRPr="007F4044">
        <w:t xml:space="preserve"> on </w:t>
      </w:r>
      <w:r w:rsidR="00185036">
        <w:t>biomarkers</w:t>
      </w:r>
      <w:r w:rsidRPr="007F4044">
        <w:t xml:space="preserve"> with an antiepileptic drug commonly used in patients post-TBI, levetiracetam </w:t>
      </w:r>
      <w:r w:rsidRPr="007F4044">
        <w:fldChar w:fldCharType="begin">
          <w:fldData xml:space="preserve">PEVuZE5vdGU+PENpdGU+PEF1dGhvcj5UaG9tcHNvbjwvQXV0aG9yPjxZZWFyPjIwMTU8L1llYXI+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=
</w:fldData>
        </w:fldChar>
      </w:r>
      <w:r w:rsidRPr="007F4044">
        <w:instrText xml:space="preserve"> ADDIN EN.CITE </w:instrText>
      </w:r>
      <w:r w:rsidRPr="007F4044">
        <w:fldChar w:fldCharType="begin">
          <w:fldData xml:space="preserve">PEVuZE5vdGU+PENpdGU+PEF1dGhvcj5UaG9tcHNvbjwvQXV0aG9yPjxZZWFyPjIwMTU8L1llYXI+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=
</w:fldData>
        </w:fldChar>
      </w:r>
      <w:r w:rsidRPr="007F4044">
        <w:instrText xml:space="preserve"> ADDIN EN.CITE.DATA </w:instrText>
      </w:r>
      <w:r w:rsidRPr="007F4044">
        <w:fldChar w:fldCharType="end"/>
      </w:r>
      <w:r w:rsidRPr="007F4044">
        <w:fldChar w:fldCharType="separate"/>
      </w:r>
      <w:r w:rsidR="00BF2F4D">
        <w:fldChar w:fldCharType="begin"/>
      </w:r>
      <w:r w:rsidR="00BF2F4D">
        <w:instrText xml:space="preserve"> HYPERLINK \l "_ENREF_13" \o "Benge, 2013 #5794" </w:instrText>
      </w:r>
      <w:r w:rsidR="00BF2F4D">
        <w:fldChar w:fldCharType="separate"/>
      </w:r>
      <w:r w:rsidRPr="007F4044">
        <w:rPr>
          <w:noProof/>
          <w:vertAlign w:val="superscript"/>
        </w:rPr>
        <w:t>13</w:t>
      </w:r>
      <w:r w:rsidR="00BF2F4D">
        <w:rPr>
          <w:noProof/>
          <w:vertAlign w:val="superscript"/>
        </w:rPr>
        <w:fldChar w:fldCharType="end"/>
      </w:r>
      <w:r w:rsidRPr="007F4044">
        <w:rPr>
          <w:noProof/>
          <w:vertAlign w:val="superscript"/>
        </w:rPr>
        <w:t xml:space="preserve">, </w:t>
      </w:r>
      <w:r w:rsidR="00BF2F4D">
        <w:fldChar w:fldCharType="begin"/>
      </w:r>
      <w:r w:rsidR="00BF2F4D">
        <w:instrText xml:space="preserve"> HYPERLINK \l "_ENREF_16" \o "Caballero, 2013 #5592" </w:instrText>
      </w:r>
      <w:r w:rsidR="00BF2F4D">
        <w:fldChar w:fldCharType="separate"/>
      </w:r>
      <w:r w:rsidRPr="007F4044">
        <w:rPr>
          <w:noProof/>
          <w:vertAlign w:val="superscript"/>
        </w:rPr>
        <w:t>16</w:t>
      </w:r>
      <w:r w:rsidR="00BF2F4D">
        <w:rPr>
          <w:noProof/>
          <w:vertAlign w:val="superscript"/>
        </w:rPr>
        <w:fldChar w:fldCharType="end"/>
      </w:r>
      <w:r w:rsidRPr="007F4044">
        <w:rPr>
          <w:noProof/>
          <w:vertAlign w:val="superscript"/>
        </w:rPr>
        <w:t xml:space="preserve">, </w:t>
      </w:r>
      <w:r w:rsidR="00BF2F4D">
        <w:fldChar w:fldCharType="begin"/>
      </w:r>
      <w:r w:rsidR="00BF2F4D">
        <w:instrText xml:space="preserve"> HYPERLINK \l "_ENREF_31" \o "Gabriel, 2014 #3884" </w:instrText>
      </w:r>
      <w:r w:rsidR="00BF2F4D">
        <w:fldChar w:fldCharType="separate"/>
      </w:r>
      <w:r w:rsidRPr="007F4044">
        <w:rPr>
          <w:noProof/>
          <w:vertAlign w:val="superscript"/>
        </w:rPr>
        <w:t>31</w:t>
      </w:r>
      <w:r w:rsidR="00BF2F4D">
        <w:rPr>
          <w:noProof/>
          <w:vertAlign w:val="superscript"/>
        </w:rPr>
        <w:fldChar w:fldCharType="end"/>
      </w:r>
      <w:r w:rsidRPr="007F4044">
        <w:rPr>
          <w:noProof/>
          <w:vertAlign w:val="superscript"/>
        </w:rPr>
        <w:t xml:space="preserve">, </w:t>
      </w:r>
      <w:r w:rsidR="00BF2F4D">
        <w:fldChar w:fldCharType="begin"/>
      </w:r>
      <w:r w:rsidR="00BF2F4D">
        <w:instrText xml:space="preserve"> HYPERLINK \l "_ENREF_46" \o "In</w:instrText>
      </w:r>
      <w:r w:rsidR="00BF2F4D">
        <w:instrText xml:space="preserve">aba, 2013 #7841" </w:instrText>
      </w:r>
      <w:r w:rsidR="00BF2F4D">
        <w:fldChar w:fldCharType="separate"/>
      </w:r>
      <w:r w:rsidRPr="007F4044">
        <w:rPr>
          <w:noProof/>
          <w:vertAlign w:val="superscript"/>
        </w:rPr>
        <w:t>46</w:t>
      </w:r>
      <w:r w:rsidR="00BF2F4D">
        <w:rPr>
          <w:noProof/>
          <w:vertAlign w:val="superscript"/>
        </w:rPr>
        <w:fldChar w:fldCharType="end"/>
      </w:r>
      <w:r w:rsidRPr="007F4044">
        <w:rPr>
          <w:noProof/>
          <w:vertAlign w:val="superscript"/>
        </w:rPr>
        <w:t xml:space="preserve">, </w:t>
      </w:r>
      <w:r w:rsidR="00BF2F4D">
        <w:fldChar w:fldCharType="begin"/>
      </w:r>
      <w:r w:rsidR="00BF2F4D">
        <w:instrText xml:space="preserve"> HYPERLINK \l "_ENREF_60" \o "Kirmani, 2013 #6101" </w:instrText>
      </w:r>
      <w:r w:rsidR="00BF2F4D">
        <w:fldChar w:fldCharType="separate"/>
      </w:r>
      <w:r w:rsidRPr="007F4044">
        <w:rPr>
          <w:noProof/>
          <w:vertAlign w:val="superscript"/>
        </w:rPr>
        <w:t>60</w:t>
      </w:r>
      <w:r w:rsidR="00BF2F4D">
        <w:rPr>
          <w:noProof/>
          <w:vertAlign w:val="superscript"/>
        </w:rPr>
        <w:fldChar w:fldCharType="end"/>
      </w:r>
      <w:r w:rsidRPr="007F4044">
        <w:rPr>
          <w:noProof/>
          <w:vertAlign w:val="superscript"/>
        </w:rPr>
        <w:t xml:space="preserve">, </w:t>
      </w:r>
      <w:r w:rsidR="00BF2F4D">
        <w:fldChar w:fldCharType="begin"/>
      </w:r>
      <w:r w:rsidR="00BF2F4D">
        <w:instrText xml:space="preserve"> HYPERLINK \l "_ENREF_85" \o "Ramakrishnan, 2015 #2760" </w:instrText>
      </w:r>
      <w:r w:rsidR="00BF2F4D">
        <w:fldChar w:fldCharType="separate"/>
      </w:r>
      <w:r w:rsidRPr="007F4044">
        <w:rPr>
          <w:noProof/>
          <w:vertAlign w:val="superscript"/>
        </w:rPr>
        <w:t>85</w:t>
      </w:r>
      <w:r w:rsidR="00BF2F4D">
        <w:rPr>
          <w:noProof/>
          <w:vertAlign w:val="superscript"/>
        </w:rPr>
        <w:fldChar w:fldCharType="end"/>
      </w:r>
      <w:r w:rsidRPr="007F4044">
        <w:rPr>
          <w:noProof/>
          <w:vertAlign w:val="superscript"/>
        </w:rPr>
        <w:t xml:space="preserve">, </w:t>
      </w:r>
      <w:r w:rsidR="00BF2F4D">
        <w:fldChar w:fldCharType="begin"/>
      </w:r>
      <w:r w:rsidR="00BF2F4D">
        <w:instrText xml:space="preserve"> HYPERLINK \l "_ENREF_89" \o "Rowe, 2014 #5951" </w:instrText>
      </w:r>
      <w:r w:rsidR="00BF2F4D">
        <w:fldChar w:fldCharType="separate"/>
      </w:r>
      <w:r w:rsidRPr="007F4044">
        <w:rPr>
          <w:noProof/>
          <w:vertAlign w:val="superscript"/>
        </w:rPr>
        <w:t>89</w:t>
      </w:r>
      <w:r w:rsidR="00BF2F4D">
        <w:rPr>
          <w:noProof/>
          <w:vertAlign w:val="superscript"/>
        </w:rPr>
        <w:fldChar w:fldCharType="end"/>
      </w:r>
      <w:r w:rsidRPr="007F4044">
        <w:rPr>
          <w:noProof/>
          <w:vertAlign w:val="superscript"/>
        </w:rPr>
        <w:t xml:space="preserve">, </w:t>
      </w:r>
      <w:r w:rsidR="00BF2F4D">
        <w:fldChar w:fldCharType="begin"/>
      </w:r>
      <w:r w:rsidR="00BF2F4D">
        <w:instrText xml:space="preserve"> HYPERLINK \l "_ENREF_97" \o "Szaflarski, 2014 #3939" </w:instrText>
      </w:r>
      <w:r w:rsidR="00BF2F4D">
        <w:fldChar w:fldCharType="separate"/>
      </w:r>
      <w:r w:rsidRPr="007F4044">
        <w:rPr>
          <w:noProof/>
          <w:vertAlign w:val="superscript"/>
        </w:rPr>
        <w:t>97</w:t>
      </w:r>
      <w:r w:rsidR="00BF2F4D">
        <w:rPr>
          <w:noProof/>
          <w:vertAlign w:val="superscript"/>
        </w:rPr>
        <w:fldChar w:fldCharType="end"/>
      </w:r>
      <w:r w:rsidRPr="007F4044">
        <w:rPr>
          <w:noProof/>
          <w:vertAlign w:val="superscript"/>
        </w:rPr>
        <w:t xml:space="preserve">, </w:t>
      </w:r>
      <w:r w:rsidR="00BF2F4D">
        <w:fldChar w:fldCharType="begin"/>
      </w:r>
      <w:r w:rsidR="00BF2F4D">
        <w:instrText xml:space="preserve"> HYPERLINK \l "_ENREF_100" \o "Thompson, 2015 #1265" </w:instrText>
      </w:r>
      <w:r w:rsidR="00BF2F4D">
        <w:fldChar w:fldCharType="separate"/>
      </w:r>
      <w:r w:rsidRPr="007F4044">
        <w:rPr>
          <w:noProof/>
          <w:vertAlign w:val="superscript"/>
        </w:rPr>
        <w:t>100</w:t>
      </w:r>
      <w:r w:rsidR="00BF2F4D">
        <w:rPr>
          <w:noProof/>
          <w:vertAlign w:val="superscript"/>
        </w:rPr>
        <w:fldChar w:fldCharType="end"/>
      </w:r>
      <w:r w:rsidRPr="007F4044">
        <w:rPr>
          <w:noProof/>
          <w:vertAlign w:val="superscript"/>
        </w:rPr>
        <w:t xml:space="preserve">, </w:t>
      </w:r>
      <w:r w:rsidR="00BF2F4D">
        <w:fldChar w:fldCharType="begin"/>
      </w:r>
      <w:r w:rsidR="00BF2F4D">
        <w:instrText xml:space="preserve"> HYPERLINK \l "_ENREF_112" \o "Zafar, 2012 #9513" </w:instrText>
      </w:r>
      <w:r w:rsidR="00BF2F4D">
        <w:fldChar w:fldCharType="separate"/>
      </w:r>
      <w:r w:rsidRPr="007F4044">
        <w:rPr>
          <w:noProof/>
          <w:vertAlign w:val="superscript"/>
        </w:rPr>
        <w:t>112</w:t>
      </w:r>
      <w:r w:rsidR="00BF2F4D">
        <w:rPr>
          <w:noProof/>
          <w:vertAlign w:val="superscript"/>
        </w:rPr>
        <w:fldChar w:fldCharType="end"/>
      </w:r>
      <w:r w:rsidRPr="007F4044">
        <w:rPr>
          <w:noProof/>
          <w:vertAlign w:val="superscript"/>
        </w:rPr>
        <w:t xml:space="preserve">, </w:t>
      </w:r>
      <w:r w:rsidR="00BF2F4D">
        <w:fldChar w:fldCharType="begin"/>
      </w:r>
      <w:r w:rsidR="00BF2F4D">
        <w:instrText xml:space="preserve"> HYPERLINK \l "_ENREF_116" \o "Zou, 2013 #7002" </w:instrText>
      </w:r>
      <w:r w:rsidR="00BF2F4D">
        <w:fldChar w:fldCharType="separate"/>
      </w:r>
      <w:r w:rsidRPr="007F4044">
        <w:rPr>
          <w:noProof/>
          <w:vertAlign w:val="superscript"/>
        </w:rPr>
        <w:t>116</w:t>
      </w:r>
      <w:r w:rsidR="00BF2F4D">
        <w:rPr>
          <w:noProof/>
          <w:vertAlign w:val="superscript"/>
        </w:rPr>
        <w:fldChar w:fldCharType="end"/>
      </w:r>
      <w:r w:rsidRPr="007F4044">
        <w:fldChar w:fldCharType="end"/>
      </w:r>
      <w:r w:rsidRPr="007F4044">
        <w:t>. We will select the lead treatment protocol with the best target relevance and PTEgenesis</w:t>
      </w:r>
      <w:r w:rsidR="00CA4865">
        <w:t xml:space="preserve"> biomarker modification profile</w:t>
      </w:r>
      <w:r w:rsidRPr="007F4044">
        <w:t xml:space="preserve"> to advance in a multicenter preclinical AEG trial. The </w:t>
      </w:r>
      <w:r w:rsidRPr="007F4044">
        <w:rPr>
          <w:i/>
        </w:rPr>
        <w:t>DSMB</w:t>
      </w:r>
      <w:r w:rsidRPr="007F4044">
        <w:t xml:space="preserve"> with input by the </w:t>
      </w:r>
      <w:r w:rsidRPr="007F4044">
        <w:rPr>
          <w:i/>
        </w:rPr>
        <w:t>Public Engagement Core</w:t>
      </w:r>
      <w:r w:rsidRPr="007F4044">
        <w:t xml:space="preserve"> will advise on future transition of the lead compound to a clinical AEG trial by </w:t>
      </w:r>
      <w:r w:rsidRPr="007F4044">
        <w:rPr>
          <w:i/>
        </w:rPr>
        <w:t>Project 3.</w:t>
      </w:r>
      <w:r w:rsidRPr="007F4044">
        <w:t xml:space="preserve"> </w:t>
      </w:r>
      <w:r w:rsidR="00764818">
        <w:rPr>
          <w:b/>
        </w:rPr>
        <w:t>Overarching hypothesi</w:t>
      </w:r>
      <w:r w:rsidRPr="007F4044">
        <w:rPr>
          <w:b/>
        </w:rPr>
        <w:t>s:</w:t>
      </w:r>
      <w:r w:rsidRPr="007F4044">
        <w:t xml:space="preserve"> anti-PTEgenesis can be (a) effected by targeting early stage (1</w:t>
      </w:r>
      <w:r w:rsidRPr="007F4044">
        <w:rPr>
          <w:vertAlign w:val="superscript"/>
        </w:rPr>
        <w:t>st</w:t>
      </w:r>
      <w:r w:rsidRPr="007F4044">
        <w:t xml:space="preserve"> post-TBI week) epileptogenic pathologies and (b) </w:t>
      </w:r>
      <w:r w:rsidRPr="007F4044">
        <w:rPr>
          <w:rFonts w:cs="Arial"/>
        </w:rPr>
        <w:t xml:space="preserve">predicted by the </w:t>
      </w:r>
      <w:r w:rsidRPr="007F4044">
        <w:t xml:space="preserve">treatment response of early stage MRI/EEG/plasma biomarkers of PTEgenesis identified in </w:t>
      </w:r>
      <w:r w:rsidRPr="007F4044">
        <w:rPr>
          <w:i/>
        </w:rPr>
        <w:t>Project 1.</w:t>
      </w:r>
      <w:r w:rsidRPr="007F4044">
        <w:t xml:space="preserve"> </w:t>
      </w:r>
    </w:p>
    <w:p w14:paraId="6619E5C2" w14:textId="096F89C0" w:rsidR="004970A5" w:rsidRPr="007F4044" w:rsidDel="00CC3705" w:rsidRDefault="004970A5" w:rsidP="00E1657C">
      <w:pPr>
        <w:spacing w:afterLines="30" w:after="72"/>
        <w:contextualSpacing/>
        <w:jc w:val="both"/>
        <w:rPr>
          <w:del w:id="7" w:author="Ryan Essex" w:date="2016-03-07T11:52:00Z"/>
          <w:rFonts w:ascii="Arial" w:hAnsi="Arial" w:cs="Arial"/>
          <w:b/>
          <w:sz w:val="6"/>
          <w:szCs w:val="6"/>
        </w:rPr>
        <w:pPrChange w:id="8" w:author="Ryan Essex" w:date="2016-03-07T11:54:00Z">
          <w:pPr>
            <w:jc w:val="both"/>
          </w:pPr>
        </w:pPrChange>
      </w:pPr>
    </w:p>
    <w:p w14:paraId="0A902137" w14:textId="58EEBD01" w:rsidR="004970A5" w:rsidRPr="007F4044" w:rsidRDefault="004970A5" w:rsidP="00E1657C">
      <w:pPr>
        <w:pStyle w:val="NoSpacing"/>
        <w:spacing w:after="30"/>
        <w:contextualSpacing/>
        <w:rPr>
          <w:b/>
        </w:rPr>
        <w:pPrChange w:id="9" w:author="Ryan Essex" w:date="2016-03-07T11:54:00Z">
          <w:pPr>
            <w:pStyle w:val="NoSpacing"/>
          </w:pPr>
        </w:pPrChange>
      </w:pPr>
      <w:r w:rsidRPr="007F4044">
        <w:rPr>
          <w:rStyle w:val="Heading2Char"/>
        </w:rPr>
        <w:t>Specific Aim 1:</w:t>
      </w:r>
      <w:r w:rsidR="00577E55" w:rsidRPr="00326DB2">
        <w:rPr>
          <w:rStyle w:val="Heading2Char"/>
        </w:rPr>
        <w:t xml:space="preserve"> </w:t>
      </w:r>
      <w:r w:rsidR="00577E55" w:rsidRPr="00577E55">
        <w:t>A</w:t>
      </w:r>
      <w:r w:rsidRPr="00577E55">
        <w:t>pply</w:t>
      </w:r>
      <w:r w:rsidRPr="007F4044">
        <w:t xml:space="preserve"> a multi-modality early stage post-TBI screening protocol for selecting early onset candidate AEG treatments in the adult rat LFPI model, using the following criteria:</w:t>
      </w:r>
    </w:p>
    <w:p w14:paraId="5656F75F" w14:textId="7278C7C5" w:rsidR="004970A5" w:rsidRPr="007F4044" w:rsidRDefault="004970A5" w:rsidP="00CC3705">
      <w:pPr>
        <w:pStyle w:val="NoSpacing"/>
        <w:contextualSpacing/>
        <w:pPrChange w:id="10" w:author="Ryan Essex" w:date="2016-03-07T11:52:00Z">
          <w:pPr>
            <w:pStyle w:val="NoSpacing"/>
          </w:pPr>
        </w:pPrChange>
      </w:pPr>
      <w:r w:rsidRPr="007F4044">
        <w:rPr>
          <w:i/>
        </w:rPr>
        <w:t>Specific Aim 1A</w:t>
      </w:r>
      <w:r w:rsidRPr="007F4044">
        <w:rPr>
          <w:b/>
        </w:rPr>
        <w:t xml:space="preserve">: </w:t>
      </w:r>
      <w:r w:rsidR="0021370D">
        <w:t>d</w:t>
      </w:r>
      <w:r w:rsidRPr="007F4044">
        <w:t>efine target relevance and treatment window for the tested drugs;</w:t>
      </w:r>
    </w:p>
    <w:p w14:paraId="615CE0C9" w14:textId="77777777" w:rsidR="004970A5" w:rsidRPr="007F4044" w:rsidRDefault="004970A5" w:rsidP="00CC3705">
      <w:pPr>
        <w:pStyle w:val="NoSpacing"/>
        <w:contextualSpacing/>
        <w:pPrChange w:id="11" w:author="Ryan Essex" w:date="2016-03-07T11:52:00Z">
          <w:pPr>
            <w:pStyle w:val="NoSpacing"/>
          </w:pPr>
        </w:pPrChange>
      </w:pPr>
      <w:r w:rsidRPr="007F4044">
        <w:rPr>
          <w:i/>
        </w:rPr>
        <w:t>Specific Aim 1B:</w:t>
      </w:r>
      <w:r w:rsidRPr="007F4044">
        <w:rPr>
          <w:b/>
        </w:rPr>
        <w:t xml:space="preserve"> </w:t>
      </w:r>
      <w:r w:rsidRPr="007F4044">
        <w:t>evidence for modification of early stage candidate epileptogenic targets by the tested drugs;</w:t>
      </w:r>
    </w:p>
    <w:p w14:paraId="432860BA" w14:textId="77777777" w:rsidR="004970A5" w:rsidRPr="007F4044" w:rsidRDefault="004970A5" w:rsidP="00CC3705">
      <w:pPr>
        <w:pStyle w:val="NoSpacing"/>
        <w:contextualSpacing/>
        <w:pPrChange w:id="12" w:author="Ryan Essex" w:date="2016-03-07T11:52:00Z">
          <w:pPr>
            <w:pStyle w:val="NoSpacing"/>
          </w:pPr>
        </w:pPrChange>
      </w:pPr>
      <w:r w:rsidRPr="007F4044">
        <w:rPr>
          <w:i/>
        </w:rPr>
        <w:t>Specific Aim 1C</w:t>
      </w:r>
      <w:r w:rsidRPr="007F4044">
        <w:rPr>
          <w:b/>
        </w:rPr>
        <w:t xml:space="preserve">: </w:t>
      </w:r>
      <w:r w:rsidRPr="007F4044">
        <w:t>prevention of early post-TBI seizures and EEG biomarkers of PTEgenesis (pHFOs, rHFOSs, spikes), as a function of dose and treatment exposure;</w:t>
      </w:r>
    </w:p>
    <w:p w14:paraId="7F139403" w14:textId="77777777" w:rsidR="004970A5" w:rsidRPr="007F4044" w:rsidRDefault="004970A5" w:rsidP="00CC3705">
      <w:pPr>
        <w:pStyle w:val="NoSpacing"/>
        <w:contextualSpacing/>
        <w:pPrChange w:id="13" w:author="Ryan Essex" w:date="2016-03-07T11:52:00Z">
          <w:pPr>
            <w:pStyle w:val="NoSpacing"/>
          </w:pPr>
        </w:pPrChange>
      </w:pPr>
      <w:r w:rsidRPr="007F4044">
        <w:rPr>
          <w:i/>
        </w:rPr>
        <w:t>Specific Aim 1D</w:t>
      </w:r>
      <w:r w:rsidRPr="007F4044">
        <w:rPr>
          <w:b/>
        </w:rPr>
        <w:t xml:space="preserve">: </w:t>
      </w:r>
      <w:r w:rsidRPr="007F4044">
        <w:t>normalization of early plasma biomarkers of PTEgenesis, as a function treatment exposure.</w:t>
      </w:r>
    </w:p>
    <w:p w14:paraId="2D222C21" w14:textId="77777777" w:rsidR="004970A5" w:rsidRPr="007F4044" w:rsidRDefault="004970A5" w:rsidP="00CC3705">
      <w:pPr>
        <w:pStyle w:val="NoSpacing"/>
        <w:contextualSpacing/>
        <w:pPrChange w:id="14" w:author="Ryan Essex" w:date="2016-03-07T11:52:00Z">
          <w:pPr>
            <w:pStyle w:val="NoSpacing"/>
          </w:pPr>
        </w:pPrChange>
      </w:pPr>
      <w:r w:rsidRPr="007F4044">
        <w:rPr>
          <w:b/>
        </w:rPr>
        <w:t>Hypothesis 1</w:t>
      </w:r>
      <w:r w:rsidRPr="007F4044">
        <w:t xml:space="preserve">: A multi-modality early stage post-TBI screening platform for target relevance and persisting modification of early stage post-TBI seizures and EEG/plasma biomarkers beyond treatment exposure </w:t>
      </w:r>
      <w:r>
        <w:t>will</w:t>
      </w:r>
      <w:r w:rsidRPr="007F4044">
        <w:t xml:space="preserve"> help select optimal treatment protocols for candidate AEG treatments for PTE.</w:t>
      </w:r>
    </w:p>
    <w:p w14:paraId="1303BD57" w14:textId="77777777" w:rsidR="004970A5" w:rsidRPr="007F4044" w:rsidRDefault="004970A5" w:rsidP="00317674">
      <w:pPr>
        <w:pStyle w:val="NoSpacing"/>
        <w:spacing w:afterLines="30" w:after="72"/>
        <w:contextualSpacing/>
        <w:rPr>
          <w:b/>
          <w:sz w:val="6"/>
          <w:szCs w:val="6"/>
        </w:rPr>
        <w:pPrChange w:id="15" w:author="Ryan Essex" w:date="2016-03-07T11:48:00Z">
          <w:pPr>
            <w:pStyle w:val="NoSpacing"/>
          </w:pPr>
        </w:pPrChange>
      </w:pPr>
    </w:p>
    <w:p w14:paraId="118373CC" w14:textId="78B1548E" w:rsidR="004970A5" w:rsidRPr="007F4044" w:rsidRDefault="004970A5" w:rsidP="00317674">
      <w:pPr>
        <w:pStyle w:val="NoSpacing"/>
        <w:spacing w:afterLines="30" w:after="72"/>
        <w:contextualSpacing/>
        <w:rPr>
          <w:b/>
        </w:rPr>
        <w:pPrChange w:id="16" w:author="Ryan Essex" w:date="2016-03-07T11:48:00Z">
          <w:pPr>
            <w:pStyle w:val="NoSpacing"/>
          </w:pPr>
        </w:pPrChange>
      </w:pPr>
      <w:r w:rsidRPr="007F4044">
        <w:rPr>
          <w:rStyle w:val="Heading2Char"/>
        </w:rPr>
        <w:t>Specific Aim 2:</w:t>
      </w:r>
      <w:r w:rsidRPr="007F4044">
        <w:rPr>
          <w:b/>
        </w:rPr>
        <w:t xml:space="preserve"> </w:t>
      </w:r>
      <w:r w:rsidR="00577E55">
        <w:t>D</w:t>
      </w:r>
      <w:r w:rsidRPr="007F4044">
        <w:t xml:space="preserve">etermine whether an optimized targeted treatment selected by </w:t>
      </w:r>
      <w:r w:rsidR="00A37CDA" w:rsidRPr="007F4044">
        <w:t xml:space="preserve">the </w:t>
      </w:r>
      <w:r w:rsidR="00266B9A" w:rsidRPr="007F4044">
        <w:t xml:space="preserve">early stage post-TBI </w:t>
      </w:r>
      <w:r w:rsidR="00A37CDA" w:rsidRPr="007F4044">
        <w:t>multi-modality screening process</w:t>
      </w:r>
      <w:r w:rsidR="00A6060F">
        <w:t xml:space="preserve"> </w:t>
      </w:r>
      <w:r w:rsidRPr="007F4044">
        <w:t>can:</w:t>
      </w:r>
    </w:p>
    <w:p w14:paraId="7AFE0DA1" w14:textId="4605BCA7" w:rsidR="004970A5" w:rsidRPr="007F4044" w:rsidRDefault="004970A5" w:rsidP="00317674">
      <w:pPr>
        <w:pStyle w:val="NoSpacing"/>
        <w:spacing w:afterLines="30" w:after="72"/>
        <w:contextualSpacing/>
        <w:pPrChange w:id="17" w:author="Ryan Essex" w:date="2016-03-07T11:48:00Z">
          <w:pPr>
            <w:pStyle w:val="NoSpacing"/>
          </w:pPr>
        </w:pPrChange>
      </w:pPr>
      <w:r w:rsidRPr="007F4044">
        <w:rPr>
          <w:i/>
        </w:rPr>
        <w:t>Specific Aim 2A:</w:t>
      </w:r>
      <w:r w:rsidRPr="007F4044">
        <w:rPr>
          <w:b/>
        </w:rPr>
        <w:t xml:space="preserve"> </w:t>
      </w:r>
      <w:r w:rsidRPr="007F4044">
        <w:t>have AEG effects in adult rats with LFPI when given dur</w:t>
      </w:r>
      <w:r w:rsidR="00962510">
        <w:t>ing defined therapeutic windows;</w:t>
      </w:r>
    </w:p>
    <w:p w14:paraId="7F5DE65A" w14:textId="77777777" w:rsidR="004970A5" w:rsidRPr="007F4044" w:rsidRDefault="004970A5" w:rsidP="00CC3705">
      <w:pPr>
        <w:pStyle w:val="NoSpacing"/>
        <w:contextualSpacing/>
        <w:pPrChange w:id="18" w:author="Ryan Essex" w:date="2016-03-07T11:51:00Z">
          <w:pPr>
            <w:pStyle w:val="NoSpacing"/>
          </w:pPr>
        </w:pPrChange>
      </w:pPr>
      <w:r w:rsidRPr="007F4044">
        <w:rPr>
          <w:i/>
        </w:rPr>
        <w:t>Specific Aim 2B:</w:t>
      </w:r>
      <w:r w:rsidRPr="007F4044">
        <w:rPr>
          <w:b/>
        </w:rPr>
        <w:t xml:space="preserve"> </w:t>
      </w:r>
      <w:r w:rsidRPr="007F4044">
        <w:t xml:space="preserve">modify the MRI/ EEG/plasma biomarkers of PTEgenesis identified in </w:t>
      </w:r>
      <w:r w:rsidRPr="007F4044">
        <w:rPr>
          <w:i/>
        </w:rPr>
        <w:t>Project 1</w:t>
      </w:r>
      <w:r w:rsidRPr="007F4044">
        <w:t>, in a manner that can predict its AEG effect.</w:t>
      </w:r>
    </w:p>
    <w:p w14:paraId="505AF71E" w14:textId="77777777" w:rsidR="004970A5" w:rsidRPr="007F4044" w:rsidRDefault="004970A5" w:rsidP="00E1657C">
      <w:pPr>
        <w:spacing w:afterLines="30" w:after="72"/>
        <w:contextualSpacing/>
        <w:jc w:val="both"/>
        <w:rPr>
          <w:rFonts w:ascii="Arial" w:hAnsi="Arial" w:cs="Arial"/>
          <w:sz w:val="22"/>
          <w:szCs w:val="22"/>
        </w:rPr>
        <w:pPrChange w:id="19" w:author="Ryan Essex" w:date="2016-03-07T11:54:00Z">
          <w:pPr>
            <w:jc w:val="both"/>
          </w:pPr>
        </w:pPrChange>
      </w:pPr>
      <w:r w:rsidRPr="007F4044">
        <w:rPr>
          <w:rFonts w:ascii="Arial" w:hAnsi="Arial" w:cs="Arial"/>
          <w:b/>
          <w:sz w:val="22"/>
          <w:szCs w:val="22"/>
        </w:rPr>
        <w:t xml:space="preserve">Hypothesis 2: </w:t>
      </w:r>
      <w:r w:rsidRPr="007F4044">
        <w:rPr>
          <w:rFonts w:ascii="Arial" w:hAnsi="Arial" w:cs="Arial"/>
          <w:sz w:val="22"/>
          <w:szCs w:val="22"/>
        </w:rPr>
        <w:t xml:space="preserve">Targeted early stage treatments that have lasting modifying effects on relevant targets and MRI/EEG/plasma TBI biomarkers </w:t>
      </w:r>
      <w:r>
        <w:rPr>
          <w:rFonts w:ascii="Arial" w:hAnsi="Arial" w:cs="Arial"/>
          <w:sz w:val="22"/>
          <w:szCs w:val="22"/>
        </w:rPr>
        <w:t>also</w:t>
      </w:r>
      <w:r w:rsidRPr="007F4044">
        <w:rPr>
          <w:rFonts w:ascii="Arial" w:hAnsi="Arial" w:cs="Arial"/>
          <w:sz w:val="22"/>
          <w:szCs w:val="22"/>
        </w:rPr>
        <w:t xml:space="preserve"> have lasting AEG mitigating effects against PTEgenesis.</w:t>
      </w:r>
    </w:p>
    <w:p w14:paraId="4CC70D71" w14:textId="3D292206" w:rsidR="004970A5" w:rsidRPr="007F4044" w:rsidDel="00E1657C" w:rsidRDefault="004970A5" w:rsidP="00317674">
      <w:pPr>
        <w:spacing w:afterLines="30" w:after="72"/>
        <w:ind w:left="810" w:hanging="810"/>
        <w:contextualSpacing/>
        <w:jc w:val="both"/>
        <w:rPr>
          <w:del w:id="20" w:author="Ryan Essex" w:date="2016-03-07T11:54:00Z"/>
          <w:rFonts w:ascii="Arial" w:hAnsi="Arial" w:cs="Arial"/>
          <w:b/>
          <w:sz w:val="6"/>
          <w:szCs w:val="6"/>
        </w:rPr>
        <w:pPrChange w:id="21" w:author="Ryan Essex" w:date="2016-03-07T11:48:00Z">
          <w:pPr>
            <w:ind w:left="810" w:hanging="810"/>
            <w:jc w:val="both"/>
          </w:pPr>
        </w:pPrChange>
      </w:pPr>
    </w:p>
    <w:p w14:paraId="0B5B9633" w14:textId="77777777" w:rsidR="004970A5" w:rsidRPr="007F4044" w:rsidRDefault="004970A5" w:rsidP="00CC3705">
      <w:pPr>
        <w:pStyle w:val="Heading2"/>
        <w:contextualSpacing/>
        <w:pPrChange w:id="22" w:author="Ryan Essex" w:date="2016-03-07T11:51:00Z">
          <w:pPr>
            <w:pStyle w:val="Heading2"/>
          </w:pPr>
        </w:pPrChange>
      </w:pPr>
      <w:r w:rsidRPr="007F4044">
        <w:t xml:space="preserve">Specific Aim 3: </w:t>
      </w:r>
      <w:r w:rsidRPr="007F4044">
        <w:rPr>
          <w:b w:val="0"/>
        </w:rPr>
        <w:t>Create a Rodent Biospecimen Repository (BioBank)</w:t>
      </w:r>
      <w:r w:rsidRPr="007F4044">
        <w:t xml:space="preserve"> </w:t>
      </w:r>
    </w:p>
    <w:p w14:paraId="539DD674" w14:textId="42581E9C" w:rsidR="004970A5" w:rsidRPr="007F4044" w:rsidRDefault="004970A5" w:rsidP="00E1657C">
      <w:pPr>
        <w:contextualSpacing/>
        <w:jc w:val="both"/>
        <w:rPr>
          <w:rFonts w:ascii="Arial" w:hAnsi="Arial" w:cs="Arial"/>
          <w:sz w:val="22"/>
          <w:szCs w:val="22"/>
        </w:rPr>
        <w:pPrChange w:id="23" w:author="Ryan Essex" w:date="2016-03-07T11:53:00Z">
          <w:pPr>
            <w:jc w:val="both"/>
          </w:pPr>
        </w:pPrChange>
      </w:pPr>
      <w:commentRangeStart w:id="24"/>
      <w:r w:rsidRPr="007F4044">
        <w:rPr>
          <w:rFonts w:ascii="Arial" w:hAnsi="Arial" w:cs="Arial"/>
          <w:b/>
          <w:sz w:val="22"/>
          <w:szCs w:val="22"/>
        </w:rPr>
        <w:t>Hypothes</w:t>
      </w:r>
      <w:ins w:id="25" w:author="Ryan Essex" w:date="2016-03-07T11:50:00Z">
        <w:r w:rsidR="00CB66FD">
          <w:rPr>
            <w:rFonts w:ascii="Arial" w:hAnsi="Arial" w:cs="Arial"/>
            <w:b/>
            <w:sz w:val="22"/>
            <w:szCs w:val="22"/>
          </w:rPr>
          <w:t>i</w:t>
        </w:r>
      </w:ins>
      <w:del w:id="26" w:author="Ryan Essex" w:date="2016-03-07T11:50:00Z">
        <w:r w:rsidRPr="007F4044" w:rsidDel="00CB66FD">
          <w:rPr>
            <w:rFonts w:ascii="Arial" w:hAnsi="Arial" w:cs="Arial"/>
            <w:b/>
            <w:sz w:val="22"/>
            <w:szCs w:val="22"/>
          </w:rPr>
          <w:delText>e</w:delText>
        </w:r>
      </w:del>
      <w:r w:rsidRPr="007F4044">
        <w:rPr>
          <w:rFonts w:ascii="Arial" w:hAnsi="Arial" w:cs="Arial"/>
          <w:b/>
          <w:sz w:val="22"/>
          <w:szCs w:val="22"/>
        </w:rPr>
        <w:t>s</w:t>
      </w:r>
      <w:commentRangeEnd w:id="24"/>
      <w:r w:rsidR="00BF2F4D">
        <w:rPr>
          <w:rStyle w:val="CommentReference"/>
        </w:rPr>
        <w:commentReference w:id="24"/>
      </w:r>
      <w:r w:rsidRPr="007F4044">
        <w:rPr>
          <w:rFonts w:ascii="Arial" w:hAnsi="Arial" w:cs="Arial"/>
          <w:b/>
          <w:sz w:val="22"/>
          <w:szCs w:val="22"/>
        </w:rPr>
        <w:t xml:space="preserve"> 3:</w:t>
      </w:r>
      <w:r w:rsidRPr="007F4044">
        <w:rPr>
          <w:rFonts w:ascii="Arial" w:hAnsi="Arial" w:cs="Arial"/>
          <w:sz w:val="22"/>
          <w:szCs w:val="22"/>
        </w:rPr>
        <w:t xml:space="preserve"> A Rodent Biospecimen Repository will serve as a resource for future research to identify targets and biomarkers that will support future AEG trials.  </w:t>
      </w:r>
    </w:p>
    <w:p w14:paraId="6938F542" w14:textId="262FD9B7" w:rsidR="004970A5" w:rsidRPr="007F4044" w:rsidDel="00E1657C" w:rsidRDefault="004970A5" w:rsidP="00E1657C">
      <w:pPr>
        <w:contextualSpacing/>
        <w:jc w:val="both"/>
        <w:rPr>
          <w:del w:id="28" w:author="Ryan Essex" w:date="2016-03-07T11:53:00Z"/>
          <w:rFonts w:ascii="Arial" w:hAnsi="Arial" w:cs="Arial"/>
          <w:sz w:val="6"/>
          <w:szCs w:val="6"/>
        </w:rPr>
        <w:pPrChange w:id="29" w:author="Ryan Essex" w:date="2016-03-07T11:53:00Z">
          <w:pPr>
            <w:jc w:val="both"/>
          </w:pPr>
        </w:pPrChange>
      </w:pPr>
    </w:p>
    <w:p w14:paraId="4925CC01" w14:textId="639FC943" w:rsidR="00272EEB" w:rsidRPr="004970A5" w:rsidRDefault="004970A5" w:rsidP="00E1657C">
      <w:pPr>
        <w:contextualSpacing/>
        <w:jc w:val="both"/>
        <w:rPr>
          <w:rFonts w:ascii="Arial" w:hAnsi="Arial" w:cs="Arial"/>
          <w:sz w:val="22"/>
          <w:szCs w:val="22"/>
        </w:rPr>
        <w:pPrChange w:id="30" w:author="Ryan Essex" w:date="2016-03-07T11:53:00Z">
          <w:pPr>
            <w:jc w:val="both"/>
          </w:pPr>
        </w:pPrChange>
      </w:pPr>
      <w:r w:rsidRPr="007F4044">
        <w:rPr>
          <w:rFonts w:ascii="Arial" w:hAnsi="Arial" w:cs="Arial"/>
          <w:b/>
          <w:sz w:val="22"/>
          <w:szCs w:val="22"/>
        </w:rPr>
        <w:t>Deliverables:</w:t>
      </w:r>
      <w:r w:rsidRPr="007F4044">
        <w:rPr>
          <w:rFonts w:ascii="Arial" w:hAnsi="Arial" w:cs="Arial"/>
          <w:sz w:val="22"/>
          <w:szCs w:val="22"/>
        </w:rPr>
        <w:t xml:space="preserve"> (1) Validate a rapid multi-modality screening platform for optimization and selection of lead AEG treatments for PTE. (2) Identify early stage MRI/EEG/plasma biomarkers predicting AEG treatment response. (3) Identify at least one effective AEG treatment in the animal model of PTE that is suitable for clinical trials. (4) Create a Rodent Biospecimen Repository (BioBank) for future AEG target/biomarker discovery in PTE.</w:t>
      </w:r>
    </w:p>
    <w:sectPr w:rsidR="00272EEB" w:rsidRPr="004970A5" w:rsidSect="006426D6">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Ryan Essex" w:date="2016-03-07T13:57:00Z" w:initials="RE">
    <w:p w14:paraId="69E79831" w14:textId="2252BA2D" w:rsidR="00BF2F4D" w:rsidRDefault="00BF2F4D">
      <w:pPr>
        <w:pStyle w:val="CommentText"/>
      </w:pPr>
      <w:r>
        <w:rPr>
          <w:rStyle w:val="CommentReference"/>
        </w:rPr>
        <w:annotationRef/>
      </w:r>
      <w:r>
        <w:t>Hypotheses is the plural form. This has been changed multiple times throughout the course of edits on this document</w:t>
      </w:r>
      <w:bookmarkStart w:id="27" w:name="_GoBack"/>
      <w:bookmarkEnd w:id="27"/>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26C25"/>
    <w:multiLevelType w:val="hybridMultilevel"/>
    <w:tmpl w:val="762CFB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2848DE"/>
    <w:multiLevelType w:val="hybridMultilevel"/>
    <w:tmpl w:val="A8F424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D2170F"/>
    <w:multiLevelType w:val="hybridMultilevel"/>
    <w:tmpl w:val="BB5EB3B2"/>
    <w:lvl w:ilvl="0" w:tplc="0A20D1AE">
      <w:start w:val="1"/>
      <w:numFmt w:val="upperLetter"/>
      <w:lvlText w:val="%1."/>
      <w:lvlJc w:val="left"/>
      <w:pPr>
        <w:ind w:left="720" w:hanging="360"/>
      </w:pPr>
      <w:rPr>
        <w:rFonts w:ascii="Arial" w:hAnsi="Arial"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C432A6"/>
    <w:multiLevelType w:val="hybridMultilevel"/>
    <w:tmpl w:val="300499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9F78C5"/>
    <w:multiLevelType w:val="hybridMultilevel"/>
    <w:tmpl w:val="A9B07232"/>
    <w:lvl w:ilvl="0" w:tplc="015222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904628"/>
    <w:multiLevelType w:val="multilevel"/>
    <w:tmpl w:val="30049978"/>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AEF21F1"/>
    <w:multiLevelType w:val="hybridMultilevel"/>
    <w:tmpl w:val="6F3E3B16"/>
    <w:lvl w:ilvl="0" w:tplc="13C010BC">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CE594A"/>
    <w:multiLevelType w:val="hybridMultilevel"/>
    <w:tmpl w:val="288E4FEE"/>
    <w:lvl w:ilvl="0" w:tplc="DA2432E0">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2"/>
  </w:num>
  <w:num w:numId="5">
    <w:abstractNumId w:val="1"/>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linkStyles/>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0A5"/>
    <w:rsid w:val="0000092D"/>
    <w:rsid w:val="00002BD9"/>
    <w:rsid w:val="00004049"/>
    <w:rsid w:val="00005F4B"/>
    <w:rsid w:val="00011F2F"/>
    <w:rsid w:val="0001354F"/>
    <w:rsid w:val="00015D7F"/>
    <w:rsid w:val="0002097B"/>
    <w:rsid w:val="00020C81"/>
    <w:rsid w:val="00020E7B"/>
    <w:rsid w:val="000236D7"/>
    <w:rsid w:val="0002469E"/>
    <w:rsid w:val="0002516F"/>
    <w:rsid w:val="0002675A"/>
    <w:rsid w:val="00027473"/>
    <w:rsid w:val="00027CD4"/>
    <w:rsid w:val="0003071F"/>
    <w:rsid w:val="00032787"/>
    <w:rsid w:val="00033AC6"/>
    <w:rsid w:val="00036213"/>
    <w:rsid w:val="00041258"/>
    <w:rsid w:val="00043684"/>
    <w:rsid w:val="00046291"/>
    <w:rsid w:val="00046D1D"/>
    <w:rsid w:val="00052416"/>
    <w:rsid w:val="00055F4D"/>
    <w:rsid w:val="0005684B"/>
    <w:rsid w:val="0006038F"/>
    <w:rsid w:val="00061445"/>
    <w:rsid w:val="00062E6A"/>
    <w:rsid w:val="00064142"/>
    <w:rsid w:val="00070D06"/>
    <w:rsid w:val="00072D24"/>
    <w:rsid w:val="00073E61"/>
    <w:rsid w:val="00074703"/>
    <w:rsid w:val="0007585B"/>
    <w:rsid w:val="00076E96"/>
    <w:rsid w:val="000800F0"/>
    <w:rsid w:val="00083D1E"/>
    <w:rsid w:val="00083D39"/>
    <w:rsid w:val="00084691"/>
    <w:rsid w:val="00090F75"/>
    <w:rsid w:val="00091D46"/>
    <w:rsid w:val="00095DD3"/>
    <w:rsid w:val="00096494"/>
    <w:rsid w:val="000A0B79"/>
    <w:rsid w:val="000A435A"/>
    <w:rsid w:val="000A7501"/>
    <w:rsid w:val="000B2AB2"/>
    <w:rsid w:val="000B4621"/>
    <w:rsid w:val="000B562F"/>
    <w:rsid w:val="000C1415"/>
    <w:rsid w:val="000C1D15"/>
    <w:rsid w:val="000C4E06"/>
    <w:rsid w:val="000D0EF2"/>
    <w:rsid w:val="000D1B57"/>
    <w:rsid w:val="000D1D44"/>
    <w:rsid w:val="000D2696"/>
    <w:rsid w:val="000D4466"/>
    <w:rsid w:val="000D69DC"/>
    <w:rsid w:val="000D729A"/>
    <w:rsid w:val="000D7725"/>
    <w:rsid w:val="000E233F"/>
    <w:rsid w:val="000E4C01"/>
    <w:rsid w:val="000E4C19"/>
    <w:rsid w:val="000E4CFE"/>
    <w:rsid w:val="000F1700"/>
    <w:rsid w:val="000F400A"/>
    <w:rsid w:val="000F4131"/>
    <w:rsid w:val="000F4B71"/>
    <w:rsid w:val="000F4EB8"/>
    <w:rsid w:val="000F6C77"/>
    <w:rsid w:val="000F763E"/>
    <w:rsid w:val="00100493"/>
    <w:rsid w:val="00101F89"/>
    <w:rsid w:val="00113924"/>
    <w:rsid w:val="00115D20"/>
    <w:rsid w:val="00116B35"/>
    <w:rsid w:val="00117469"/>
    <w:rsid w:val="0011778D"/>
    <w:rsid w:val="001216BF"/>
    <w:rsid w:val="00124258"/>
    <w:rsid w:val="001255EB"/>
    <w:rsid w:val="001345E4"/>
    <w:rsid w:val="00135B3B"/>
    <w:rsid w:val="001409BA"/>
    <w:rsid w:val="00140A5D"/>
    <w:rsid w:val="001432A3"/>
    <w:rsid w:val="00145B8C"/>
    <w:rsid w:val="00145F30"/>
    <w:rsid w:val="00146F9E"/>
    <w:rsid w:val="0014764D"/>
    <w:rsid w:val="00151623"/>
    <w:rsid w:val="00152585"/>
    <w:rsid w:val="0015335B"/>
    <w:rsid w:val="00154CBE"/>
    <w:rsid w:val="00157D45"/>
    <w:rsid w:val="0016475E"/>
    <w:rsid w:val="001666E9"/>
    <w:rsid w:val="00166A43"/>
    <w:rsid w:val="00172816"/>
    <w:rsid w:val="00177AAD"/>
    <w:rsid w:val="001839AF"/>
    <w:rsid w:val="00185036"/>
    <w:rsid w:val="001914E3"/>
    <w:rsid w:val="00194727"/>
    <w:rsid w:val="001A45AD"/>
    <w:rsid w:val="001A4F32"/>
    <w:rsid w:val="001A5CFD"/>
    <w:rsid w:val="001A5D8B"/>
    <w:rsid w:val="001A6BBD"/>
    <w:rsid w:val="001A7300"/>
    <w:rsid w:val="001B44B9"/>
    <w:rsid w:val="001B5481"/>
    <w:rsid w:val="001C0BE9"/>
    <w:rsid w:val="001C1E0E"/>
    <w:rsid w:val="001C1E44"/>
    <w:rsid w:val="001C3649"/>
    <w:rsid w:val="001C41E7"/>
    <w:rsid w:val="001C56A7"/>
    <w:rsid w:val="001C6EB7"/>
    <w:rsid w:val="001C742F"/>
    <w:rsid w:val="001D025A"/>
    <w:rsid w:val="001D0F7A"/>
    <w:rsid w:val="001D1CB7"/>
    <w:rsid w:val="001D6B83"/>
    <w:rsid w:val="001D7B61"/>
    <w:rsid w:val="001E0283"/>
    <w:rsid w:val="001F3C53"/>
    <w:rsid w:val="001F6D9C"/>
    <w:rsid w:val="00202FF7"/>
    <w:rsid w:val="00211546"/>
    <w:rsid w:val="00213541"/>
    <w:rsid w:val="0021370D"/>
    <w:rsid w:val="00214ACE"/>
    <w:rsid w:val="00214C05"/>
    <w:rsid w:val="002207FA"/>
    <w:rsid w:val="002213FB"/>
    <w:rsid w:val="0022231A"/>
    <w:rsid w:val="00222579"/>
    <w:rsid w:val="00223CE5"/>
    <w:rsid w:val="00224B8A"/>
    <w:rsid w:val="00226805"/>
    <w:rsid w:val="00227C63"/>
    <w:rsid w:val="00242501"/>
    <w:rsid w:val="00243535"/>
    <w:rsid w:val="00252B84"/>
    <w:rsid w:val="00254B0D"/>
    <w:rsid w:val="0026088D"/>
    <w:rsid w:val="002654B2"/>
    <w:rsid w:val="00266B9A"/>
    <w:rsid w:val="00271EA4"/>
    <w:rsid w:val="002727BF"/>
    <w:rsid w:val="00272BEE"/>
    <w:rsid w:val="00272EEB"/>
    <w:rsid w:val="002734D6"/>
    <w:rsid w:val="002749F3"/>
    <w:rsid w:val="0027526C"/>
    <w:rsid w:val="002762A5"/>
    <w:rsid w:val="00280AE6"/>
    <w:rsid w:val="00281A46"/>
    <w:rsid w:val="00284ED7"/>
    <w:rsid w:val="00285B56"/>
    <w:rsid w:val="00287CAD"/>
    <w:rsid w:val="002905A7"/>
    <w:rsid w:val="00294CAE"/>
    <w:rsid w:val="00297322"/>
    <w:rsid w:val="00297D4A"/>
    <w:rsid w:val="002A1BCF"/>
    <w:rsid w:val="002A284B"/>
    <w:rsid w:val="002A2A2D"/>
    <w:rsid w:val="002A503B"/>
    <w:rsid w:val="002A5F89"/>
    <w:rsid w:val="002B044F"/>
    <w:rsid w:val="002B04B2"/>
    <w:rsid w:val="002B0C01"/>
    <w:rsid w:val="002B114D"/>
    <w:rsid w:val="002B12EC"/>
    <w:rsid w:val="002B1746"/>
    <w:rsid w:val="002B1C67"/>
    <w:rsid w:val="002B66D8"/>
    <w:rsid w:val="002B7A3A"/>
    <w:rsid w:val="002C0472"/>
    <w:rsid w:val="002C3D37"/>
    <w:rsid w:val="002C56FC"/>
    <w:rsid w:val="002C6D05"/>
    <w:rsid w:val="002D012C"/>
    <w:rsid w:val="002D0C64"/>
    <w:rsid w:val="002D0F4D"/>
    <w:rsid w:val="002D718D"/>
    <w:rsid w:val="002E5975"/>
    <w:rsid w:val="002F5997"/>
    <w:rsid w:val="0030076A"/>
    <w:rsid w:val="00306D0B"/>
    <w:rsid w:val="00310ADA"/>
    <w:rsid w:val="00311888"/>
    <w:rsid w:val="00313C6E"/>
    <w:rsid w:val="003141FF"/>
    <w:rsid w:val="0031430B"/>
    <w:rsid w:val="00317674"/>
    <w:rsid w:val="00326A9C"/>
    <w:rsid w:val="00326DB2"/>
    <w:rsid w:val="00330EE9"/>
    <w:rsid w:val="00332999"/>
    <w:rsid w:val="00332A05"/>
    <w:rsid w:val="00333FA9"/>
    <w:rsid w:val="003349F3"/>
    <w:rsid w:val="00334E00"/>
    <w:rsid w:val="00340773"/>
    <w:rsid w:val="00340F82"/>
    <w:rsid w:val="00342741"/>
    <w:rsid w:val="00343336"/>
    <w:rsid w:val="00345CA8"/>
    <w:rsid w:val="00345D44"/>
    <w:rsid w:val="003470DA"/>
    <w:rsid w:val="00350B5F"/>
    <w:rsid w:val="0035306B"/>
    <w:rsid w:val="003533B1"/>
    <w:rsid w:val="00353A8F"/>
    <w:rsid w:val="0035661C"/>
    <w:rsid w:val="003605AA"/>
    <w:rsid w:val="003607A9"/>
    <w:rsid w:val="003627DA"/>
    <w:rsid w:val="003641F3"/>
    <w:rsid w:val="00370BD6"/>
    <w:rsid w:val="003716B2"/>
    <w:rsid w:val="0037175C"/>
    <w:rsid w:val="00373FBF"/>
    <w:rsid w:val="00375636"/>
    <w:rsid w:val="003773C6"/>
    <w:rsid w:val="0038194A"/>
    <w:rsid w:val="00384123"/>
    <w:rsid w:val="00384534"/>
    <w:rsid w:val="00384E8C"/>
    <w:rsid w:val="0038745F"/>
    <w:rsid w:val="00387E9D"/>
    <w:rsid w:val="00393764"/>
    <w:rsid w:val="003943F5"/>
    <w:rsid w:val="003A15AA"/>
    <w:rsid w:val="003A192D"/>
    <w:rsid w:val="003A1AD7"/>
    <w:rsid w:val="003A7404"/>
    <w:rsid w:val="003A7C5E"/>
    <w:rsid w:val="003B0C3B"/>
    <w:rsid w:val="003B12CF"/>
    <w:rsid w:val="003B1E43"/>
    <w:rsid w:val="003B2FF0"/>
    <w:rsid w:val="003B4530"/>
    <w:rsid w:val="003B529D"/>
    <w:rsid w:val="003B5B2B"/>
    <w:rsid w:val="003B7578"/>
    <w:rsid w:val="003C1509"/>
    <w:rsid w:val="003C16F9"/>
    <w:rsid w:val="003C33AB"/>
    <w:rsid w:val="003C3B27"/>
    <w:rsid w:val="003C3BF4"/>
    <w:rsid w:val="003C4ADC"/>
    <w:rsid w:val="003C50F6"/>
    <w:rsid w:val="003C74B5"/>
    <w:rsid w:val="003D0970"/>
    <w:rsid w:val="003D0FF3"/>
    <w:rsid w:val="003E07B9"/>
    <w:rsid w:val="003E1035"/>
    <w:rsid w:val="003E4E1E"/>
    <w:rsid w:val="003F0202"/>
    <w:rsid w:val="003F0F40"/>
    <w:rsid w:val="003F130A"/>
    <w:rsid w:val="003F387D"/>
    <w:rsid w:val="003F5020"/>
    <w:rsid w:val="003F7821"/>
    <w:rsid w:val="0040236F"/>
    <w:rsid w:val="0040425E"/>
    <w:rsid w:val="00405B28"/>
    <w:rsid w:val="004065B7"/>
    <w:rsid w:val="0040710C"/>
    <w:rsid w:val="004076EB"/>
    <w:rsid w:val="004115DC"/>
    <w:rsid w:val="00415B92"/>
    <w:rsid w:val="0041689F"/>
    <w:rsid w:val="00417F76"/>
    <w:rsid w:val="00421CD8"/>
    <w:rsid w:val="00422E1C"/>
    <w:rsid w:val="004251E9"/>
    <w:rsid w:val="0042572E"/>
    <w:rsid w:val="00427894"/>
    <w:rsid w:val="00430812"/>
    <w:rsid w:val="00430DF5"/>
    <w:rsid w:val="00431201"/>
    <w:rsid w:val="00431E21"/>
    <w:rsid w:val="004327DC"/>
    <w:rsid w:val="00435255"/>
    <w:rsid w:val="00435C02"/>
    <w:rsid w:val="00442551"/>
    <w:rsid w:val="00443A74"/>
    <w:rsid w:val="00445E95"/>
    <w:rsid w:val="00450C58"/>
    <w:rsid w:val="00450E4E"/>
    <w:rsid w:val="004529B0"/>
    <w:rsid w:val="004537E4"/>
    <w:rsid w:val="0045386C"/>
    <w:rsid w:val="004560E1"/>
    <w:rsid w:val="00456F4F"/>
    <w:rsid w:val="00462192"/>
    <w:rsid w:val="00462E4A"/>
    <w:rsid w:val="004636D4"/>
    <w:rsid w:val="00471427"/>
    <w:rsid w:val="00476FB9"/>
    <w:rsid w:val="004821FA"/>
    <w:rsid w:val="0048321C"/>
    <w:rsid w:val="00486F60"/>
    <w:rsid w:val="0048712F"/>
    <w:rsid w:val="004928A8"/>
    <w:rsid w:val="00492CD0"/>
    <w:rsid w:val="004970A5"/>
    <w:rsid w:val="00497777"/>
    <w:rsid w:val="004A055E"/>
    <w:rsid w:val="004A293C"/>
    <w:rsid w:val="004A554B"/>
    <w:rsid w:val="004A64BE"/>
    <w:rsid w:val="004B10EE"/>
    <w:rsid w:val="004B1B57"/>
    <w:rsid w:val="004B21CE"/>
    <w:rsid w:val="004B2BD6"/>
    <w:rsid w:val="004B4871"/>
    <w:rsid w:val="004B57C4"/>
    <w:rsid w:val="004B7478"/>
    <w:rsid w:val="004B7722"/>
    <w:rsid w:val="004C1BBA"/>
    <w:rsid w:val="004C243F"/>
    <w:rsid w:val="004C35E6"/>
    <w:rsid w:val="004C491C"/>
    <w:rsid w:val="004C5E6A"/>
    <w:rsid w:val="004C7418"/>
    <w:rsid w:val="004D0CFF"/>
    <w:rsid w:val="004D18D5"/>
    <w:rsid w:val="004D2E34"/>
    <w:rsid w:val="004D6720"/>
    <w:rsid w:val="004E002D"/>
    <w:rsid w:val="004E16EC"/>
    <w:rsid w:val="004E69C9"/>
    <w:rsid w:val="004F7125"/>
    <w:rsid w:val="004F7730"/>
    <w:rsid w:val="00501E6F"/>
    <w:rsid w:val="005023F6"/>
    <w:rsid w:val="00506BFC"/>
    <w:rsid w:val="00506EF7"/>
    <w:rsid w:val="005072BE"/>
    <w:rsid w:val="0051212F"/>
    <w:rsid w:val="005136FA"/>
    <w:rsid w:val="005147A8"/>
    <w:rsid w:val="00514E11"/>
    <w:rsid w:val="00515BB8"/>
    <w:rsid w:val="0051617A"/>
    <w:rsid w:val="005161E1"/>
    <w:rsid w:val="005174AD"/>
    <w:rsid w:val="00524221"/>
    <w:rsid w:val="00525210"/>
    <w:rsid w:val="0053016A"/>
    <w:rsid w:val="00531F8E"/>
    <w:rsid w:val="00533234"/>
    <w:rsid w:val="005371BF"/>
    <w:rsid w:val="00537B42"/>
    <w:rsid w:val="00544CB4"/>
    <w:rsid w:val="00546BF4"/>
    <w:rsid w:val="00547FD2"/>
    <w:rsid w:val="005528A5"/>
    <w:rsid w:val="00554994"/>
    <w:rsid w:val="00560E6E"/>
    <w:rsid w:val="005615F5"/>
    <w:rsid w:val="00562B80"/>
    <w:rsid w:val="00567F3A"/>
    <w:rsid w:val="00570DBD"/>
    <w:rsid w:val="00571B82"/>
    <w:rsid w:val="00573EDF"/>
    <w:rsid w:val="005776E4"/>
    <w:rsid w:val="00577E55"/>
    <w:rsid w:val="0058205A"/>
    <w:rsid w:val="00582081"/>
    <w:rsid w:val="0058601A"/>
    <w:rsid w:val="0059275A"/>
    <w:rsid w:val="005929A3"/>
    <w:rsid w:val="005959E7"/>
    <w:rsid w:val="0059647B"/>
    <w:rsid w:val="005A0A2F"/>
    <w:rsid w:val="005A16C9"/>
    <w:rsid w:val="005A2035"/>
    <w:rsid w:val="005A589D"/>
    <w:rsid w:val="005A5938"/>
    <w:rsid w:val="005B342E"/>
    <w:rsid w:val="005B458F"/>
    <w:rsid w:val="005B5363"/>
    <w:rsid w:val="005B74FD"/>
    <w:rsid w:val="005C0693"/>
    <w:rsid w:val="005C0F90"/>
    <w:rsid w:val="005C686F"/>
    <w:rsid w:val="005C7349"/>
    <w:rsid w:val="005D14E3"/>
    <w:rsid w:val="005D3132"/>
    <w:rsid w:val="005D337E"/>
    <w:rsid w:val="005D4679"/>
    <w:rsid w:val="005D47E5"/>
    <w:rsid w:val="005D584A"/>
    <w:rsid w:val="005E0E17"/>
    <w:rsid w:val="005E1019"/>
    <w:rsid w:val="005E10ED"/>
    <w:rsid w:val="005E46D4"/>
    <w:rsid w:val="005F2453"/>
    <w:rsid w:val="005F5E19"/>
    <w:rsid w:val="005F6193"/>
    <w:rsid w:val="005F7CB4"/>
    <w:rsid w:val="006000F5"/>
    <w:rsid w:val="0060078E"/>
    <w:rsid w:val="00600B64"/>
    <w:rsid w:val="00600EAF"/>
    <w:rsid w:val="00601705"/>
    <w:rsid w:val="00604D3D"/>
    <w:rsid w:val="00607F55"/>
    <w:rsid w:val="00610D68"/>
    <w:rsid w:val="006121C3"/>
    <w:rsid w:val="00613DE3"/>
    <w:rsid w:val="0061463B"/>
    <w:rsid w:val="00614B5A"/>
    <w:rsid w:val="00615C7B"/>
    <w:rsid w:val="00620107"/>
    <w:rsid w:val="006205F0"/>
    <w:rsid w:val="00620FB2"/>
    <w:rsid w:val="006223A0"/>
    <w:rsid w:val="0062473E"/>
    <w:rsid w:val="00624B9A"/>
    <w:rsid w:val="0062535C"/>
    <w:rsid w:val="00632E9D"/>
    <w:rsid w:val="006426D6"/>
    <w:rsid w:val="006449DA"/>
    <w:rsid w:val="00646F7C"/>
    <w:rsid w:val="00652AAB"/>
    <w:rsid w:val="00655357"/>
    <w:rsid w:val="00656212"/>
    <w:rsid w:val="006600C7"/>
    <w:rsid w:val="006620AE"/>
    <w:rsid w:val="00664179"/>
    <w:rsid w:val="006649D9"/>
    <w:rsid w:val="00665B39"/>
    <w:rsid w:val="00665BC9"/>
    <w:rsid w:val="00670424"/>
    <w:rsid w:val="0067304F"/>
    <w:rsid w:val="0067429A"/>
    <w:rsid w:val="00676DAC"/>
    <w:rsid w:val="006771EC"/>
    <w:rsid w:val="006777AE"/>
    <w:rsid w:val="00677A1B"/>
    <w:rsid w:val="00677E24"/>
    <w:rsid w:val="006815BB"/>
    <w:rsid w:val="00682360"/>
    <w:rsid w:val="006861FA"/>
    <w:rsid w:val="0068772C"/>
    <w:rsid w:val="00687733"/>
    <w:rsid w:val="00692751"/>
    <w:rsid w:val="006943BB"/>
    <w:rsid w:val="00694DA7"/>
    <w:rsid w:val="006A3C83"/>
    <w:rsid w:val="006A7304"/>
    <w:rsid w:val="006A75B2"/>
    <w:rsid w:val="006B0F60"/>
    <w:rsid w:val="006B3513"/>
    <w:rsid w:val="006B5284"/>
    <w:rsid w:val="006B5D78"/>
    <w:rsid w:val="006C1411"/>
    <w:rsid w:val="006C345C"/>
    <w:rsid w:val="006C3A25"/>
    <w:rsid w:val="006D0AFE"/>
    <w:rsid w:val="006D1819"/>
    <w:rsid w:val="006D2907"/>
    <w:rsid w:val="006D3165"/>
    <w:rsid w:val="006D37DF"/>
    <w:rsid w:val="006D5599"/>
    <w:rsid w:val="006D631B"/>
    <w:rsid w:val="006E1961"/>
    <w:rsid w:val="006E5B88"/>
    <w:rsid w:val="006F10BB"/>
    <w:rsid w:val="006F53E3"/>
    <w:rsid w:val="00702783"/>
    <w:rsid w:val="00703190"/>
    <w:rsid w:val="0070354C"/>
    <w:rsid w:val="00705E92"/>
    <w:rsid w:val="0071099D"/>
    <w:rsid w:val="007123CF"/>
    <w:rsid w:val="007168C1"/>
    <w:rsid w:val="00722EE9"/>
    <w:rsid w:val="00724FB0"/>
    <w:rsid w:val="00726F24"/>
    <w:rsid w:val="00727AED"/>
    <w:rsid w:val="00731D4F"/>
    <w:rsid w:val="007364FF"/>
    <w:rsid w:val="007368E8"/>
    <w:rsid w:val="00740D2E"/>
    <w:rsid w:val="0074230A"/>
    <w:rsid w:val="007441AD"/>
    <w:rsid w:val="007451BB"/>
    <w:rsid w:val="00745AEC"/>
    <w:rsid w:val="00746622"/>
    <w:rsid w:val="00751420"/>
    <w:rsid w:val="007522B8"/>
    <w:rsid w:val="0075416E"/>
    <w:rsid w:val="007545C2"/>
    <w:rsid w:val="00756278"/>
    <w:rsid w:val="00756C1B"/>
    <w:rsid w:val="00761AF6"/>
    <w:rsid w:val="00762803"/>
    <w:rsid w:val="00764818"/>
    <w:rsid w:val="00766898"/>
    <w:rsid w:val="00767A76"/>
    <w:rsid w:val="00767A92"/>
    <w:rsid w:val="0077309E"/>
    <w:rsid w:val="00773758"/>
    <w:rsid w:val="00773C76"/>
    <w:rsid w:val="007746B0"/>
    <w:rsid w:val="007776B4"/>
    <w:rsid w:val="007802B4"/>
    <w:rsid w:val="00783927"/>
    <w:rsid w:val="00785507"/>
    <w:rsid w:val="00790625"/>
    <w:rsid w:val="007937B0"/>
    <w:rsid w:val="007940D5"/>
    <w:rsid w:val="0079510D"/>
    <w:rsid w:val="007954A3"/>
    <w:rsid w:val="0079559C"/>
    <w:rsid w:val="0079610C"/>
    <w:rsid w:val="007A3EE2"/>
    <w:rsid w:val="007A7317"/>
    <w:rsid w:val="007B54B1"/>
    <w:rsid w:val="007C12AF"/>
    <w:rsid w:val="007D08F6"/>
    <w:rsid w:val="007D1485"/>
    <w:rsid w:val="007D429D"/>
    <w:rsid w:val="007D63AF"/>
    <w:rsid w:val="007E06C5"/>
    <w:rsid w:val="007E1C8F"/>
    <w:rsid w:val="007F4044"/>
    <w:rsid w:val="007F4B92"/>
    <w:rsid w:val="008013B3"/>
    <w:rsid w:val="00803BC4"/>
    <w:rsid w:val="00803FA1"/>
    <w:rsid w:val="008059C4"/>
    <w:rsid w:val="00811A1B"/>
    <w:rsid w:val="00811F83"/>
    <w:rsid w:val="00812679"/>
    <w:rsid w:val="00825508"/>
    <w:rsid w:val="00830237"/>
    <w:rsid w:val="00834498"/>
    <w:rsid w:val="00834758"/>
    <w:rsid w:val="00834D1E"/>
    <w:rsid w:val="008402EF"/>
    <w:rsid w:val="008435C9"/>
    <w:rsid w:val="00843986"/>
    <w:rsid w:val="0084498A"/>
    <w:rsid w:val="00851398"/>
    <w:rsid w:val="008543C1"/>
    <w:rsid w:val="00856332"/>
    <w:rsid w:val="00857350"/>
    <w:rsid w:val="0086108A"/>
    <w:rsid w:val="008611E0"/>
    <w:rsid w:val="00866175"/>
    <w:rsid w:val="008667C5"/>
    <w:rsid w:val="00872273"/>
    <w:rsid w:val="00874D71"/>
    <w:rsid w:val="0088350E"/>
    <w:rsid w:val="00885D20"/>
    <w:rsid w:val="00891908"/>
    <w:rsid w:val="00892AA7"/>
    <w:rsid w:val="00893D14"/>
    <w:rsid w:val="00896087"/>
    <w:rsid w:val="008A3927"/>
    <w:rsid w:val="008A4EF5"/>
    <w:rsid w:val="008B2E51"/>
    <w:rsid w:val="008B35BA"/>
    <w:rsid w:val="008B4D2B"/>
    <w:rsid w:val="008B52E6"/>
    <w:rsid w:val="008C2912"/>
    <w:rsid w:val="008C65E3"/>
    <w:rsid w:val="008D419A"/>
    <w:rsid w:val="008D6C88"/>
    <w:rsid w:val="008E498A"/>
    <w:rsid w:val="008E4A31"/>
    <w:rsid w:val="008E4C30"/>
    <w:rsid w:val="008E6B64"/>
    <w:rsid w:val="008F0AF9"/>
    <w:rsid w:val="008F0B2C"/>
    <w:rsid w:val="008F0C76"/>
    <w:rsid w:val="008F18C3"/>
    <w:rsid w:val="008F4963"/>
    <w:rsid w:val="008F4FD5"/>
    <w:rsid w:val="008F63AB"/>
    <w:rsid w:val="008F7244"/>
    <w:rsid w:val="008F7A7B"/>
    <w:rsid w:val="00901157"/>
    <w:rsid w:val="00903C5E"/>
    <w:rsid w:val="00903C87"/>
    <w:rsid w:val="00905426"/>
    <w:rsid w:val="009059F4"/>
    <w:rsid w:val="00910F87"/>
    <w:rsid w:val="00911565"/>
    <w:rsid w:val="00913F64"/>
    <w:rsid w:val="009260C6"/>
    <w:rsid w:val="00930864"/>
    <w:rsid w:val="0093399C"/>
    <w:rsid w:val="0094049B"/>
    <w:rsid w:val="00942FB7"/>
    <w:rsid w:val="009444BF"/>
    <w:rsid w:val="009469CE"/>
    <w:rsid w:val="00946C84"/>
    <w:rsid w:val="0095137C"/>
    <w:rsid w:val="00951D14"/>
    <w:rsid w:val="00952427"/>
    <w:rsid w:val="0096067E"/>
    <w:rsid w:val="00961D80"/>
    <w:rsid w:val="00962510"/>
    <w:rsid w:val="0096411C"/>
    <w:rsid w:val="00973D85"/>
    <w:rsid w:val="00977410"/>
    <w:rsid w:val="00977F86"/>
    <w:rsid w:val="0098025A"/>
    <w:rsid w:val="00983C5D"/>
    <w:rsid w:val="00983EE9"/>
    <w:rsid w:val="009844E3"/>
    <w:rsid w:val="009852C7"/>
    <w:rsid w:val="00986123"/>
    <w:rsid w:val="00990EB4"/>
    <w:rsid w:val="00990FAA"/>
    <w:rsid w:val="00990FE1"/>
    <w:rsid w:val="0099124C"/>
    <w:rsid w:val="00992C4C"/>
    <w:rsid w:val="0099449E"/>
    <w:rsid w:val="00995806"/>
    <w:rsid w:val="00995D56"/>
    <w:rsid w:val="009A0A68"/>
    <w:rsid w:val="009A1607"/>
    <w:rsid w:val="009A1937"/>
    <w:rsid w:val="009A381A"/>
    <w:rsid w:val="009A64AA"/>
    <w:rsid w:val="009B2ACD"/>
    <w:rsid w:val="009B446D"/>
    <w:rsid w:val="009B504F"/>
    <w:rsid w:val="009B5276"/>
    <w:rsid w:val="009B7090"/>
    <w:rsid w:val="009B79C3"/>
    <w:rsid w:val="009B7D19"/>
    <w:rsid w:val="009C168E"/>
    <w:rsid w:val="009C1C58"/>
    <w:rsid w:val="009C1D70"/>
    <w:rsid w:val="009C1F8B"/>
    <w:rsid w:val="009C361E"/>
    <w:rsid w:val="009C38A0"/>
    <w:rsid w:val="009C6CB2"/>
    <w:rsid w:val="009C7596"/>
    <w:rsid w:val="009D2270"/>
    <w:rsid w:val="009E1791"/>
    <w:rsid w:val="009E1F7D"/>
    <w:rsid w:val="009E7AB5"/>
    <w:rsid w:val="009F1B03"/>
    <w:rsid w:val="009F3271"/>
    <w:rsid w:val="009F5136"/>
    <w:rsid w:val="00A01048"/>
    <w:rsid w:val="00A0314A"/>
    <w:rsid w:val="00A04B9E"/>
    <w:rsid w:val="00A057C5"/>
    <w:rsid w:val="00A06E42"/>
    <w:rsid w:val="00A07351"/>
    <w:rsid w:val="00A0776A"/>
    <w:rsid w:val="00A10591"/>
    <w:rsid w:val="00A10598"/>
    <w:rsid w:val="00A114B8"/>
    <w:rsid w:val="00A128D1"/>
    <w:rsid w:val="00A13B86"/>
    <w:rsid w:val="00A14B90"/>
    <w:rsid w:val="00A202E2"/>
    <w:rsid w:val="00A22DA4"/>
    <w:rsid w:val="00A232D5"/>
    <w:rsid w:val="00A23627"/>
    <w:rsid w:val="00A2467E"/>
    <w:rsid w:val="00A2520A"/>
    <w:rsid w:val="00A257DF"/>
    <w:rsid w:val="00A26CC9"/>
    <w:rsid w:val="00A303EB"/>
    <w:rsid w:val="00A30B41"/>
    <w:rsid w:val="00A30DC6"/>
    <w:rsid w:val="00A31E3F"/>
    <w:rsid w:val="00A330DB"/>
    <w:rsid w:val="00A3702C"/>
    <w:rsid w:val="00A37CDA"/>
    <w:rsid w:val="00A40E52"/>
    <w:rsid w:val="00A51A51"/>
    <w:rsid w:val="00A54530"/>
    <w:rsid w:val="00A55A36"/>
    <w:rsid w:val="00A56271"/>
    <w:rsid w:val="00A57CFB"/>
    <w:rsid w:val="00A6060F"/>
    <w:rsid w:val="00A622EB"/>
    <w:rsid w:val="00A63935"/>
    <w:rsid w:val="00A6431B"/>
    <w:rsid w:val="00A65719"/>
    <w:rsid w:val="00A71C7B"/>
    <w:rsid w:val="00A72DC4"/>
    <w:rsid w:val="00A817D0"/>
    <w:rsid w:val="00A839D7"/>
    <w:rsid w:val="00A86633"/>
    <w:rsid w:val="00A8714F"/>
    <w:rsid w:val="00A90775"/>
    <w:rsid w:val="00A9113A"/>
    <w:rsid w:val="00A919CF"/>
    <w:rsid w:val="00A92102"/>
    <w:rsid w:val="00A94A03"/>
    <w:rsid w:val="00A95B0C"/>
    <w:rsid w:val="00A95EE5"/>
    <w:rsid w:val="00A96C72"/>
    <w:rsid w:val="00A97B3C"/>
    <w:rsid w:val="00AA46E7"/>
    <w:rsid w:val="00AA5115"/>
    <w:rsid w:val="00AA518F"/>
    <w:rsid w:val="00AA51C5"/>
    <w:rsid w:val="00AA5516"/>
    <w:rsid w:val="00AA6BF6"/>
    <w:rsid w:val="00AB1A65"/>
    <w:rsid w:val="00AB1EAA"/>
    <w:rsid w:val="00AB4F85"/>
    <w:rsid w:val="00AB5F5B"/>
    <w:rsid w:val="00AB6930"/>
    <w:rsid w:val="00AB711F"/>
    <w:rsid w:val="00AC4D5D"/>
    <w:rsid w:val="00AC4DA0"/>
    <w:rsid w:val="00AC5877"/>
    <w:rsid w:val="00AC5F87"/>
    <w:rsid w:val="00AD1918"/>
    <w:rsid w:val="00AD291E"/>
    <w:rsid w:val="00AD3605"/>
    <w:rsid w:val="00AD3725"/>
    <w:rsid w:val="00AD4374"/>
    <w:rsid w:val="00AD63E4"/>
    <w:rsid w:val="00AD6C0A"/>
    <w:rsid w:val="00AE4D96"/>
    <w:rsid w:val="00AF2483"/>
    <w:rsid w:val="00AF3A2E"/>
    <w:rsid w:val="00B02B60"/>
    <w:rsid w:val="00B04A2B"/>
    <w:rsid w:val="00B052AC"/>
    <w:rsid w:val="00B12DD7"/>
    <w:rsid w:val="00B13526"/>
    <w:rsid w:val="00B1747E"/>
    <w:rsid w:val="00B210A7"/>
    <w:rsid w:val="00B219FE"/>
    <w:rsid w:val="00B22962"/>
    <w:rsid w:val="00B22CB3"/>
    <w:rsid w:val="00B24F8D"/>
    <w:rsid w:val="00B30923"/>
    <w:rsid w:val="00B331F3"/>
    <w:rsid w:val="00B338BA"/>
    <w:rsid w:val="00B3499D"/>
    <w:rsid w:val="00B34A07"/>
    <w:rsid w:val="00B34A28"/>
    <w:rsid w:val="00B35319"/>
    <w:rsid w:val="00B35B6D"/>
    <w:rsid w:val="00B35C01"/>
    <w:rsid w:val="00B36D1B"/>
    <w:rsid w:val="00B37C78"/>
    <w:rsid w:val="00B4305F"/>
    <w:rsid w:val="00B5250B"/>
    <w:rsid w:val="00B533CB"/>
    <w:rsid w:val="00B549DB"/>
    <w:rsid w:val="00B54D15"/>
    <w:rsid w:val="00B55821"/>
    <w:rsid w:val="00B56CA6"/>
    <w:rsid w:val="00B57F1C"/>
    <w:rsid w:val="00B62C12"/>
    <w:rsid w:val="00B635BB"/>
    <w:rsid w:val="00B63998"/>
    <w:rsid w:val="00B65611"/>
    <w:rsid w:val="00B66721"/>
    <w:rsid w:val="00B73E2E"/>
    <w:rsid w:val="00B73F40"/>
    <w:rsid w:val="00B7616F"/>
    <w:rsid w:val="00B76762"/>
    <w:rsid w:val="00B808F1"/>
    <w:rsid w:val="00B82E5C"/>
    <w:rsid w:val="00B8470A"/>
    <w:rsid w:val="00B8739F"/>
    <w:rsid w:val="00B87931"/>
    <w:rsid w:val="00B97895"/>
    <w:rsid w:val="00BA0F30"/>
    <w:rsid w:val="00BA2FC2"/>
    <w:rsid w:val="00BA56BE"/>
    <w:rsid w:val="00BB115D"/>
    <w:rsid w:val="00BB15AE"/>
    <w:rsid w:val="00BB231A"/>
    <w:rsid w:val="00BB28D1"/>
    <w:rsid w:val="00BB2B1A"/>
    <w:rsid w:val="00BC0F1B"/>
    <w:rsid w:val="00BC243E"/>
    <w:rsid w:val="00BC4AEC"/>
    <w:rsid w:val="00BD0E12"/>
    <w:rsid w:val="00BD25A4"/>
    <w:rsid w:val="00BD3281"/>
    <w:rsid w:val="00BD3744"/>
    <w:rsid w:val="00BD4841"/>
    <w:rsid w:val="00BD4A6A"/>
    <w:rsid w:val="00BE1197"/>
    <w:rsid w:val="00BE11B0"/>
    <w:rsid w:val="00BE144C"/>
    <w:rsid w:val="00BE4400"/>
    <w:rsid w:val="00BE65F8"/>
    <w:rsid w:val="00BE696E"/>
    <w:rsid w:val="00BF08DF"/>
    <w:rsid w:val="00BF156B"/>
    <w:rsid w:val="00BF2F4D"/>
    <w:rsid w:val="00BF34A7"/>
    <w:rsid w:val="00BF616D"/>
    <w:rsid w:val="00BF6809"/>
    <w:rsid w:val="00C00B8C"/>
    <w:rsid w:val="00C010BA"/>
    <w:rsid w:val="00C04C15"/>
    <w:rsid w:val="00C10598"/>
    <w:rsid w:val="00C12FF8"/>
    <w:rsid w:val="00C13C40"/>
    <w:rsid w:val="00C13CF7"/>
    <w:rsid w:val="00C1627C"/>
    <w:rsid w:val="00C17C20"/>
    <w:rsid w:val="00C20E8A"/>
    <w:rsid w:val="00C22F9D"/>
    <w:rsid w:val="00C238B6"/>
    <w:rsid w:val="00C24A08"/>
    <w:rsid w:val="00C24B56"/>
    <w:rsid w:val="00C2672B"/>
    <w:rsid w:val="00C31CA4"/>
    <w:rsid w:val="00C344BC"/>
    <w:rsid w:val="00C34D41"/>
    <w:rsid w:val="00C36839"/>
    <w:rsid w:val="00C37B51"/>
    <w:rsid w:val="00C40159"/>
    <w:rsid w:val="00C41237"/>
    <w:rsid w:val="00C4430E"/>
    <w:rsid w:val="00C464AB"/>
    <w:rsid w:val="00C46725"/>
    <w:rsid w:val="00C46950"/>
    <w:rsid w:val="00C56102"/>
    <w:rsid w:val="00C62224"/>
    <w:rsid w:val="00C63307"/>
    <w:rsid w:val="00C65092"/>
    <w:rsid w:val="00C70293"/>
    <w:rsid w:val="00C706D6"/>
    <w:rsid w:val="00C7369F"/>
    <w:rsid w:val="00C75C24"/>
    <w:rsid w:val="00C76815"/>
    <w:rsid w:val="00C81017"/>
    <w:rsid w:val="00C817A8"/>
    <w:rsid w:val="00C85CB2"/>
    <w:rsid w:val="00C90C4B"/>
    <w:rsid w:val="00C94E88"/>
    <w:rsid w:val="00CA1085"/>
    <w:rsid w:val="00CA4865"/>
    <w:rsid w:val="00CA4E3E"/>
    <w:rsid w:val="00CA614B"/>
    <w:rsid w:val="00CB3539"/>
    <w:rsid w:val="00CB3E70"/>
    <w:rsid w:val="00CB52D4"/>
    <w:rsid w:val="00CB55BB"/>
    <w:rsid w:val="00CB5884"/>
    <w:rsid w:val="00CB621E"/>
    <w:rsid w:val="00CB66FD"/>
    <w:rsid w:val="00CB7CA3"/>
    <w:rsid w:val="00CC2D17"/>
    <w:rsid w:val="00CC3394"/>
    <w:rsid w:val="00CC3705"/>
    <w:rsid w:val="00CC472C"/>
    <w:rsid w:val="00CC7BBA"/>
    <w:rsid w:val="00CD2AE2"/>
    <w:rsid w:val="00CD48DD"/>
    <w:rsid w:val="00CD5043"/>
    <w:rsid w:val="00CE2347"/>
    <w:rsid w:val="00CE2474"/>
    <w:rsid w:val="00CE67F2"/>
    <w:rsid w:val="00CE6804"/>
    <w:rsid w:val="00CF011E"/>
    <w:rsid w:val="00CF16AE"/>
    <w:rsid w:val="00CF4717"/>
    <w:rsid w:val="00CF4F4A"/>
    <w:rsid w:val="00CF5FC2"/>
    <w:rsid w:val="00CF76C9"/>
    <w:rsid w:val="00D00D9B"/>
    <w:rsid w:val="00D027CF"/>
    <w:rsid w:val="00D05058"/>
    <w:rsid w:val="00D101F0"/>
    <w:rsid w:val="00D1166C"/>
    <w:rsid w:val="00D11C80"/>
    <w:rsid w:val="00D12C54"/>
    <w:rsid w:val="00D140A5"/>
    <w:rsid w:val="00D14CEA"/>
    <w:rsid w:val="00D158E6"/>
    <w:rsid w:val="00D2350C"/>
    <w:rsid w:val="00D23D48"/>
    <w:rsid w:val="00D27B3C"/>
    <w:rsid w:val="00D32A4B"/>
    <w:rsid w:val="00D33934"/>
    <w:rsid w:val="00D33DBF"/>
    <w:rsid w:val="00D34F63"/>
    <w:rsid w:val="00D36C0C"/>
    <w:rsid w:val="00D37909"/>
    <w:rsid w:val="00D402EB"/>
    <w:rsid w:val="00D43D8F"/>
    <w:rsid w:val="00D44EA6"/>
    <w:rsid w:val="00D4534C"/>
    <w:rsid w:val="00D50E6F"/>
    <w:rsid w:val="00D522F2"/>
    <w:rsid w:val="00D52A75"/>
    <w:rsid w:val="00D54AE3"/>
    <w:rsid w:val="00D618C3"/>
    <w:rsid w:val="00D6676E"/>
    <w:rsid w:val="00D700BE"/>
    <w:rsid w:val="00D72A35"/>
    <w:rsid w:val="00D74A7C"/>
    <w:rsid w:val="00D81D9B"/>
    <w:rsid w:val="00D85249"/>
    <w:rsid w:val="00D873AF"/>
    <w:rsid w:val="00D93042"/>
    <w:rsid w:val="00D96B34"/>
    <w:rsid w:val="00DA1557"/>
    <w:rsid w:val="00DA5383"/>
    <w:rsid w:val="00DA5C4D"/>
    <w:rsid w:val="00DA6102"/>
    <w:rsid w:val="00DB1ED2"/>
    <w:rsid w:val="00DB31FD"/>
    <w:rsid w:val="00DC057B"/>
    <w:rsid w:val="00DC4B70"/>
    <w:rsid w:val="00DC4D5C"/>
    <w:rsid w:val="00DC6CD0"/>
    <w:rsid w:val="00DD1152"/>
    <w:rsid w:val="00DD28AF"/>
    <w:rsid w:val="00DD7508"/>
    <w:rsid w:val="00DE0237"/>
    <w:rsid w:val="00DE15C2"/>
    <w:rsid w:val="00DE2D89"/>
    <w:rsid w:val="00DE4962"/>
    <w:rsid w:val="00DE6F58"/>
    <w:rsid w:val="00DF29B2"/>
    <w:rsid w:val="00DF2B09"/>
    <w:rsid w:val="00DF3089"/>
    <w:rsid w:val="00DF390C"/>
    <w:rsid w:val="00DF7A85"/>
    <w:rsid w:val="00E016D4"/>
    <w:rsid w:val="00E01F5B"/>
    <w:rsid w:val="00E02E81"/>
    <w:rsid w:val="00E04632"/>
    <w:rsid w:val="00E05589"/>
    <w:rsid w:val="00E10FF6"/>
    <w:rsid w:val="00E12AEE"/>
    <w:rsid w:val="00E1657C"/>
    <w:rsid w:val="00E16AB1"/>
    <w:rsid w:val="00E174C9"/>
    <w:rsid w:val="00E22FEF"/>
    <w:rsid w:val="00E2329B"/>
    <w:rsid w:val="00E24027"/>
    <w:rsid w:val="00E2620D"/>
    <w:rsid w:val="00E26442"/>
    <w:rsid w:val="00E27450"/>
    <w:rsid w:val="00E302A4"/>
    <w:rsid w:val="00E330F3"/>
    <w:rsid w:val="00E34665"/>
    <w:rsid w:val="00E373E6"/>
    <w:rsid w:val="00E40690"/>
    <w:rsid w:val="00E413D9"/>
    <w:rsid w:val="00E43999"/>
    <w:rsid w:val="00E44482"/>
    <w:rsid w:val="00E4611D"/>
    <w:rsid w:val="00E47336"/>
    <w:rsid w:val="00E50EA3"/>
    <w:rsid w:val="00E514F1"/>
    <w:rsid w:val="00E525FC"/>
    <w:rsid w:val="00E5470E"/>
    <w:rsid w:val="00E57BFC"/>
    <w:rsid w:val="00E64055"/>
    <w:rsid w:val="00E66135"/>
    <w:rsid w:val="00E67B14"/>
    <w:rsid w:val="00E67BF5"/>
    <w:rsid w:val="00E67F84"/>
    <w:rsid w:val="00E7111F"/>
    <w:rsid w:val="00E74A72"/>
    <w:rsid w:val="00E75AD8"/>
    <w:rsid w:val="00E76535"/>
    <w:rsid w:val="00E77D4F"/>
    <w:rsid w:val="00E80289"/>
    <w:rsid w:val="00E81D6E"/>
    <w:rsid w:val="00E901FE"/>
    <w:rsid w:val="00E90A71"/>
    <w:rsid w:val="00E910ED"/>
    <w:rsid w:val="00E94176"/>
    <w:rsid w:val="00E94FED"/>
    <w:rsid w:val="00E97786"/>
    <w:rsid w:val="00E97AD4"/>
    <w:rsid w:val="00EA7B14"/>
    <w:rsid w:val="00EB10D4"/>
    <w:rsid w:val="00EB3A4E"/>
    <w:rsid w:val="00EB3AD9"/>
    <w:rsid w:val="00EB66A8"/>
    <w:rsid w:val="00EB6AD9"/>
    <w:rsid w:val="00EC0449"/>
    <w:rsid w:val="00EC25C7"/>
    <w:rsid w:val="00ED0BE2"/>
    <w:rsid w:val="00ED1885"/>
    <w:rsid w:val="00ED4A43"/>
    <w:rsid w:val="00ED545D"/>
    <w:rsid w:val="00ED54B3"/>
    <w:rsid w:val="00ED6315"/>
    <w:rsid w:val="00ED6F56"/>
    <w:rsid w:val="00EE2B44"/>
    <w:rsid w:val="00EE462B"/>
    <w:rsid w:val="00EE4D96"/>
    <w:rsid w:val="00EE7996"/>
    <w:rsid w:val="00EF1C81"/>
    <w:rsid w:val="00EF2A3F"/>
    <w:rsid w:val="00EF620C"/>
    <w:rsid w:val="00F11420"/>
    <w:rsid w:val="00F13A22"/>
    <w:rsid w:val="00F13DE9"/>
    <w:rsid w:val="00F23CD1"/>
    <w:rsid w:val="00F248FD"/>
    <w:rsid w:val="00F25290"/>
    <w:rsid w:val="00F25D40"/>
    <w:rsid w:val="00F264C8"/>
    <w:rsid w:val="00F2766E"/>
    <w:rsid w:val="00F276E2"/>
    <w:rsid w:val="00F30C70"/>
    <w:rsid w:val="00F313C1"/>
    <w:rsid w:val="00F3197A"/>
    <w:rsid w:val="00F320AC"/>
    <w:rsid w:val="00F325BE"/>
    <w:rsid w:val="00F340BA"/>
    <w:rsid w:val="00F34BC7"/>
    <w:rsid w:val="00F37026"/>
    <w:rsid w:val="00F42A45"/>
    <w:rsid w:val="00F42C05"/>
    <w:rsid w:val="00F42C20"/>
    <w:rsid w:val="00F43BA4"/>
    <w:rsid w:val="00F43CFC"/>
    <w:rsid w:val="00F45352"/>
    <w:rsid w:val="00F469F2"/>
    <w:rsid w:val="00F47843"/>
    <w:rsid w:val="00F5041B"/>
    <w:rsid w:val="00F55252"/>
    <w:rsid w:val="00F555D3"/>
    <w:rsid w:val="00F624CD"/>
    <w:rsid w:val="00F62762"/>
    <w:rsid w:val="00F64891"/>
    <w:rsid w:val="00F64F96"/>
    <w:rsid w:val="00F71217"/>
    <w:rsid w:val="00F7669D"/>
    <w:rsid w:val="00F878D7"/>
    <w:rsid w:val="00F87BA9"/>
    <w:rsid w:val="00F93ED7"/>
    <w:rsid w:val="00F95906"/>
    <w:rsid w:val="00F960B0"/>
    <w:rsid w:val="00F9690B"/>
    <w:rsid w:val="00F97FD1"/>
    <w:rsid w:val="00FA055A"/>
    <w:rsid w:val="00FA4DD5"/>
    <w:rsid w:val="00FB0EC4"/>
    <w:rsid w:val="00FB2376"/>
    <w:rsid w:val="00FB36D8"/>
    <w:rsid w:val="00FB5679"/>
    <w:rsid w:val="00FC2BD9"/>
    <w:rsid w:val="00FC4A16"/>
    <w:rsid w:val="00FD0EB5"/>
    <w:rsid w:val="00FD5D22"/>
    <w:rsid w:val="00FD63D7"/>
    <w:rsid w:val="00FE01DD"/>
    <w:rsid w:val="00FE0AF9"/>
    <w:rsid w:val="00FE3A35"/>
    <w:rsid w:val="00FE47CA"/>
    <w:rsid w:val="00FE6542"/>
    <w:rsid w:val="00FE6E97"/>
    <w:rsid w:val="00FF0BEB"/>
    <w:rsid w:val="00FF1D52"/>
    <w:rsid w:val="00FF322D"/>
    <w:rsid w:val="00FF3B23"/>
    <w:rsid w:val="00FF6A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AF78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17674"/>
    <w:pPr>
      <w:pBdr>
        <w:top w:val="nil"/>
        <w:left w:val="nil"/>
        <w:bottom w:val="nil"/>
        <w:right w:val="nil"/>
        <w:between w:val="nil"/>
        <w:bar w:val="nil"/>
      </w:pBdr>
    </w:pPr>
    <w:rPr>
      <w:rFonts w:ascii="Times New Roman" w:eastAsia="Arial Unicode MS" w:hAnsi="Times New Roman" w:cs="Times New Roman"/>
      <w:bdr w:val="nil"/>
    </w:rPr>
  </w:style>
  <w:style w:type="paragraph" w:styleId="Heading1">
    <w:name w:val="heading 1"/>
    <w:aliases w:val="EP Main Heading"/>
    <w:basedOn w:val="PlainText"/>
    <w:next w:val="Normal"/>
    <w:link w:val="Heading1Char"/>
    <w:uiPriority w:val="9"/>
    <w:qFormat/>
    <w:rsid w:val="00317674"/>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317674"/>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317674"/>
    <w:pPr>
      <w:outlineLvl w:val="2"/>
    </w:pPr>
  </w:style>
  <w:style w:type="character" w:default="1" w:styleId="DefaultParagraphFont">
    <w:name w:val="Default Paragraph Font"/>
    <w:uiPriority w:val="1"/>
    <w:semiHidden/>
    <w:unhideWhenUsed/>
    <w:rsid w:val="0031767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17674"/>
  </w:style>
  <w:style w:type="character" w:customStyle="1" w:styleId="Heading1Char">
    <w:name w:val="Heading 1 Char"/>
    <w:aliases w:val="EP Main Heading Char"/>
    <w:basedOn w:val="DefaultParagraphFont"/>
    <w:link w:val="Heading1"/>
    <w:uiPriority w:val="9"/>
    <w:rsid w:val="00317674"/>
    <w:rPr>
      <w:rFonts w:ascii="Arial" w:eastAsia="Calibri" w:hAnsi="Arial" w:cs="Calibri"/>
      <w:b/>
      <w:bCs/>
      <w:caps/>
      <w:color w:val="000000"/>
      <w:sz w:val="22"/>
      <w:szCs w:val="22"/>
      <w:u w:color="000000"/>
      <w:bdr w:val="nil"/>
      <w:lang w:val="es-ES_tradnl"/>
    </w:rPr>
  </w:style>
  <w:style w:type="character" w:customStyle="1" w:styleId="Heading2Char">
    <w:name w:val="Heading 2 Char"/>
    <w:aliases w:val="EP Subhead Char"/>
    <w:basedOn w:val="DefaultParagraphFont"/>
    <w:link w:val="Heading2"/>
    <w:uiPriority w:val="9"/>
    <w:rsid w:val="00317674"/>
    <w:rPr>
      <w:rFonts w:ascii="Arial" w:eastAsia="Arial Unicode MS" w:hAnsi="Arial" w:cs="Times New Roman"/>
      <w:b/>
      <w:bCs/>
      <w:sz w:val="22"/>
      <w:szCs w:val="22"/>
      <w:bdr w:val="nil"/>
    </w:rPr>
  </w:style>
  <w:style w:type="paragraph" w:styleId="NoSpacing">
    <w:name w:val="No Spacing"/>
    <w:aliases w:val="EP Normal Text"/>
    <w:basedOn w:val="Normal"/>
    <w:uiPriority w:val="1"/>
    <w:qFormat/>
    <w:rsid w:val="00317674"/>
    <w:rPr>
      <w:rFonts w:ascii="Arial" w:hAnsi="Arial"/>
      <w:sz w:val="22"/>
      <w:szCs w:val="22"/>
    </w:rPr>
  </w:style>
  <w:style w:type="paragraph" w:styleId="PlainText">
    <w:name w:val="Plain Text"/>
    <w:link w:val="PlainTextChar"/>
    <w:rsid w:val="00317674"/>
    <w:pPr>
      <w:pBdr>
        <w:top w:val="nil"/>
        <w:left w:val="nil"/>
        <w:bottom w:val="nil"/>
        <w:right w:val="nil"/>
        <w:between w:val="nil"/>
        <w:bar w:val="nil"/>
      </w:pBdr>
    </w:pPr>
    <w:rPr>
      <w:rFonts w:ascii="Calibri" w:eastAsia="Calibri" w:hAnsi="Calibri" w:cs="Calibri"/>
      <w:color w:val="000000"/>
      <w:sz w:val="22"/>
      <w:szCs w:val="22"/>
      <w:u w:color="000000"/>
      <w:bdr w:val="nil"/>
      <w:lang w:val="es-ES_tradnl"/>
    </w:rPr>
  </w:style>
  <w:style w:type="character" w:customStyle="1" w:styleId="PlainTextChar">
    <w:name w:val="Plain Text Char"/>
    <w:basedOn w:val="DefaultParagraphFont"/>
    <w:link w:val="PlainText"/>
    <w:rsid w:val="00317674"/>
    <w:rPr>
      <w:rFonts w:ascii="Calibri" w:eastAsia="Calibri" w:hAnsi="Calibri" w:cs="Calibri"/>
      <w:color w:val="000000"/>
      <w:sz w:val="22"/>
      <w:szCs w:val="22"/>
      <w:u w:color="000000"/>
      <w:bdr w:val="nil"/>
      <w:lang w:val="es-ES_tradnl"/>
    </w:rPr>
  </w:style>
  <w:style w:type="paragraph" w:styleId="BalloonText">
    <w:name w:val="Balloon Text"/>
    <w:basedOn w:val="Normal"/>
    <w:link w:val="BalloonTextChar"/>
    <w:uiPriority w:val="99"/>
    <w:semiHidden/>
    <w:unhideWhenUsed/>
    <w:rsid w:val="003176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7674"/>
    <w:rPr>
      <w:rFonts w:ascii="Lucida Grande" w:eastAsia="Arial Unicode MS" w:hAnsi="Lucida Grande" w:cs="Lucida Grande"/>
      <w:sz w:val="18"/>
      <w:szCs w:val="18"/>
      <w:bdr w:val="nil"/>
    </w:rPr>
  </w:style>
  <w:style w:type="character" w:customStyle="1" w:styleId="Heading3Char">
    <w:name w:val="Heading 3 Char"/>
    <w:aliases w:val="Sub heading Char"/>
    <w:basedOn w:val="DefaultParagraphFont"/>
    <w:link w:val="Heading3"/>
    <w:uiPriority w:val="9"/>
    <w:rsid w:val="00317674"/>
    <w:rPr>
      <w:rFonts w:ascii="Arial" w:eastAsia="Arial Unicode MS" w:hAnsi="Arial" w:cs="Times New Roman"/>
      <w:b/>
      <w:bCs/>
      <w:sz w:val="22"/>
      <w:szCs w:val="22"/>
      <w:bdr w:val="nil"/>
    </w:rPr>
  </w:style>
  <w:style w:type="character" w:styleId="CommentReference">
    <w:name w:val="annotation reference"/>
    <w:basedOn w:val="DefaultParagraphFont"/>
    <w:uiPriority w:val="99"/>
    <w:semiHidden/>
    <w:unhideWhenUsed/>
    <w:rsid w:val="00317674"/>
    <w:rPr>
      <w:sz w:val="18"/>
      <w:szCs w:val="18"/>
    </w:rPr>
  </w:style>
  <w:style w:type="paragraph" w:styleId="CommentText">
    <w:name w:val="annotation text"/>
    <w:basedOn w:val="Normal"/>
    <w:link w:val="CommentTextChar"/>
    <w:uiPriority w:val="99"/>
    <w:semiHidden/>
    <w:unhideWhenUsed/>
    <w:rsid w:val="00317674"/>
  </w:style>
  <w:style w:type="character" w:customStyle="1" w:styleId="CommentTextChar">
    <w:name w:val="Comment Text Char"/>
    <w:basedOn w:val="DefaultParagraphFont"/>
    <w:link w:val="CommentText"/>
    <w:uiPriority w:val="99"/>
    <w:semiHidden/>
    <w:rsid w:val="00317674"/>
    <w:rPr>
      <w:rFonts w:ascii="Times New Roman" w:eastAsia="Arial Unicode MS" w:hAnsi="Times New Roman" w:cs="Times New Roman"/>
      <w:bdr w:val="nil"/>
    </w:rPr>
  </w:style>
  <w:style w:type="paragraph" w:styleId="CommentSubject">
    <w:name w:val="annotation subject"/>
    <w:basedOn w:val="CommentText"/>
    <w:next w:val="CommentText"/>
    <w:link w:val="CommentSubjectChar"/>
    <w:uiPriority w:val="99"/>
    <w:semiHidden/>
    <w:unhideWhenUsed/>
    <w:rsid w:val="00A6060F"/>
    <w:rPr>
      <w:b/>
      <w:bCs/>
      <w:sz w:val="20"/>
      <w:szCs w:val="20"/>
    </w:rPr>
  </w:style>
  <w:style w:type="character" w:customStyle="1" w:styleId="CommentSubjectChar">
    <w:name w:val="Comment Subject Char"/>
    <w:basedOn w:val="CommentTextChar"/>
    <w:link w:val="CommentSubject"/>
    <w:uiPriority w:val="99"/>
    <w:semiHidden/>
    <w:rsid w:val="00A6060F"/>
    <w:rPr>
      <w:rFonts w:ascii="Times New Roman" w:eastAsia="Arial Unicode MS" w:hAnsi="Times New Roman" w:cs="Times New Roman"/>
      <w:b/>
      <w:bCs/>
      <w:sz w:val="20"/>
      <w:szCs w:val="20"/>
      <w:bdr w:val="nil"/>
    </w:rPr>
  </w:style>
  <w:style w:type="paragraph" w:styleId="ListParagraph">
    <w:name w:val="List Paragraph"/>
    <w:basedOn w:val="Normal"/>
    <w:uiPriority w:val="34"/>
    <w:qFormat/>
    <w:rsid w:val="00A6060F"/>
    <w:pPr>
      <w:ind w:left="720"/>
      <w:contextualSpacing/>
    </w:pPr>
  </w:style>
  <w:style w:type="paragraph" w:customStyle="1" w:styleId="title1">
    <w:name w:val="title1"/>
    <w:basedOn w:val="Normal"/>
    <w:rsid w:val="00A6060F"/>
    <w:rPr>
      <w:rFonts w:eastAsia="Times New Roman"/>
      <w:sz w:val="27"/>
      <w:szCs w:val="27"/>
      <w:lang w:val="en-AU" w:eastAsia="en-AU"/>
    </w:rPr>
  </w:style>
  <w:style w:type="paragraph" w:customStyle="1" w:styleId="desc2">
    <w:name w:val="desc2"/>
    <w:basedOn w:val="Normal"/>
    <w:rsid w:val="00A6060F"/>
    <w:rPr>
      <w:rFonts w:eastAsia="Times New Roman"/>
      <w:sz w:val="26"/>
      <w:szCs w:val="26"/>
      <w:lang w:val="en-AU" w:eastAsia="en-AU"/>
    </w:rPr>
  </w:style>
  <w:style w:type="paragraph" w:customStyle="1" w:styleId="details1">
    <w:name w:val="details1"/>
    <w:basedOn w:val="Normal"/>
    <w:rsid w:val="00A6060F"/>
    <w:rPr>
      <w:rFonts w:eastAsia="Times New Roman"/>
      <w:sz w:val="22"/>
      <w:szCs w:val="22"/>
      <w:lang w:val="en-AU" w:eastAsia="en-AU"/>
    </w:rPr>
  </w:style>
  <w:style w:type="character" w:customStyle="1" w:styleId="jrnl">
    <w:name w:val="jrnl"/>
    <w:basedOn w:val="DefaultParagraphFont"/>
    <w:rsid w:val="00A6060F"/>
  </w:style>
  <w:style w:type="character" w:styleId="Hyperlink">
    <w:name w:val="Hyperlink"/>
    <w:rsid w:val="00317674"/>
    <w:rPr>
      <w:u w:val="single"/>
    </w:rPr>
  </w:style>
  <w:style w:type="table" w:styleId="TableGrid">
    <w:name w:val="Table Grid"/>
    <w:basedOn w:val="TableNormal"/>
    <w:uiPriority w:val="59"/>
    <w:rsid w:val="00A606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
    <w:name w:val="EndNote Bibliography"/>
    <w:basedOn w:val="BodyText"/>
    <w:link w:val="EndNoteBibliographyChar"/>
    <w:rsid w:val="00A6060F"/>
    <w:pPr>
      <w:spacing w:after="160"/>
      <w:jc w:val="both"/>
    </w:pPr>
    <w:rPr>
      <w:rFonts w:eastAsiaTheme="minorHAnsi"/>
      <w:noProof/>
      <w:szCs w:val="22"/>
    </w:rPr>
  </w:style>
  <w:style w:type="character" w:customStyle="1" w:styleId="EndNoteBibliographyChar">
    <w:name w:val="EndNote Bibliography Char"/>
    <w:basedOn w:val="BodyTextChar"/>
    <w:link w:val="EndNoteBibliography"/>
    <w:rsid w:val="00A6060F"/>
    <w:rPr>
      <w:rFonts w:eastAsiaTheme="minorHAnsi"/>
      <w:noProof/>
      <w:szCs w:val="22"/>
    </w:rPr>
  </w:style>
  <w:style w:type="paragraph" w:styleId="BodyText">
    <w:name w:val="Body Text"/>
    <w:basedOn w:val="Normal"/>
    <w:link w:val="BodyTextChar"/>
    <w:uiPriority w:val="99"/>
    <w:semiHidden/>
    <w:unhideWhenUsed/>
    <w:rsid w:val="00A6060F"/>
    <w:pPr>
      <w:spacing w:after="120"/>
    </w:pPr>
  </w:style>
  <w:style w:type="character" w:customStyle="1" w:styleId="BodyTextChar">
    <w:name w:val="Body Text Char"/>
    <w:basedOn w:val="DefaultParagraphFont"/>
    <w:link w:val="BodyText"/>
    <w:uiPriority w:val="99"/>
    <w:semiHidden/>
    <w:rsid w:val="00A6060F"/>
  </w:style>
  <w:style w:type="paragraph" w:styleId="NormalWeb">
    <w:name w:val="Normal (Web)"/>
    <w:basedOn w:val="Normal"/>
    <w:uiPriority w:val="99"/>
    <w:semiHidden/>
    <w:unhideWhenUsed/>
    <w:rsid w:val="00A6060F"/>
    <w:pPr>
      <w:spacing w:before="100" w:beforeAutospacing="1" w:after="100" w:afterAutospacing="1"/>
    </w:pPr>
    <w:rPr>
      <w:lang w:val="fi-FI" w:eastAsia="fi-FI"/>
    </w:rPr>
  </w:style>
  <w:style w:type="paragraph" w:customStyle="1" w:styleId="HeaderFooter">
    <w:name w:val="Header &amp; Footer"/>
    <w:rsid w:val="00317674"/>
    <w:pPr>
      <w:pBdr>
        <w:top w:val="nil"/>
        <w:left w:val="nil"/>
        <w:bottom w:val="nil"/>
        <w:right w:val="nil"/>
        <w:between w:val="nil"/>
        <w:bar w:val="nil"/>
      </w:pBdr>
      <w:tabs>
        <w:tab w:val="right" w:pos="9020"/>
      </w:tabs>
    </w:pPr>
    <w:rPr>
      <w:rFonts w:ascii="Helvetica" w:eastAsia="Arial Unicode MS" w:hAnsi="Helvetica" w:cs="Arial Unicode MS"/>
      <w:color w:val="000000"/>
      <w:bdr w:val="nil"/>
    </w:rPr>
  </w:style>
  <w:style w:type="paragraph" w:customStyle="1" w:styleId="Body">
    <w:name w:val="Body"/>
    <w:rsid w:val="00317674"/>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paragraph" w:customStyle="1" w:styleId="Default">
    <w:name w:val="Default"/>
    <w:rsid w:val="00317674"/>
    <w:pPr>
      <w:pBdr>
        <w:top w:val="nil"/>
        <w:left w:val="nil"/>
        <w:bottom w:val="nil"/>
        <w:right w:val="nil"/>
        <w:between w:val="nil"/>
        <w:bar w:val="nil"/>
      </w:pBdr>
    </w:pPr>
    <w:rPr>
      <w:rFonts w:ascii="Helvetica" w:eastAsia="Helvetica" w:hAnsi="Helvetica" w:cs="Helvetica"/>
      <w:color w:val="000000"/>
      <w:sz w:val="22"/>
      <w:szCs w:val="22"/>
      <w:bdr w:val="nil"/>
    </w:rPr>
  </w:style>
  <w:style w:type="paragraph" w:customStyle="1" w:styleId="CaptionFigure">
    <w:name w:val="Caption/Figure"/>
    <w:basedOn w:val="NoSpacing"/>
    <w:autoRedefine/>
    <w:qFormat/>
    <w:rsid w:val="00317674"/>
    <w:rPr>
      <w:noProof/>
      <w:sz w:val="18"/>
    </w:rPr>
  </w:style>
  <w:style w:type="paragraph" w:styleId="Revision">
    <w:name w:val="Revision"/>
    <w:hidden/>
    <w:uiPriority w:val="99"/>
    <w:semiHidden/>
    <w:rsid w:val="00A6060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17674"/>
    <w:pPr>
      <w:pBdr>
        <w:top w:val="nil"/>
        <w:left w:val="nil"/>
        <w:bottom w:val="nil"/>
        <w:right w:val="nil"/>
        <w:between w:val="nil"/>
        <w:bar w:val="nil"/>
      </w:pBdr>
    </w:pPr>
    <w:rPr>
      <w:rFonts w:ascii="Times New Roman" w:eastAsia="Arial Unicode MS" w:hAnsi="Times New Roman" w:cs="Times New Roman"/>
      <w:bdr w:val="nil"/>
    </w:rPr>
  </w:style>
  <w:style w:type="paragraph" w:styleId="Heading1">
    <w:name w:val="heading 1"/>
    <w:aliases w:val="EP Main Heading"/>
    <w:basedOn w:val="PlainText"/>
    <w:next w:val="Normal"/>
    <w:link w:val="Heading1Char"/>
    <w:uiPriority w:val="9"/>
    <w:qFormat/>
    <w:rsid w:val="00317674"/>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317674"/>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317674"/>
    <w:pPr>
      <w:outlineLvl w:val="2"/>
    </w:pPr>
  </w:style>
  <w:style w:type="character" w:default="1" w:styleId="DefaultParagraphFont">
    <w:name w:val="Default Paragraph Font"/>
    <w:uiPriority w:val="1"/>
    <w:semiHidden/>
    <w:unhideWhenUsed/>
    <w:rsid w:val="0031767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17674"/>
  </w:style>
  <w:style w:type="character" w:customStyle="1" w:styleId="Heading1Char">
    <w:name w:val="Heading 1 Char"/>
    <w:aliases w:val="EP Main Heading Char"/>
    <w:basedOn w:val="DefaultParagraphFont"/>
    <w:link w:val="Heading1"/>
    <w:uiPriority w:val="9"/>
    <w:rsid w:val="00317674"/>
    <w:rPr>
      <w:rFonts w:ascii="Arial" w:eastAsia="Calibri" w:hAnsi="Arial" w:cs="Calibri"/>
      <w:b/>
      <w:bCs/>
      <w:caps/>
      <w:color w:val="000000"/>
      <w:sz w:val="22"/>
      <w:szCs w:val="22"/>
      <w:u w:color="000000"/>
      <w:bdr w:val="nil"/>
      <w:lang w:val="es-ES_tradnl"/>
    </w:rPr>
  </w:style>
  <w:style w:type="character" w:customStyle="1" w:styleId="Heading2Char">
    <w:name w:val="Heading 2 Char"/>
    <w:aliases w:val="EP Subhead Char"/>
    <w:basedOn w:val="DefaultParagraphFont"/>
    <w:link w:val="Heading2"/>
    <w:uiPriority w:val="9"/>
    <w:rsid w:val="00317674"/>
    <w:rPr>
      <w:rFonts w:ascii="Arial" w:eastAsia="Arial Unicode MS" w:hAnsi="Arial" w:cs="Times New Roman"/>
      <w:b/>
      <w:bCs/>
      <w:sz w:val="22"/>
      <w:szCs w:val="22"/>
      <w:bdr w:val="nil"/>
    </w:rPr>
  </w:style>
  <w:style w:type="paragraph" w:styleId="NoSpacing">
    <w:name w:val="No Spacing"/>
    <w:aliases w:val="EP Normal Text"/>
    <w:basedOn w:val="Normal"/>
    <w:uiPriority w:val="1"/>
    <w:qFormat/>
    <w:rsid w:val="00317674"/>
    <w:rPr>
      <w:rFonts w:ascii="Arial" w:hAnsi="Arial"/>
      <w:sz w:val="22"/>
      <w:szCs w:val="22"/>
    </w:rPr>
  </w:style>
  <w:style w:type="paragraph" w:styleId="PlainText">
    <w:name w:val="Plain Text"/>
    <w:link w:val="PlainTextChar"/>
    <w:rsid w:val="00317674"/>
    <w:pPr>
      <w:pBdr>
        <w:top w:val="nil"/>
        <w:left w:val="nil"/>
        <w:bottom w:val="nil"/>
        <w:right w:val="nil"/>
        <w:between w:val="nil"/>
        <w:bar w:val="nil"/>
      </w:pBdr>
    </w:pPr>
    <w:rPr>
      <w:rFonts w:ascii="Calibri" w:eastAsia="Calibri" w:hAnsi="Calibri" w:cs="Calibri"/>
      <w:color w:val="000000"/>
      <w:sz w:val="22"/>
      <w:szCs w:val="22"/>
      <w:u w:color="000000"/>
      <w:bdr w:val="nil"/>
      <w:lang w:val="es-ES_tradnl"/>
    </w:rPr>
  </w:style>
  <w:style w:type="character" w:customStyle="1" w:styleId="PlainTextChar">
    <w:name w:val="Plain Text Char"/>
    <w:basedOn w:val="DefaultParagraphFont"/>
    <w:link w:val="PlainText"/>
    <w:rsid w:val="00317674"/>
    <w:rPr>
      <w:rFonts w:ascii="Calibri" w:eastAsia="Calibri" w:hAnsi="Calibri" w:cs="Calibri"/>
      <w:color w:val="000000"/>
      <w:sz w:val="22"/>
      <w:szCs w:val="22"/>
      <w:u w:color="000000"/>
      <w:bdr w:val="nil"/>
      <w:lang w:val="es-ES_tradnl"/>
    </w:rPr>
  </w:style>
  <w:style w:type="paragraph" w:styleId="BalloonText">
    <w:name w:val="Balloon Text"/>
    <w:basedOn w:val="Normal"/>
    <w:link w:val="BalloonTextChar"/>
    <w:uiPriority w:val="99"/>
    <w:semiHidden/>
    <w:unhideWhenUsed/>
    <w:rsid w:val="003176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7674"/>
    <w:rPr>
      <w:rFonts w:ascii="Lucida Grande" w:eastAsia="Arial Unicode MS" w:hAnsi="Lucida Grande" w:cs="Lucida Grande"/>
      <w:sz w:val="18"/>
      <w:szCs w:val="18"/>
      <w:bdr w:val="nil"/>
    </w:rPr>
  </w:style>
  <w:style w:type="character" w:customStyle="1" w:styleId="Heading3Char">
    <w:name w:val="Heading 3 Char"/>
    <w:aliases w:val="Sub heading Char"/>
    <w:basedOn w:val="DefaultParagraphFont"/>
    <w:link w:val="Heading3"/>
    <w:uiPriority w:val="9"/>
    <w:rsid w:val="00317674"/>
    <w:rPr>
      <w:rFonts w:ascii="Arial" w:eastAsia="Arial Unicode MS" w:hAnsi="Arial" w:cs="Times New Roman"/>
      <w:b/>
      <w:bCs/>
      <w:sz w:val="22"/>
      <w:szCs w:val="22"/>
      <w:bdr w:val="nil"/>
    </w:rPr>
  </w:style>
  <w:style w:type="character" w:styleId="CommentReference">
    <w:name w:val="annotation reference"/>
    <w:basedOn w:val="DefaultParagraphFont"/>
    <w:uiPriority w:val="99"/>
    <w:semiHidden/>
    <w:unhideWhenUsed/>
    <w:rsid w:val="00317674"/>
    <w:rPr>
      <w:sz w:val="18"/>
      <w:szCs w:val="18"/>
    </w:rPr>
  </w:style>
  <w:style w:type="paragraph" w:styleId="CommentText">
    <w:name w:val="annotation text"/>
    <w:basedOn w:val="Normal"/>
    <w:link w:val="CommentTextChar"/>
    <w:uiPriority w:val="99"/>
    <w:semiHidden/>
    <w:unhideWhenUsed/>
    <w:rsid w:val="00317674"/>
  </w:style>
  <w:style w:type="character" w:customStyle="1" w:styleId="CommentTextChar">
    <w:name w:val="Comment Text Char"/>
    <w:basedOn w:val="DefaultParagraphFont"/>
    <w:link w:val="CommentText"/>
    <w:uiPriority w:val="99"/>
    <w:semiHidden/>
    <w:rsid w:val="00317674"/>
    <w:rPr>
      <w:rFonts w:ascii="Times New Roman" w:eastAsia="Arial Unicode MS" w:hAnsi="Times New Roman" w:cs="Times New Roman"/>
      <w:bdr w:val="nil"/>
    </w:rPr>
  </w:style>
  <w:style w:type="paragraph" w:styleId="CommentSubject">
    <w:name w:val="annotation subject"/>
    <w:basedOn w:val="CommentText"/>
    <w:next w:val="CommentText"/>
    <w:link w:val="CommentSubjectChar"/>
    <w:uiPriority w:val="99"/>
    <w:semiHidden/>
    <w:unhideWhenUsed/>
    <w:rsid w:val="00A6060F"/>
    <w:rPr>
      <w:b/>
      <w:bCs/>
      <w:sz w:val="20"/>
      <w:szCs w:val="20"/>
    </w:rPr>
  </w:style>
  <w:style w:type="character" w:customStyle="1" w:styleId="CommentSubjectChar">
    <w:name w:val="Comment Subject Char"/>
    <w:basedOn w:val="CommentTextChar"/>
    <w:link w:val="CommentSubject"/>
    <w:uiPriority w:val="99"/>
    <w:semiHidden/>
    <w:rsid w:val="00A6060F"/>
    <w:rPr>
      <w:rFonts w:ascii="Times New Roman" w:eastAsia="Arial Unicode MS" w:hAnsi="Times New Roman" w:cs="Times New Roman"/>
      <w:b/>
      <w:bCs/>
      <w:sz w:val="20"/>
      <w:szCs w:val="20"/>
      <w:bdr w:val="nil"/>
    </w:rPr>
  </w:style>
  <w:style w:type="paragraph" w:styleId="ListParagraph">
    <w:name w:val="List Paragraph"/>
    <w:basedOn w:val="Normal"/>
    <w:uiPriority w:val="34"/>
    <w:qFormat/>
    <w:rsid w:val="00A6060F"/>
    <w:pPr>
      <w:ind w:left="720"/>
      <w:contextualSpacing/>
    </w:pPr>
  </w:style>
  <w:style w:type="paragraph" w:customStyle="1" w:styleId="title1">
    <w:name w:val="title1"/>
    <w:basedOn w:val="Normal"/>
    <w:rsid w:val="00A6060F"/>
    <w:rPr>
      <w:rFonts w:eastAsia="Times New Roman"/>
      <w:sz w:val="27"/>
      <w:szCs w:val="27"/>
      <w:lang w:val="en-AU" w:eastAsia="en-AU"/>
    </w:rPr>
  </w:style>
  <w:style w:type="paragraph" w:customStyle="1" w:styleId="desc2">
    <w:name w:val="desc2"/>
    <w:basedOn w:val="Normal"/>
    <w:rsid w:val="00A6060F"/>
    <w:rPr>
      <w:rFonts w:eastAsia="Times New Roman"/>
      <w:sz w:val="26"/>
      <w:szCs w:val="26"/>
      <w:lang w:val="en-AU" w:eastAsia="en-AU"/>
    </w:rPr>
  </w:style>
  <w:style w:type="paragraph" w:customStyle="1" w:styleId="details1">
    <w:name w:val="details1"/>
    <w:basedOn w:val="Normal"/>
    <w:rsid w:val="00A6060F"/>
    <w:rPr>
      <w:rFonts w:eastAsia="Times New Roman"/>
      <w:sz w:val="22"/>
      <w:szCs w:val="22"/>
      <w:lang w:val="en-AU" w:eastAsia="en-AU"/>
    </w:rPr>
  </w:style>
  <w:style w:type="character" w:customStyle="1" w:styleId="jrnl">
    <w:name w:val="jrnl"/>
    <w:basedOn w:val="DefaultParagraphFont"/>
    <w:rsid w:val="00A6060F"/>
  </w:style>
  <w:style w:type="character" w:styleId="Hyperlink">
    <w:name w:val="Hyperlink"/>
    <w:rsid w:val="00317674"/>
    <w:rPr>
      <w:u w:val="single"/>
    </w:rPr>
  </w:style>
  <w:style w:type="table" w:styleId="TableGrid">
    <w:name w:val="Table Grid"/>
    <w:basedOn w:val="TableNormal"/>
    <w:uiPriority w:val="59"/>
    <w:rsid w:val="00A606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
    <w:name w:val="EndNote Bibliography"/>
    <w:basedOn w:val="BodyText"/>
    <w:link w:val="EndNoteBibliographyChar"/>
    <w:rsid w:val="00A6060F"/>
    <w:pPr>
      <w:spacing w:after="160"/>
      <w:jc w:val="both"/>
    </w:pPr>
    <w:rPr>
      <w:rFonts w:eastAsiaTheme="minorHAnsi"/>
      <w:noProof/>
      <w:szCs w:val="22"/>
    </w:rPr>
  </w:style>
  <w:style w:type="character" w:customStyle="1" w:styleId="EndNoteBibliographyChar">
    <w:name w:val="EndNote Bibliography Char"/>
    <w:basedOn w:val="BodyTextChar"/>
    <w:link w:val="EndNoteBibliography"/>
    <w:rsid w:val="00A6060F"/>
    <w:rPr>
      <w:rFonts w:eastAsiaTheme="minorHAnsi"/>
      <w:noProof/>
      <w:szCs w:val="22"/>
    </w:rPr>
  </w:style>
  <w:style w:type="paragraph" w:styleId="BodyText">
    <w:name w:val="Body Text"/>
    <w:basedOn w:val="Normal"/>
    <w:link w:val="BodyTextChar"/>
    <w:uiPriority w:val="99"/>
    <w:semiHidden/>
    <w:unhideWhenUsed/>
    <w:rsid w:val="00A6060F"/>
    <w:pPr>
      <w:spacing w:after="120"/>
    </w:pPr>
  </w:style>
  <w:style w:type="character" w:customStyle="1" w:styleId="BodyTextChar">
    <w:name w:val="Body Text Char"/>
    <w:basedOn w:val="DefaultParagraphFont"/>
    <w:link w:val="BodyText"/>
    <w:uiPriority w:val="99"/>
    <w:semiHidden/>
    <w:rsid w:val="00A6060F"/>
  </w:style>
  <w:style w:type="paragraph" w:styleId="NormalWeb">
    <w:name w:val="Normal (Web)"/>
    <w:basedOn w:val="Normal"/>
    <w:uiPriority w:val="99"/>
    <w:semiHidden/>
    <w:unhideWhenUsed/>
    <w:rsid w:val="00A6060F"/>
    <w:pPr>
      <w:spacing w:before="100" w:beforeAutospacing="1" w:after="100" w:afterAutospacing="1"/>
    </w:pPr>
    <w:rPr>
      <w:lang w:val="fi-FI" w:eastAsia="fi-FI"/>
    </w:rPr>
  </w:style>
  <w:style w:type="paragraph" w:customStyle="1" w:styleId="HeaderFooter">
    <w:name w:val="Header &amp; Footer"/>
    <w:rsid w:val="00317674"/>
    <w:pPr>
      <w:pBdr>
        <w:top w:val="nil"/>
        <w:left w:val="nil"/>
        <w:bottom w:val="nil"/>
        <w:right w:val="nil"/>
        <w:between w:val="nil"/>
        <w:bar w:val="nil"/>
      </w:pBdr>
      <w:tabs>
        <w:tab w:val="right" w:pos="9020"/>
      </w:tabs>
    </w:pPr>
    <w:rPr>
      <w:rFonts w:ascii="Helvetica" w:eastAsia="Arial Unicode MS" w:hAnsi="Helvetica" w:cs="Arial Unicode MS"/>
      <w:color w:val="000000"/>
      <w:bdr w:val="nil"/>
    </w:rPr>
  </w:style>
  <w:style w:type="paragraph" w:customStyle="1" w:styleId="Body">
    <w:name w:val="Body"/>
    <w:rsid w:val="00317674"/>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paragraph" w:customStyle="1" w:styleId="Default">
    <w:name w:val="Default"/>
    <w:rsid w:val="00317674"/>
    <w:pPr>
      <w:pBdr>
        <w:top w:val="nil"/>
        <w:left w:val="nil"/>
        <w:bottom w:val="nil"/>
        <w:right w:val="nil"/>
        <w:between w:val="nil"/>
        <w:bar w:val="nil"/>
      </w:pBdr>
    </w:pPr>
    <w:rPr>
      <w:rFonts w:ascii="Helvetica" w:eastAsia="Helvetica" w:hAnsi="Helvetica" w:cs="Helvetica"/>
      <w:color w:val="000000"/>
      <w:sz w:val="22"/>
      <w:szCs w:val="22"/>
      <w:bdr w:val="nil"/>
    </w:rPr>
  </w:style>
  <w:style w:type="paragraph" w:customStyle="1" w:styleId="CaptionFigure">
    <w:name w:val="Caption/Figure"/>
    <w:basedOn w:val="NoSpacing"/>
    <w:autoRedefine/>
    <w:qFormat/>
    <w:rsid w:val="00317674"/>
    <w:rPr>
      <w:noProof/>
      <w:sz w:val="18"/>
    </w:rPr>
  </w:style>
  <w:style w:type="paragraph" w:styleId="Revision">
    <w:name w:val="Revision"/>
    <w:hidden/>
    <w:uiPriority w:val="99"/>
    <w:semiHidden/>
    <w:rsid w:val="00A606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770357">
      <w:bodyDiv w:val="1"/>
      <w:marLeft w:val="0"/>
      <w:marRight w:val="0"/>
      <w:marTop w:val="0"/>
      <w:marBottom w:val="0"/>
      <w:divBdr>
        <w:top w:val="none" w:sz="0" w:space="0" w:color="auto"/>
        <w:left w:val="none" w:sz="0" w:space="0" w:color="auto"/>
        <w:bottom w:val="none" w:sz="0" w:space="0" w:color="auto"/>
        <w:right w:val="none" w:sz="0" w:space="0" w:color="auto"/>
      </w:divBdr>
      <w:divsChild>
        <w:div w:id="1882673021">
          <w:marLeft w:val="0"/>
          <w:marRight w:val="1"/>
          <w:marTop w:val="0"/>
          <w:marBottom w:val="0"/>
          <w:divBdr>
            <w:top w:val="none" w:sz="0" w:space="0" w:color="auto"/>
            <w:left w:val="none" w:sz="0" w:space="0" w:color="auto"/>
            <w:bottom w:val="none" w:sz="0" w:space="0" w:color="auto"/>
            <w:right w:val="none" w:sz="0" w:space="0" w:color="auto"/>
          </w:divBdr>
          <w:divsChild>
            <w:div w:id="1512143486">
              <w:marLeft w:val="0"/>
              <w:marRight w:val="0"/>
              <w:marTop w:val="0"/>
              <w:marBottom w:val="0"/>
              <w:divBdr>
                <w:top w:val="none" w:sz="0" w:space="0" w:color="auto"/>
                <w:left w:val="none" w:sz="0" w:space="0" w:color="auto"/>
                <w:bottom w:val="none" w:sz="0" w:space="0" w:color="auto"/>
                <w:right w:val="none" w:sz="0" w:space="0" w:color="auto"/>
              </w:divBdr>
              <w:divsChild>
                <w:div w:id="218783216">
                  <w:marLeft w:val="0"/>
                  <w:marRight w:val="1"/>
                  <w:marTop w:val="0"/>
                  <w:marBottom w:val="0"/>
                  <w:divBdr>
                    <w:top w:val="none" w:sz="0" w:space="0" w:color="auto"/>
                    <w:left w:val="none" w:sz="0" w:space="0" w:color="auto"/>
                    <w:bottom w:val="none" w:sz="0" w:space="0" w:color="auto"/>
                    <w:right w:val="none" w:sz="0" w:space="0" w:color="auto"/>
                  </w:divBdr>
                  <w:divsChild>
                    <w:div w:id="1947468954">
                      <w:marLeft w:val="0"/>
                      <w:marRight w:val="0"/>
                      <w:marTop w:val="0"/>
                      <w:marBottom w:val="0"/>
                      <w:divBdr>
                        <w:top w:val="none" w:sz="0" w:space="0" w:color="auto"/>
                        <w:left w:val="none" w:sz="0" w:space="0" w:color="auto"/>
                        <w:bottom w:val="none" w:sz="0" w:space="0" w:color="auto"/>
                        <w:right w:val="none" w:sz="0" w:space="0" w:color="auto"/>
                      </w:divBdr>
                      <w:divsChild>
                        <w:div w:id="1505776655">
                          <w:marLeft w:val="0"/>
                          <w:marRight w:val="0"/>
                          <w:marTop w:val="0"/>
                          <w:marBottom w:val="0"/>
                          <w:divBdr>
                            <w:top w:val="none" w:sz="0" w:space="0" w:color="auto"/>
                            <w:left w:val="none" w:sz="0" w:space="0" w:color="auto"/>
                            <w:bottom w:val="none" w:sz="0" w:space="0" w:color="auto"/>
                            <w:right w:val="none" w:sz="0" w:space="0" w:color="auto"/>
                          </w:divBdr>
                          <w:divsChild>
                            <w:div w:id="262416202">
                              <w:marLeft w:val="0"/>
                              <w:marRight w:val="0"/>
                              <w:marTop w:val="120"/>
                              <w:marBottom w:val="360"/>
                              <w:divBdr>
                                <w:top w:val="none" w:sz="0" w:space="0" w:color="auto"/>
                                <w:left w:val="none" w:sz="0" w:space="0" w:color="auto"/>
                                <w:bottom w:val="none" w:sz="0" w:space="0" w:color="auto"/>
                                <w:right w:val="none" w:sz="0" w:space="0" w:color="auto"/>
                              </w:divBdr>
                              <w:divsChild>
                                <w:div w:id="192768525">
                                  <w:marLeft w:val="420"/>
                                  <w:marRight w:val="0"/>
                                  <w:marTop w:val="0"/>
                                  <w:marBottom w:val="0"/>
                                  <w:divBdr>
                                    <w:top w:val="none" w:sz="0" w:space="0" w:color="auto"/>
                                    <w:left w:val="none" w:sz="0" w:space="0" w:color="auto"/>
                                    <w:bottom w:val="none" w:sz="0" w:space="0" w:color="auto"/>
                                    <w:right w:val="none" w:sz="0" w:space="0" w:color="auto"/>
                                  </w:divBdr>
                                  <w:divsChild>
                                    <w:div w:id="699824016">
                                      <w:marLeft w:val="0"/>
                                      <w:marRight w:val="0"/>
                                      <w:marTop w:val="0"/>
                                      <w:marBottom w:val="0"/>
                                      <w:divBdr>
                                        <w:top w:val="none" w:sz="0" w:space="0" w:color="auto"/>
                                        <w:left w:val="none" w:sz="0" w:space="0" w:color="auto"/>
                                        <w:bottom w:val="none" w:sz="0" w:space="0" w:color="auto"/>
                                        <w:right w:val="none" w:sz="0" w:space="0" w:color="auto"/>
                                      </w:divBdr>
                                      <w:divsChild>
                                        <w:div w:id="1367947512">
                                          <w:marLeft w:val="0"/>
                                          <w:marRight w:val="0"/>
                                          <w:marTop w:val="0"/>
                                          <w:marBottom w:val="0"/>
                                          <w:divBdr>
                                            <w:top w:val="none" w:sz="0" w:space="0" w:color="auto"/>
                                            <w:left w:val="none" w:sz="0" w:space="0" w:color="auto"/>
                                            <w:bottom w:val="none" w:sz="0" w:space="0" w:color="auto"/>
                                            <w:right w:val="none" w:sz="0" w:space="0" w:color="auto"/>
                                          </w:divBdr>
                                        </w:div>
                                      </w:divsChild>
                                    </w:div>
                                    <w:div w:id="2043480477">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ACBBE4-F162-DA44-828D-FB003BAAE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1670</Words>
  <Characters>9939</Characters>
  <Application>Microsoft Macintosh Word</Application>
  <DocSecurity>0</DocSecurity>
  <Lines>473</Lines>
  <Paragraphs>39</Paragraphs>
  <ScaleCrop>false</ScaleCrop>
  <Company>AECOM</Company>
  <LinksUpToDate>false</LinksUpToDate>
  <CharactersWithSpaces>11570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Aristea Galanopoulou</dc:creator>
  <cp:keywords/>
  <dc:description/>
  <cp:lastModifiedBy>Ryan Essex</cp:lastModifiedBy>
  <cp:revision>6</cp:revision>
  <cp:lastPrinted>2016-03-03T23:17:00Z</cp:lastPrinted>
  <dcterms:created xsi:type="dcterms:W3CDTF">2016-03-07T19:49:00Z</dcterms:created>
  <dcterms:modified xsi:type="dcterms:W3CDTF">2016-03-07T21:57:00Z</dcterms:modified>
</cp:coreProperties>
</file>