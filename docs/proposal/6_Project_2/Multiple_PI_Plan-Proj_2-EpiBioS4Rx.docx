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43B1D3" w14:textId="77777777" w:rsidR="00F03D63" w:rsidRDefault="00F03D63" w:rsidP="00203045">
      <w:pPr>
        <w:pStyle w:val="Heading1"/>
      </w:pPr>
      <w:r w:rsidRPr="005828CC">
        <w:rPr>
          <w:lang w:val="fi-FI"/>
        </w:rPr>
        <w:t>MULTIPL</w:t>
      </w:r>
      <w:r w:rsidR="00D13132" w:rsidRPr="005828CC">
        <w:rPr>
          <w:lang w:val="fi-FI"/>
        </w:rPr>
        <w:t>E</w:t>
      </w:r>
      <w:r w:rsidRPr="005828CC">
        <w:rPr>
          <w:lang w:val="fi-FI"/>
        </w:rPr>
        <w:t xml:space="preserve"> PI </w:t>
      </w:r>
      <w:r w:rsidR="00BD3637">
        <w:rPr>
          <w:lang w:val="fi-FI"/>
        </w:rPr>
        <w:t xml:space="preserve">LEADERSHIP </w:t>
      </w:r>
      <w:r w:rsidRPr="005828CC">
        <w:rPr>
          <w:lang w:val="fi-FI"/>
        </w:rPr>
        <w:t>PLAN</w:t>
      </w:r>
      <w:r w:rsidR="004C1C10">
        <w:rPr>
          <w:lang w:val="fi-FI"/>
        </w:rPr>
        <w:t xml:space="preserve"> - </w:t>
      </w:r>
      <w:r w:rsidR="0026393F" w:rsidRPr="005828CC">
        <w:t xml:space="preserve">Project 2 </w:t>
      </w:r>
      <w:r w:rsidR="00CB4268" w:rsidRPr="005828CC">
        <w:t>–</w:t>
      </w:r>
      <w:r w:rsidR="0026393F" w:rsidRPr="005828CC">
        <w:t xml:space="preserve"> PRECLINICAL MODEL FOR ANTIEPILEPTOGENIC THERAPY SCREENING IN POST-TRAUMATIC EPILEPSY</w:t>
      </w:r>
    </w:p>
    <w:p w14:paraId="2809A2CD" w14:textId="77777777" w:rsidR="004C1C10" w:rsidRPr="005828CC" w:rsidRDefault="004C1C10" w:rsidP="00BD3637">
      <w:pPr>
        <w:rPr>
          <w:rFonts w:ascii="Arial" w:hAnsi="Arial" w:cs="Arial"/>
          <w:b/>
          <w:caps/>
          <w:sz w:val="22"/>
          <w:szCs w:val="22"/>
        </w:rPr>
      </w:pPr>
    </w:p>
    <w:p w14:paraId="14B76053" w14:textId="053FEF45" w:rsidR="0026393F" w:rsidRPr="005828CC" w:rsidRDefault="00F03D63" w:rsidP="00203045">
      <w:pPr>
        <w:pStyle w:val="NoSpacing"/>
      </w:pPr>
      <w:r w:rsidRPr="005828CC">
        <w:t xml:space="preserve">Project 2 of EPIBioS4Rx will have </w:t>
      </w:r>
      <w:del w:id="0" w:author="Ryan Essex" w:date="2016-03-07T16:04:00Z">
        <w:r w:rsidRPr="005828CC" w:rsidDel="0000259C">
          <w:delText>two PIs</w:delText>
        </w:r>
      </w:del>
      <w:ins w:id="1" w:author="Ryan Essex" w:date="2016-03-07T16:04:00Z">
        <w:r w:rsidR="0000259C">
          <w:t>a PI and co-</w:t>
        </w:r>
        <w:proofErr w:type="spellStart"/>
        <w:r w:rsidR="0000259C">
          <w:t>PLs</w:t>
        </w:r>
      </w:ins>
      <w:r w:rsidRPr="005828CC">
        <w:t>.</w:t>
      </w:r>
      <w:proofErr w:type="spellEnd"/>
      <w:r w:rsidRPr="005828CC">
        <w:t xml:space="preserve"> Aristea Galanopoulou (Albert Einstein College of Medicine, Bronx NY) will be the </w:t>
      </w:r>
      <w:ins w:id="2" w:author="Aristea Galanopoulou" w:date="2016-03-07T18:41:00Z">
        <w:r w:rsidR="00203045">
          <w:t xml:space="preserve">PL and </w:t>
        </w:r>
      </w:ins>
      <w:del w:id="3" w:author="Aristea Galanopoulou" w:date="2016-03-07T18:40:00Z">
        <w:r w:rsidRPr="005828CC" w:rsidDel="00203045">
          <w:delText xml:space="preserve">project leader (PL) and </w:delText>
        </w:r>
      </w:del>
      <w:r w:rsidRPr="005828CC">
        <w:t>contact PI</w:t>
      </w:r>
      <w:ins w:id="4" w:author="Aristea Galanopoulou" w:date="2016-03-07T18:41:00Z">
        <w:r w:rsidR="00203045">
          <w:t>, Dr</w:t>
        </w:r>
        <w:del w:id="5" w:author="Dominique Duncan" w:date="2016-03-07T15:51:00Z">
          <w:r w:rsidR="00203045" w:rsidDel="00710CC0">
            <w:delText xml:space="preserve"> </w:delText>
          </w:r>
        </w:del>
      </w:ins>
      <w:ins w:id="6" w:author="Dominique Duncan" w:date="2016-03-07T15:51:00Z">
        <w:r w:rsidR="00710CC0">
          <w:t>.</w:t>
        </w:r>
      </w:ins>
      <w:del w:id="7" w:author="Aristea Galanopoulou" w:date="2016-03-07T18:41:00Z">
        <w:r w:rsidRPr="005828CC" w:rsidDel="00203045">
          <w:delText xml:space="preserve"> and </w:delText>
        </w:r>
      </w:del>
      <w:ins w:id="8" w:author="Aristea Galanopoulou" w:date="2016-03-07T18:40:00Z">
        <w:r w:rsidR="00203045">
          <w:t xml:space="preserve"> </w:t>
        </w:r>
      </w:ins>
      <w:r w:rsidRPr="005828CC">
        <w:t xml:space="preserve">Terence O’Brien (University of Melbourne) </w:t>
      </w:r>
      <w:ins w:id="9" w:author="Aristea Galanopoulou" w:date="2016-03-07T18:41:00Z">
        <w:r w:rsidR="00203045">
          <w:t>and Dr</w:t>
        </w:r>
      </w:ins>
      <w:ins w:id="10" w:author="Dominique Duncan" w:date="2016-03-07T15:51:00Z">
        <w:r w:rsidR="00710CC0">
          <w:t>.</w:t>
        </w:r>
      </w:ins>
      <w:ins w:id="11" w:author="Aristea Galanopoulou" w:date="2016-03-07T18:41:00Z">
        <w:r w:rsidR="00203045">
          <w:t xml:space="preserve"> </w:t>
        </w:r>
        <w:proofErr w:type="spellStart"/>
        <w:r w:rsidR="00203045">
          <w:t>Asla</w:t>
        </w:r>
        <w:proofErr w:type="spellEnd"/>
        <w:r w:rsidR="00203045">
          <w:t xml:space="preserve"> </w:t>
        </w:r>
        <w:del w:id="12" w:author="Ryan Essex" w:date="2016-03-07T15:59:00Z">
          <w:r w:rsidR="00203045" w:rsidDel="00EA0728">
            <w:delText>Pitkanen</w:delText>
          </w:r>
        </w:del>
      </w:ins>
      <w:ins w:id="13" w:author="Ryan Essex" w:date="2016-03-07T15:59:00Z">
        <w:r w:rsidR="00EA0728">
          <w:t>Pitkänen</w:t>
        </w:r>
      </w:ins>
      <w:ins w:id="14" w:author="Aristea Galanopoulou" w:date="2016-03-07T18:41:00Z">
        <w:r w:rsidR="00203045">
          <w:t xml:space="preserve"> (University of Eastern Finland) </w:t>
        </w:r>
      </w:ins>
      <w:r w:rsidRPr="005828CC">
        <w:t xml:space="preserve">will be </w:t>
      </w:r>
      <w:del w:id="15" w:author="Aristea Galanopoulou" w:date="2016-03-07T18:41:00Z">
        <w:r w:rsidRPr="005828CC" w:rsidDel="00203045">
          <w:delText>also a PI</w:delText>
        </w:r>
      </w:del>
      <w:ins w:id="16" w:author="Aristea Galanopoulou" w:date="2016-03-07T18:41:00Z">
        <w:r w:rsidR="00203045">
          <w:t>co-PLs</w:t>
        </w:r>
      </w:ins>
      <w:r w:rsidRPr="005828CC">
        <w:t xml:space="preserve"> in this project. </w:t>
      </w:r>
      <w:proofErr w:type="gramStart"/>
      <w:r w:rsidRPr="005828CC">
        <w:t xml:space="preserve">These </w:t>
      </w:r>
      <w:del w:id="17" w:author="Aristea Galanopoulou" w:date="2016-03-07T18:41:00Z">
        <w:r w:rsidRPr="005828CC" w:rsidDel="00203045">
          <w:delText xml:space="preserve">two </w:delText>
        </w:r>
      </w:del>
      <w:ins w:id="18" w:author="Aristea Galanopoulou" w:date="2016-03-07T18:41:00Z">
        <w:r w:rsidR="00203045">
          <w:t>three</w:t>
        </w:r>
        <w:r w:rsidR="00203045" w:rsidRPr="005828CC">
          <w:t xml:space="preserve"> </w:t>
        </w:r>
      </w:ins>
      <w:r w:rsidRPr="005828CC">
        <w:t>P</w:t>
      </w:r>
      <w:ins w:id="19" w:author="Aristea Galanopoulou" w:date="2016-03-07T18:41:00Z">
        <w:r w:rsidR="00203045">
          <w:t>L</w:t>
        </w:r>
      </w:ins>
      <w:del w:id="20" w:author="Aristea Galanopoulou" w:date="2016-03-07T18:41:00Z">
        <w:r w:rsidRPr="005828CC" w:rsidDel="00203045">
          <w:delText>I</w:delText>
        </w:r>
      </w:del>
      <w:r w:rsidRPr="005828CC">
        <w:t>s</w:t>
      </w:r>
      <w:proofErr w:type="gramEnd"/>
      <w:r w:rsidRPr="005828CC">
        <w:t xml:space="preserve"> will be responsible for coordinating the workflow across the following participating sites: </w:t>
      </w:r>
    </w:p>
    <w:p w14:paraId="59F71F6D" w14:textId="77777777" w:rsidR="00724B2B" w:rsidRPr="005828CC" w:rsidRDefault="00724B2B" w:rsidP="002639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5828CC">
        <w:rPr>
          <w:rFonts w:ascii="Arial" w:hAnsi="Arial" w:cs="Arial"/>
        </w:rPr>
        <w:t>Albert Eins</w:t>
      </w:r>
      <w:r w:rsidR="00677596" w:rsidRPr="005828CC">
        <w:rPr>
          <w:rFonts w:ascii="Arial" w:hAnsi="Arial" w:cs="Arial"/>
        </w:rPr>
        <w:t xml:space="preserve">tein College of Medicine, Bronx, </w:t>
      </w:r>
      <w:r w:rsidRPr="005828CC">
        <w:rPr>
          <w:rFonts w:ascii="Arial" w:hAnsi="Arial" w:cs="Arial"/>
        </w:rPr>
        <w:t>NY, USA (site leadership</w:t>
      </w:r>
      <w:r w:rsidR="00F03D63" w:rsidRPr="005828CC">
        <w:rPr>
          <w:rFonts w:ascii="Arial" w:hAnsi="Arial" w:cs="Arial"/>
        </w:rPr>
        <w:t xml:space="preserve"> by</w:t>
      </w:r>
      <w:r w:rsidRPr="005828CC">
        <w:rPr>
          <w:rFonts w:ascii="Arial" w:hAnsi="Arial" w:cs="Arial"/>
        </w:rPr>
        <w:t xml:space="preserve"> Aristea </w:t>
      </w:r>
      <w:r w:rsidR="00677596" w:rsidRPr="005828CC">
        <w:rPr>
          <w:rFonts w:ascii="Arial" w:hAnsi="Arial" w:cs="Arial"/>
        </w:rPr>
        <w:t xml:space="preserve">S. </w:t>
      </w:r>
      <w:r w:rsidRPr="005828CC">
        <w:rPr>
          <w:rFonts w:ascii="Arial" w:hAnsi="Arial" w:cs="Arial"/>
        </w:rPr>
        <w:t>Galanopoulou MD PhD</w:t>
      </w:r>
      <w:r w:rsidR="00F03D63" w:rsidRPr="005828CC">
        <w:rPr>
          <w:rFonts w:ascii="Arial" w:hAnsi="Arial" w:cs="Arial"/>
        </w:rPr>
        <w:t xml:space="preserve"> (PL, contact PI)</w:t>
      </w:r>
      <w:r w:rsidRPr="005828CC">
        <w:rPr>
          <w:rFonts w:ascii="Arial" w:hAnsi="Arial" w:cs="Arial"/>
        </w:rPr>
        <w:t>)</w:t>
      </w:r>
    </w:p>
    <w:p w14:paraId="787D792D" w14:textId="2BABAFCF" w:rsidR="0026393F" w:rsidRPr="005828CC" w:rsidRDefault="0026393F" w:rsidP="002639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5828CC">
        <w:rPr>
          <w:rFonts w:ascii="Arial" w:hAnsi="Arial" w:cs="Arial"/>
        </w:rPr>
        <w:t>University of Melbourne, Melbourne,</w:t>
      </w:r>
      <w:r w:rsidR="009C6A63" w:rsidRPr="005828CC">
        <w:rPr>
          <w:rFonts w:ascii="Arial" w:hAnsi="Arial" w:cs="Arial"/>
        </w:rPr>
        <w:t xml:space="preserve"> Australia (site leadership Ter</w:t>
      </w:r>
      <w:r w:rsidRPr="005828CC">
        <w:rPr>
          <w:rFonts w:ascii="Arial" w:hAnsi="Arial" w:cs="Arial"/>
        </w:rPr>
        <w:t>ence O’Brien, MD</w:t>
      </w:r>
      <w:r w:rsidR="00F03D63" w:rsidRPr="005828CC">
        <w:rPr>
          <w:rFonts w:ascii="Arial" w:hAnsi="Arial" w:cs="Arial"/>
        </w:rPr>
        <w:t xml:space="preserve"> (</w:t>
      </w:r>
      <w:ins w:id="21" w:author="Aristea Galanopoulou" w:date="2016-03-07T18:34:00Z">
        <w:r w:rsidR="00203045">
          <w:rPr>
            <w:rFonts w:ascii="Arial" w:hAnsi="Arial" w:cs="Arial"/>
          </w:rPr>
          <w:t>co-</w:t>
        </w:r>
      </w:ins>
      <w:del w:id="22" w:author="Aristea Galanopoulou" w:date="2016-03-07T18:34:00Z">
        <w:r w:rsidR="00F03D63" w:rsidRPr="005828CC" w:rsidDel="00203045">
          <w:rPr>
            <w:rFonts w:ascii="Arial" w:hAnsi="Arial" w:cs="Arial"/>
          </w:rPr>
          <w:delText>PI</w:delText>
        </w:r>
      </w:del>
      <w:ins w:id="23" w:author="Aristea Galanopoulou" w:date="2016-03-07T18:34:00Z">
        <w:r w:rsidR="00203045" w:rsidRPr="005828CC">
          <w:rPr>
            <w:rFonts w:ascii="Arial" w:hAnsi="Arial" w:cs="Arial"/>
          </w:rPr>
          <w:t>P</w:t>
        </w:r>
        <w:r w:rsidR="00203045">
          <w:rPr>
            <w:rFonts w:ascii="Arial" w:hAnsi="Arial" w:cs="Arial"/>
          </w:rPr>
          <w:t>L</w:t>
        </w:r>
      </w:ins>
      <w:r w:rsidR="00F03D63" w:rsidRPr="005828CC">
        <w:rPr>
          <w:rFonts w:ascii="Arial" w:hAnsi="Arial" w:cs="Arial"/>
        </w:rPr>
        <w:t>)</w:t>
      </w:r>
      <w:r w:rsidRPr="005828CC">
        <w:rPr>
          <w:rFonts w:ascii="Arial" w:hAnsi="Arial" w:cs="Arial"/>
        </w:rPr>
        <w:t>)</w:t>
      </w:r>
    </w:p>
    <w:p w14:paraId="009EB8B9" w14:textId="77777777" w:rsidR="0026393F" w:rsidRPr="005828CC" w:rsidRDefault="0026393F" w:rsidP="0026393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5828CC">
        <w:rPr>
          <w:rFonts w:ascii="Arial" w:hAnsi="Arial" w:cs="Arial"/>
        </w:rPr>
        <w:t xml:space="preserve">University of California, Los Angeles, CA, USA (site leadership </w:t>
      </w:r>
      <w:r w:rsidR="00724B2B" w:rsidRPr="005828CC">
        <w:rPr>
          <w:rFonts w:ascii="Arial" w:hAnsi="Arial" w:cs="Arial"/>
        </w:rPr>
        <w:t>Rick Staba</w:t>
      </w:r>
      <w:r w:rsidRPr="005828CC">
        <w:rPr>
          <w:rFonts w:ascii="Arial" w:hAnsi="Arial" w:cs="Arial"/>
        </w:rPr>
        <w:t>, PhD</w:t>
      </w:r>
      <w:r w:rsidR="00F03D63" w:rsidRPr="005828CC">
        <w:rPr>
          <w:rFonts w:ascii="Arial" w:hAnsi="Arial" w:cs="Arial"/>
        </w:rPr>
        <w:t xml:space="preserve"> (co-I)</w:t>
      </w:r>
      <w:r w:rsidRPr="005828CC">
        <w:rPr>
          <w:rFonts w:ascii="Arial" w:hAnsi="Arial" w:cs="Arial"/>
        </w:rPr>
        <w:t>)</w:t>
      </w:r>
    </w:p>
    <w:p w14:paraId="642150F8" w14:textId="1568BA37" w:rsidR="00724B2B" w:rsidRPr="005828CC" w:rsidRDefault="00724B2B" w:rsidP="00724B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5828CC">
        <w:rPr>
          <w:rFonts w:ascii="Arial" w:hAnsi="Arial" w:cs="Arial"/>
        </w:rPr>
        <w:t>University of Eastern Finland</w:t>
      </w:r>
      <w:r w:rsidR="00235D4E" w:rsidRPr="005828CC">
        <w:rPr>
          <w:rFonts w:ascii="Arial" w:hAnsi="Arial" w:cs="Arial"/>
        </w:rPr>
        <w:t xml:space="preserve"> (UEF)</w:t>
      </w:r>
      <w:r w:rsidRPr="005828CC">
        <w:rPr>
          <w:rFonts w:ascii="Arial" w:hAnsi="Arial" w:cs="Arial"/>
        </w:rPr>
        <w:t xml:space="preserve">, Kuopio, Finland (site leadership </w:t>
      </w:r>
      <w:proofErr w:type="spellStart"/>
      <w:r w:rsidRPr="005828CC">
        <w:rPr>
          <w:rFonts w:ascii="Arial" w:hAnsi="Arial" w:cs="Arial"/>
        </w:rPr>
        <w:t>Asla</w:t>
      </w:r>
      <w:proofErr w:type="spellEnd"/>
      <w:r w:rsidRPr="005828CC">
        <w:rPr>
          <w:rFonts w:ascii="Arial" w:hAnsi="Arial" w:cs="Arial"/>
        </w:rPr>
        <w:t xml:space="preserve"> Pitkänen, MD, PhD</w:t>
      </w:r>
      <w:r w:rsidR="00F03D63" w:rsidRPr="005828CC">
        <w:rPr>
          <w:rFonts w:ascii="Arial" w:hAnsi="Arial" w:cs="Arial"/>
        </w:rPr>
        <w:t xml:space="preserve"> (co-</w:t>
      </w:r>
      <w:ins w:id="24" w:author="Aristea Galanopoulou" w:date="2016-03-07T18:34:00Z">
        <w:r w:rsidR="00203045">
          <w:rPr>
            <w:rFonts w:ascii="Arial" w:hAnsi="Arial" w:cs="Arial"/>
          </w:rPr>
          <w:t>PL</w:t>
        </w:r>
      </w:ins>
      <w:del w:id="25" w:author="Aristea Galanopoulou" w:date="2016-03-07T18:34:00Z">
        <w:r w:rsidR="00F03D63" w:rsidRPr="005828CC" w:rsidDel="00203045">
          <w:rPr>
            <w:rFonts w:ascii="Arial" w:hAnsi="Arial" w:cs="Arial"/>
          </w:rPr>
          <w:delText>I</w:delText>
        </w:r>
      </w:del>
      <w:r w:rsidR="00F03D63" w:rsidRPr="005828CC">
        <w:rPr>
          <w:rFonts w:ascii="Arial" w:hAnsi="Arial" w:cs="Arial"/>
        </w:rPr>
        <w:t>)</w:t>
      </w:r>
      <w:r w:rsidRPr="005828CC">
        <w:rPr>
          <w:rFonts w:ascii="Arial" w:hAnsi="Arial" w:cs="Arial"/>
        </w:rPr>
        <w:t>)</w:t>
      </w:r>
    </w:p>
    <w:p w14:paraId="6D2C2A09" w14:textId="77777777" w:rsidR="00724B2B" w:rsidRPr="005828CC" w:rsidRDefault="00677596" w:rsidP="00724B2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5828CC">
        <w:rPr>
          <w:rFonts w:ascii="Arial" w:hAnsi="Arial" w:cs="Arial"/>
          <w:color w:val="000000" w:themeColor="text1"/>
        </w:rPr>
        <w:t xml:space="preserve">University of Minnesota, Minneapolis, Minnesota, USA (site leadership James </w:t>
      </w:r>
      <w:proofErr w:type="spellStart"/>
      <w:r w:rsidRPr="005828CC">
        <w:rPr>
          <w:rFonts w:ascii="Arial" w:hAnsi="Arial" w:cs="Arial"/>
          <w:color w:val="000000" w:themeColor="text1"/>
        </w:rPr>
        <w:t>Cloyd</w:t>
      </w:r>
      <w:proofErr w:type="spellEnd"/>
      <w:r w:rsidRPr="005828CC">
        <w:rPr>
          <w:rFonts w:ascii="Arial" w:hAnsi="Arial" w:cs="Arial"/>
          <w:color w:val="000000" w:themeColor="text1"/>
        </w:rPr>
        <w:t xml:space="preserve"> III </w:t>
      </w:r>
      <w:proofErr w:type="spellStart"/>
      <w:r w:rsidRPr="005828CC">
        <w:rPr>
          <w:rFonts w:ascii="Arial" w:hAnsi="Arial" w:cs="Arial"/>
          <w:color w:val="000000" w:themeColor="text1"/>
        </w:rPr>
        <w:t>PharmD</w:t>
      </w:r>
      <w:proofErr w:type="spellEnd"/>
      <w:r w:rsidR="00F03D63" w:rsidRPr="005828CC">
        <w:rPr>
          <w:rFonts w:ascii="Arial" w:hAnsi="Arial" w:cs="Arial"/>
          <w:color w:val="000000" w:themeColor="text1"/>
        </w:rPr>
        <w:t xml:space="preserve"> (co-I))</w:t>
      </w:r>
    </w:p>
    <w:p w14:paraId="52558ECF" w14:textId="77777777" w:rsidR="00677596" w:rsidRPr="005828CC" w:rsidRDefault="00677596" w:rsidP="00D1313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 w:themeColor="text1"/>
        </w:rPr>
      </w:pPr>
      <w:r w:rsidRPr="005828CC">
        <w:rPr>
          <w:rFonts w:ascii="Arial" w:hAnsi="Arial" w:cs="Arial"/>
          <w:color w:val="000000" w:themeColor="text1"/>
        </w:rPr>
        <w:t>University of British Columbia</w:t>
      </w:r>
      <w:r w:rsidR="00CB4268" w:rsidRPr="005828CC">
        <w:rPr>
          <w:rFonts w:ascii="Arial" w:hAnsi="Arial" w:cs="Arial"/>
          <w:color w:val="000000" w:themeColor="text1"/>
        </w:rPr>
        <w:t xml:space="preserve"> (UBC)</w:t>
      </w:r>
      <w:r w:rsidRPr="005828CC">
        <w:rPr>
          <w:rFonts w:ascii="Arial" w:hAnsi="Arial" w:cs="Arial"/>
          <w:color w:val="000000" w:themeColor="text1"/>
        </w:rPr>
        <w:t xml:space="preserve">, (site leadership Terrance </w:t>
      </w:r>
      <w:proofErr w:type="spellStart"/>
      <w:r w:rsidRPr="005828CC">
        <w:rPr>
          <w:rFonts w:ascii="Arial" w:hAnsi="Arial" w:cs="Arial"/>
          <w:color w:val="000000" w:themeColor="text1"/>
        </w:rPr>
        <w:t>Snutch</w:t>
      </w:r>
      <w:proofErr w:type="spellEnd"/>
      <w:r w:rsidRPr="005828CC">
        <w:rPr>
          <w:rFonts w:ascii="Arial" w:hAnsi="Arial" w:cs="Arial"/>
          <w:color w:val="000000" w:themeColor="text1"/>
        </w:rPr>
        <w:t>, PhD</w:t>
      </w:r>
      <w:r w:rsidR="00F03D63" w:rsidRPr="005828CC">
        <w:rPr>
          <w:rFonts w:ascii="Arial" w:hAnsi="Arial" w:cs="Arial"/>
          <w:color w:val="000000" w:themeColor="text1"/>
        </w:rPr>
        <w:t xml:space="preserve"> (co-I)</w:t>
      </w:r>
      <w:r w:rsidRPr="005828CC">
        <w:rPr>
          <w:rFonts w:ascii="Arial" w:hAnsi="Arial" w:cs="Arial"/>
          <w:color w:val="000000" w:themeColor="text1"/>
        </w:rPr>
        <w:t>)</w:t>
      </w:r>
    </w:p>
    <w:p w14:paraId="375478A3" w14:textId="7480B54B" w:rsidR="00D13132" w:rsidRPr="005828CC" w:rsidRDefault="00D13132" w:rsidP="00D1313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828CC">
        <w:rPr>
          <w:rFonts w:ascii="Arial" w:hAnsi="Arial" w:cs="Arial"/>
          <w:color w:val="000000" w:themeColor="text1"/>
          <w:sz w:val="22"/>
          <w:szCs w:val="22"/>
        </w:rPr>
        <w:t xml:space="preserve">In addition, they will be coordinating the workflow with the </w:t>
      </w:r>
      <w:proofErr w:type="spellStart"/>
      <w:r w:rsidRPr="005828CC">
        <w:rPr>
          <w:rFonts w:ascii="Arial" w:hAnsi="Arial" w:cs="Arial"/>
          <w:color w:val="000000" w:themeColor="text1"/>
          <w:sz w:val="22"/>
          <w:szCs w:val="22"/>
        </w:rPr>
        <w:t>Agoston</w:t>
      </w:r>
      <w:proofErr w:type="spellEnd"/>
      <w:r w:rsidRPr="005828CC">
        <w:rPr>
          <w:rFonts w:ascii="Arial" w:hAnsi="Arial" w:cs="Arial"/>
          <w:color w:val="000000" w:themeColor="text1"/>
          <w:sz w:val="22"/>
          <w:szCs w:val="22"/>
        </w:rPr>
        <w:t xml:space="preserve"> lab for the analysis of the plasma protein biomarkers and the </w:t>
      </w:r>
      <w:r w:rsidR="006B056D">
        <w:rPr>
          <w:rFonts w:ascii="Arial" w:hAnsi="Arial" w:cs="Arial"/>
          <w:color w:val="000000" w:themeColor="text1"/>
          <w:sz w:val="22"/>
          <w:szCs w:val="22"/>
        </w:rPr>
        <w:t xml:space="preserve">other Informatics and </w:t>
      </w:r>
      <w:ins w:id="26" w:author="Dominique Duncan" w:date="2016-03-07T15:51:00Z">
        <w:r w:rsidR="00710CC0">
          <w:rPr>
            <w:rFonts w:ascii="Arial" w:hAnsi="Arial" w:cs="Arial"/>
            <w:color w:val="000000" w:themeColor="text1"/>
            <w:sz w:val="22"/>
            <w:szCs w:val="22"/>
          </w:rPr>
          <w:t>A</w:t>
        </w:r>
      </w:ins>
      <w:del w:id="27" w:author="Dominique Duncan" w:date="2016-03-07T15:51:00Z">
        <w:r w:rsidR="006B056D" w:rsidDel="00710CC0">
          <w:rPr>
            <w:rFonts w:ascii="Arial" w:hAnsi="Arial" w:cs="Arial"/>
            <w:color w:val="000000" w:themeColor="text1"/>
            <w:sz w:val="22"/>
            <w:szCs w:val="22"/>
          </w:rPr>
          <w:delText>Bioa</w:delText>
        </w:r>
      </w:del>
      <w:r w:rsidR="006B056D">
        <w:rPr>
          <w:rFonts w:ascii="Arial" w:hAnsi="Arial" w:cs="Arial"/>
          <w:color w:val="000000" w:themeColor="text1"/>
          <w:sz w:val="22"/>
          <w:szCs w:val="22"/>
        </w:rPr>
        <w:t>nalytics Core (</w:t>
      </w:r>
      <w:r w:rsidRPr="005828CC">
        <w:rPr>
          <w:rFonts w:ascii="Arial" w:hAnsi="Arial" w:cs="Arial"/>
          <w:color w:val="000000" w:themeColor="text1"/>
          <w:sz w:val="22"/>
          <w:szCs w:val="22"/>
        </w:rPr>
        <w:t>IAC</w:t>
      </w:r>
      <w:r w:rsidR="006B056D">
        <w:rPr>
          <w:rFonts w:ascii="Arial" w:hAnsi="Arial" w:cs="Arial"/>
          <w:color w:val="000000" w:themeColor="text1"/>
          <w:sz w:val="22"/>
          <w:szCs w:val="22"/>
        </w:rPr>
        <w:t>) investigators</w:t>
      </w:r>
      <w:r w:rsidRPr="005828CC">
        <w:rPr>
          <w:rFonts w:ascii="Arial" w:hAnsi="Arial" w:cs="Arial"/>
          <w:color w:val="000000" w:themeColor="text1"/>
          <w:sz w:val="22"/>
          <w:szCs w:val="22"/>
        </w:rPr>
        <w:t xml:space="preserve"> for the analysis required for the imaging and EEG data</w:t>
      </w:r>
      <w:r w:rsidR="005828CC">
        <w:rPr>
          <w:rFonts w:ascii="Arial" w:hAnsi="Arial" w:cs="Arial"/>
          <w:color w:val="000000" w:themeColor="text1"/>
          <w:sz w:val="22"/>
          <w:szCs w:val="22"/>
        </w:rPr>
        <w:t>, will be in contact with the Data</w:t>
      </w:r>
      <w:r w:rsidR="006B056D">
        <w:rPr>
          <w:rFonts w:ascii="Arial" w:hAnsi="Arial" w:cs="Arial"/>
          <w:color w:val="000000" w:themeColor="text1"/>
          <w:sz w:val="22"/>
          <w:szCs w:val="22"/>
        </w:rPr>
        <w:t xml:space="preserve"> Safety Monitoring Board (DSMB), </w:t>
      </w:r>
      <w:r w:rsidR="005828CC">
        <w:rPr>
          <w:rFonts w:ascii="Arial" w:hAnsi="Arial" w:cs="Arial"/>
          <w:color w:val="000000" w:themeColor="text1"/>
          <w:sz w:val="22"/>
          <w:szCs w:val="22"/>
        </w:rPr>
        <w:t xml:space="preserve">Public Engagement </w:t>
      </w:r>
      <w:r w:rsidR="006B056D">
        <w:rPr>
          <w:rFonts w:ascii="Arial" w:hAnsi="Arial" w:cs="Arial"/>
          <w:color w:val="000000" w:themeColor="text1"/>
          <w:sz w:val="22"/>
          <w:szCs w:val="22"/>
        </w:rPr>
        <w:t>and Administration Cores and the Project 2 consultants</w:t>
      </w:r>
      <w:r w:rsidRPr="005828CC">
        <w:rPr>
          <w:rFonts w:ascii="Arial" w:hAnsi="Arial" w:cs="Arial"/>
          <w:color w:val="000000" w:themeColor="text1"/>
          <w:sz w:val="22"/>
          <w:szCs w:val="22"/>
        </w:rPr>
        <w:t>. Specific responsibilities of each PI include the following.</w:t>
      </w:r>
    </w:p>
    <w:p w14:paraId="3EA4CC19" w14:textId="77777777" w:rsidR="00D13132" w:rsidRPr="005828CC" w:rsidRDefault="00D13132" w:rsidP="00D1313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828C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73D05E87" w14:textId="11627741" w:rsidR="005441B4" w:rsidRDefault="005828CC" w:rsidP="00203045">
      <w:pPr>
        <w:pStyle w:val="NoSpacing"/>
        <w:spacing w:afterLines="30" w:after="72"/>
      </w:pPr>
      <w:r w:rsidRPr="00203045">
        <w:rPr>
          <w:u w:val="single"/>
        </w:rPr>
        <w:t>Aristea S. Galanopoulou MD PhD</w:t>
      </w:r>
      <w:r w:rsidRPr="005828CC">
        <w:t xml:space="preserve"> (PL, contact PI for Project 2): </w:t>
      </w:r>
      <w:r w:rsidR="004C1C10">
        <w:t>Dr.</w:t>
      </w:r>
      <w:r>
        <w:t xml:space="preserve"> Galanopoulou will be responsible for the communications among the Project 2 PI</w:t>
      </w:r>
      <w:r w:rsidR="006B056D">
        <w:t>s and co-Is and the rest of the</w:t>
      </w:r>
      <w:r>
        <w:t xml:space="preserve"> </w:t>
      </w:r>
      <w:r w:rsidR="006B056D">
        <w:t>EpiBioS4Rx collaborators (DSMB, Public Engagement and Administration Cores, IAC, and the Project 2 consultants), for matters that pertain to the goals and experiments done through Project 2</w:t>
      </w:r>
      <w:r w:rsidR="00BD3637">
        <w:t>, and for maintaining the procedures for blinding, randomization, and harmonized methods of testing across institutions</w:t>
      </w:r>
      <w:r w:rsidR="006B056D">
        <w:t xml:space="preserve">. This will include organization of teleconferences or </w:t>
      </w:r>
      <w:proofErr w:type="spellStart"/>
      <w:r w:rsidR="006B056D">
        <w:t>webconferences</w:t>
      </w:r>
      <w:proofErr w:type="spellEnd"/>
      <w:r w:rsidR="006B056D">
        <w:t xml:space="preserve">, planning of annual meeting schedules to discuss the Project 2 progress, email or phone conversations, preparation of minutes and progress reports from these events. </w:t>
      </w:r>
      <w:r w:rsidR="004C1C10">
        <w:t>Dr.</w:t>
      </w:r>
      <w:r w:rsidR="006B056D">
        <w:t xml:space="preserve"> Galanopoulou </w:t>
      </w:r>
      <w:r w:rsidR="005441B4">
        <w:t xml:space="preserve">with </w:t>
      </w:r>
      <w:r w:rsidR="004C1C10">
        <w:t>Dr</w:t>
      </w:r>
      <w:ins w:id="28" w:author="Aristea Galanopoulou" w:date="2016-03-07T18:37:00Z">
        <w:r w:rsidR="00203045">
          <w:t>s</w:t>
        </w:r>
      </w:ins>
      <w:ins w:id="29" w:author="Aristea Galanopoulou" w:date="2016-03-07T18:38:00Z">
        <w:r w:rsidR="00203045">
          <w:t>.</w:t>
        </w:r>
      </w:ins>
      <w:del w:id="30" w:author="Aristea Galanopoulou" w:date="2016-03-07T18:37:00Z">
        <w:r w:rsidR="004C1C10" w:rsidDel="00203045">
          <w:delText>.</w:delText>
        </w:r>
      </w:del>
      <w:r w:rsidR="005441B4">
        <w:t xml:space="preserve"> O’Brien </w:t>
      </w:r>
      <w:ins w:id="31" w:author="Aristea Galanopoulou" w:date="2016-03-07T18:37:00Z">
        <w:r w:rsidR="00203045">
          <w:t xml:space="preserve">and </w:t>
        </w:r>
      </w:ins>
      <w:ins w:id="32" w:author="Ryan Essex" w:date="2016-03-07T15:59:00Z">
        <w:r w:rsidR="00EA0728" w:rsidRPr="005828CC">
          <w:rPr>
            <w:rFonts w:cs="Arial"/>
          </w:rPr>
          <w:t>Pitkänen</w:t>
        </w:r>
      </w:ins>
      <w:ins w:id="33" w:author="Aristea Galanopoulou" w:date="2016-03-07T18:37:00Z">
        <w:del w:id="34" w:author="Ryan Essex" w:date="2016-03-07T15:59:00Z">
          <w:r w:rsidR="00203045" w:rsidDel="00EA0728">
            <w:delText>Pitkanen</w:delText>
          </w:r>
        </w:del>
        <w:r w:rsidR="00203045">
          <w:t xml:space="preserve"> </w:t>
        </w:r>
      </w:ins>
      <w:r w:rsidR="006B056D">
        <w:t xml:space="preserve">will be </w:t>
      </w:r>
      <w:r w:rsidR="00BD3637">
        <w:t xml:space="preserve">planning the Project 2 investigator meetings for the harmonization of procedures and data analyses, </w:t>
      </w:r>
      <w:r w:rsidR="006B056D">
        <w:t xml:space="preserve">calling and organizing the data presentation for the DSMB / Public Engagement Core meetings to discuss the progress of Project 2 and next steps. </w:t>
      </w:r>
      <w:r w:rsidR="004C1C10">
        <w:t>Dr.</w:t>
      </w:r>
      <w:r w:rsidR="00CB1405">
        <w:t xml:space="preserve"> Galanopoulou will be the contact PI to communicate with NINDS staff and prepare the progress reports to NINDS, if funded. The two PIs of Project 2, Drs</w:t>
      </w:r>
      <w:ins w:id="35" w:author="Aristea Galanopoulou" w:date="2016-03-07T18:38:00Z">
        <w:r w:rsidR="00203045">
          <w:t>.</w:t>
        </w:r>
      </w:ins>
      <w:r w:rsidR="00CB1405">
        <w:t xml:space="preserve"> Galanopoulou </w:t>
      </w:r>
      <w:del w:id="36" w:author="Aristea Galanopoulou" w:date="2016-03-07T18:37:00Z">
        <w:r w:rsidR="00CB1405" w:rsidDel="00203045">
          <w:delText xml:space="preserve">and </w:delText>
        </w:r>
      </w:del>
      <w:ins w:id="37" w:author="Aristea Galanopoulou" w:date="2016-03-07T18:37:00Z">
        <w:r w:rsidR="00203045">
          <w:t>with Drs</w:t>
        </w:r>
      </w:ins>
      <w:ins w:id="38" w:author="Aristea Galanopoulou" w:date="2016-03-07T18:38:00Z">
        <w:r w:rsidR="00203045">
          <w:t>.</w:t>
        </w:r>
      </w:ins>
      <w:ins w:id="39" w:author="Aristea Galanopoulou" w:date="2016-03-07T18:37:00Z">
        <w:r w:rsidR="00203045">
          <w:t xml:space="preserve"> </w:t>
        </w:r>
      </w:ins>
      <w:r w:rsidR="00CB1405">
        <w:t xml:space="preserve">O’Brien </w:t>
      </w:r>
      <w:ins w:id="40" w:author="Aristea Galanopoulou" w:date="2016-03-07T18:37:00Z">
        <w:r w:rsidR="00203045">
          <w:t xml:space="preserve">and </w:t>
        </w:r>
        <w:del w:id="41" w:author="Ryan Essex" w:date="2016-03-07T15:59:00Z">
          <w:r w:rsidR="00203045" w:rsidDel="00EA0728">
            <w:delText>Pitkanen</w:delText>
          </w:r>
        </w:del>
      </w:ins>
      <w:ins w:id="42" w:author="Ryan Essex" w:date="2016-03-07T15:59:00Z">
        <w:r w:rsidR="00EA0728">
          <w:t>Pitkänen</w:t>
        </w:r>
      </w:ins>
      <w:ins w:id="43" w:author="Aristea Galanopoulou" w:date="2016-03-07T18:37:00Z">
        <w:r w:rsidR="00203045">
          <w:t xml:space="preserve"> </w:t>
        </w:r>
      </w:ins>
      <w:r w:rsidR="00CB1405">
        <w:t>will be organizing the workflow of experiments across sites so that milestones and timelines are met</w:t>
      </w:r>
      <w:r w:rsidR="005441B4">
        <w:t>, will be supervising the manuscript preparation for Project 2 and decisions on authorship,</w:t>
      </w:r>
      <w:r w:rsidR="00CB1405">
        <w:t xml:space="preserve"> and will be chairing the meetings of Project 2 that will decide on GO /NO GO decisions and selection of lead compound for testing in the preclinical antiepileptogenesis trial. Such meetings will include the Project 2 investigators, the DSMB, Public Engagement representative, IAC representatives, the </w:t>
      </w:r>
      <w:r w:rsidR="005441B4">
        <w:t xml:space="preserve">consultants of Project 2 and the Steering committee of EpiBioS4Rx. </w:t>
      </w:r>
      <w:r w:rsidR="004C1C10">
        <w:t>Dr.</w:t>
      </w:r>
      <w:r w:rsidR="005441B4">
        <w:t xml:space="preserve"> Galanopoulou will also be responsible for the maintenance and cataloguing of the </w:t>
      </w:r>
      <w:proofErr w:type="spellStart"/>
      <w:r w:rsidR="005441B4">
        <w:t>biospecimens</w:t>
      </w:r>
      <w:proofErr w:type="spellEnd"/>
      <w:r w:rsidR="005441B4">
        <w:t xml:space="preserve"> of the </w:t>
      </w:r>
      <w:proofErr w:type="spellStart"/>
      <w:r w:rsidR="005441B4">
        <w:t>BioBank</w:t>
      </w:r>
      <w:proofErr w:type="spellEnd"/>
      <w:r w:rsidR="005441B4">
        <w:t xml:space="preserve"> and their inclusion in the centralized database of the IAC and will be the contact person to investigators who are interested in collaborating by performing specific analyses on these </w:t>
      </w:r>
      <w:proofErr w:type="spellStart"/>
      <w:r w:rsidR="005441B4">
        <w:t>biospecimens</w:t>
      </w:r>
      <w:proofErr w:type="spellEnd"/>
      <w:r w:rsidR="005441B4">
        <w:t>.</w:t>
      </w:r>
      <w:r w:rsidR="00BD3637">
        <w:t xml:space="preserve"> </w:t>
      </w:r>
    </w:p>
    <w:p w14:paraId="1BC74394" w14:textId="32282139" w:rsidR="005441B4" w:rsidRDefault="005441B4" w:rsidP="00203045">
      <w:pPr>
        <w:pStyle w:val="NoSpacing"/>
        <w:spacing w:afterLines="30" w:after="72"/>
        <w:rPr>
          <w:ins w:id="44" w:author="Aristea Galanopoulou" w:date="2016-03-07T18:34:00Z"/>
        </w:rPr>
      </w:pPr>
      <w:r w:rsidRPr="00203045">
        <w:rPr>
          <w:u w:val="single"/>
        </w:rPr>
        <w:t>Terence O’Brien</w:t>
      </w:r>
      <w:r w:rsidR="004C1C10">
        <w:rPr>
          <w:u w:val="single"/>
        </w:rPr>
        <w:t xml:space="preserve"> MD</w:t>
      </w:r>
      <w:r w:rsidRPr="00203045">
        <w:rPr>
          <w:u w:val="single"/>
        </w:rPr>
        <w:t xml:space="preserve"> (University of Melbourne)</w:t>
      </w:r>
      <w:r>
        <w:t xml:space="preserve"> (</w:t>
      </w:r>
      <w:ins w:id="45" w:author="Aristea Galanopoulou" w:date="2016-03-07T18:34:00Z">
        <w:r w:rsidR="00203045">
          <w:t>co-</w:t>
        </w:r>
      </w:ins>
      <w:del w:id="46" w:author="Aristea Galanopoulou" w:date="2016-03-07T18:34:00Z">
        <w:r w:rsidDel="00203045">
          <w:delText xml:space="preserve">PI </w:delText>
        </w:r>
      </w:del>
      <w:ins w:id="47" w:author="Aristea Galanopoulou" w:date="2016-03-07T18:34:00Z">
        <w:r w:rsidR="00203045">
          <w:t xml:space="preserve">PL </w:t>
        </w:r>
      </w:ins>
      <w:r>
        <w:t xml:space="preserve">for Project 2): </w:t>
      </w:r>
      <w:r w:rsidR="004C1C10">
        <w:t>Dr.</w:t>
      </w:r>
      <w:r>
        <w:t xml:space="preserve"> O’Brien will be responsible for matters that relate on </w:t>
      </w:r>
      <w:r w:rsidR="00BD3637">
        <w:t xml:space="preserve">study design of experiments that </w:t>
      </w:r>
      <w:r>
        <w:t xml:space="preserve">test some of the compounds that have been </w:t>
      </w:r>
      <w:r w:rsidR="00BD3637">
        <w:t>tried</w:t>
      </w:r>
      <w:r>
        <w:t xml:space="preserve"> in his lab (sodium selenate</w:t>
      </w:r>
      <w:r w:rsidR="00BD3637">
        <w:t>, deferipr</w:t>
      </w:r>
      <w:r>
        <w:t>one, Z944)</w:t>
      </w:r>
      <w:r w:rsidR="00BD3637">
        <w:t xml:space="preserve"> and their optimal testing of such compounds in the LFPI model. He will alternate with </w:t>
      </w:r>
      <w:r w:rsidR="004C1C10">
        <w:t>Dr</w:t>
      </w:r>
      <w:ins w:id="48" w:author="Aristea Galanopoulou" w:date="2016-03-07T18:42:00Z">
        <w:r w:rsidR="00203045">
          <w:t>s</w:t>
        </w:r>
      </w:ins>
      <w:r w:rsidR="004C1C10">
        <w:t>.</w:t>
      </w:r>
      <w:r w:rsidR="00BD3637">
        <w:t xml:space="preserve"> Galanopoulou </w:t>
      </w:r>
      <w:ins w:id="49" w:author="Aristea Galanopoulou" w:date="2016-03-07T18:39:00Z">
        <w:r w:rsidR="00203045">
          <w:t xml:space="preserve">and </w:t>
        </w:r>
        <w:del w:id="50" w:author="Ryan Essex" w:date="2016-03-07T15:59:00Z">
          <w:r w:rsidR="00203045" w:rsidDel="00EA0728">
            <w:delText>Pitkanen</w:delText>
          </w:r>
        </w:del>
      </w:ins>
      <w:ins w:id="51" w:author="Ryan Essex" w:date="2016-03-07T15:59:00Z">
        <w:r w:rsidR="00EA0728">
          <w:t>Pitkänen</w:t>
        </w:r>
      </w:ins>
      <w:ins w:id="52" w:author="Aristea Galanopoulou" w:date="2016-03-07T18:39:00Z">
        <w:r w:rsidR="00203045">
          <w:t xml:space="preserve"> </w:t>
        </w:r>
      </w:ins>
      <w:r w:rsidR="00BD3637">
        <w:t xml:space="preserve">in the communications needed among Project 2 investigators and the other EpiBioS4Rx, if scheduling conflicts arise. </w:t>
      </w:r>
      <w:r w:rsidR="004C1C10">
        <w:t>Dr.</w:t>
      </w:r>
      <w:r>
        <w:t xml:space="preserve"> O’Brien with </w:t>
      </w:r>
      <w:r w:rsidR="004C1C10">
        <w:t>Dr</w:t>
      </w:r>
      <w:ins w:id="53" w:author="Aristea Galanopoulou" w:date="2016-03-07T18:38:00Z">
        <w:r w:rsidR="00203045">
          <w:t>s.</w:t>
        </w:r>
      </w:ins>
      <w:del w:id="54" w:author="Aristea Galanopoulou" w:date="2016-03-07T18:38:00Z">
        <w:r w:rsidR="004C1C10" w:rsidDel="00203045">
          <w:delText>.</w:delText>
        </w:r>
      </w:del>
      <w:r>
        <w:t xml:space="preserve"> Galanopoulou </w:t>
      </w:r>
      <w:ins w:id="55" w:author="Aristea Galanopoulou" w:date="2016-03-07T18:38:00Z">
        <w:r w:rsidR="00203045">
          <w:t xml:space="preserve">and </w:t>
        </w:r>
        <w:del w:id="56" w:author="Ryan Essex" w:date="2016-03-07T15:59:00Z">
          <w:r w:rsidR="00203045" w:rsidDel="00EA0728">
            <w:delText>Pitkanen</w:delText>
          </w:r>
        </w:del>
      </w:ins>
      <w:ins w:id="57" w:author="Ryan Essex" w:date="2016-03-07T15:59:00Z">
        <w:r w:rsidR="00EA0728">
          <w:t>Pitkänen</w:t>
        </w:r>
      </w:ins>
      <w:ins w:id="58" w:author="Aristea Galanopoulou" w:date="2016-03-07T18:38:00Z">
        <w:r w:rsidR="00203045">
          <w:t xml:space="preserve"> </w:t>
        </w:r>
      </w:ins>
      <w:r w:rsidR="00BD3637">
        <w:t xml:space="preserve">will be planning the Project 2 investigator meetings for the harmonization of procedures and data analyses, </w:t>
      </w:r>
      <w:r>
        <w:t>calling and organizing the data presentation for the DSMB</w:t>
      </w:r>
      <w:del w:id="59" w:author="Dominique Duncan" w:date="2016-03-07T15:50:00Z">
        <w:r w:rsidDel="00710CC0">
          <w:delText xml:space="preserve"> </w:delText>
        </w:r>
      </w:del>
      <w:r>
        <w:t>/</w:t>
      </w:r>
      <w:del w:id="60" w:author="Dominique Duncan" w:date="2016-03-07T15:50:00Z">
        <w:r w:rsidDel="00710CC0">
          <w:delText xml:space="preserve"> </w:delText>
        </w:r>
      </w:del>
      <w:r>
        <w:t xml:space="preserve">Public Engagement Core meetings to discuss the progress of Project 2 and next steps. The </w:t>
      </w:r>
      <w:del w:id="61" w:author="Aristea Galanopoulou" w:date="2016-03-07T18:38:00Z">
        <w:r w:rsidDel="00203045">
          <w:delText xml:space="preserve">two </w:delText>
        </w:r>
      </w:del>
      <w:ins w:id="62" w:author="Aristea Galanopoulou" w:date="2016-03-07T18:38:00Z">
        <w:r w:rsidR="00203045">
          <w:t xml:space="preserve">three co-PLs </w:t>
        </w:r>
      </w:ins>
      <w:del w:id="63" w:author="Aristea Galanopoulou" w:date="2016-03-07T18:38:00Z">
        <w:r w:rsidDel="00203045">
          <w:delText xml:space="preserve">PIs </w:delText>
        </w:r>
      </w:del>
      <w:r>
        <w:t>of Project 2, Drs</w:t>
      </w:r>
      <w:r w:rsidR="004C1C10">
        <w:t>.</w:t>
      </w:r>
      <w:r>
        <w:t xml:space="preserve"> Galanopoulou</w:t>
      </w:r>
      <w:ins w:id="64" w:author="Aristea Galanopoulou" w:date="2016-03-07T18:38:00Z">
        <w:r w:rsidR="00203045">
          <w:t xml:space="preserve">, </w:t>
        </w:r>
      </w:ins>
      <w:del w:id="65" w:author="Aristea Galanopoulou" w:date="2016-03-07T18:38:00Z">
        <w:r w:rsidDel="00203045">
          <w:delText xml:space="preserve"> and </w:delText>
        </w:r>
      </w:del>
      <w:r>
        <w:t>O’Brien</w:t>
      </w:r>
      <w:ins w:id="66" w:author="Dominique Duncan" w:date="2016-03-07T15:50:00Z">
        <w:r w:rsidR="00710CC0">
          <w:t>,</w:t>
        </w:r>
      </w:ins>
      <w:r>
        <w:t xml:space="preserve"> </w:t>
      </w:r>
      <w:ins w:id="67" w:author="Aristea Galanopoulou" w:date="2016-03-07T18:38:00Z">
        <w:r w:rsidR="00203045">
          <w:t xml:space="preserve">and </w:t>
        </w:r>
        <w:del w:id="68" w:author="Ryan Essex" w:date="2016-03-07T15:59:00Z">
          <w:r w:rsidR="00203045" w:rsidDel="00EA0728">
            <w:delText>Pitkanen</w:delText>
          </w:r>
        </w:del>
      </w:ins>
      <w:ins w:id="69" w:author="Ryan Essex" w:date="2016-03-07T15:59:00Z">
        <w:r w:rsidR="00EA0728">
          <w:t>Pitkänen</w:t>
        </w:r>
      </w:ins>
      <w:ins w:id="70" w:author="Aristea Galanopoulou" w:date="2016-03-07T18:38:00Z">
        <w:r w:rsidR="00203045">
          <w:t xml:space="preserve"> </w:t>
        </w:r>
      </w:ins>
      <w:r>
        <w:t>will be organizing the workflow of experiments across sites so that milestones and timelines are met, will be supervising the manuscript preparation for Project 2 and decisions on authorship, and will be chairing the meetings of Project 2 that will decide on GO</w:t>
      </w:r>
      <w:del w:id="71" w:author="Dominique Duncan" w:date="2016-03-07T15:50:00Z">
        <w:r w:rsidDel="00710CC0">
          <w:delText xml:space="preserve"> </w:delText>
        </w:r>
      </w:del>
      <w:r>
        <w:t>/NO GO decisions and selection of lead compound for testing in the preclinical antiepileptogenesis trial. Such meetings will include the Project 2 investigators, the DSMB, Public Engagement representative, IAC representatives, the consultants of Project 2</w:t>
      </w:r>
      <w:ins w:id="72" w:author="Dominique Duncan" w:date="2016-03-07T15:50:00Z">
        <w:r w:rsidR="00710CC0">
          <w:t>,</w:t>
        </w:r>
      </w:ins>
      <w:r>
        <w:t xml:space="preserve"> and the Steering committee of EpiBioS4Rx. </w:t>
      </w:r>
    </w:p>
    <w:p w14:paraId="4FABF67F" w14:textId="4D14FACA" w:rsidR="00203045" w:rsidDel="00431F1A" w:rsidRDefault="00203045" w:rsidP="00203045">
      <w:pPr>
        <w:pStyle w:val="NoSpacing"/>
        <w:spacing w:afterLines="30" w:after="72"/>
        <w:rPr>
          <w:ins w:id="73" w:author="Aristea Galanopoulou" w:date="2016-03-07T18:34:00Z"/>
          <w:del w:id="74" w:author="Ryan Essex" w:date="2016-03-08T12:49:00Z"/>
        </w:rPr>
      </w:pPr>
    </w:p>
    <w:p w14:paraId="59EA3CF1" w14:textId="19F82967" w:rsidR="00203045" w:rsidRDefault="00203045" w:rsidP="00203045">
      <w:pPr>
        <w:pStyle w:val="NoSpacing"/>
        <w:spacing w:afterLines="30" w:after="72"/>
        <w:rPr>
          <w:ins w:id="75" w:author="Aristea Galanopoulou" w:date="2016-03-07T18:39:00Z"/>
        </w:rPr>
      </w:pPr>
      <w:proofErr w:type="spellStart"/>
      <w:ins w:id="76" w:author="Aristea Galanopoulou" w:date="2016-03-07T18:34:00Z">
        <w:r w:rsidRPr="00EA0728">
          <w:rPr>
            <w:u w:val="single"/>
            <w:rPrChange w:id="77" w:author="Ryan Essex" w:date="2016-03-07T15:58:00Z">
              <w:rPr/>
            </w:rPrChange>
          </w:rPr>
          <w:lastRenderedPageBreak/>
          <w:t>Asla</w:t>
        </w:r>
        <w:proofErr w:type="spellEnd"/>
        <w:r w:rsidRPr="00EA0728">
          <w:rPr>
            <w:u w:val="single"/>
            <w:rPrChange w:id="78" w:author="Ryan Essex" w:date="2016-03-07T15:58:00Z">
              <w:rPr/>
            </w:rPrChange>
          </w:rPr>
          <w:t xml:space="preserve"> </w:t>
        </w:r>
        <w:del w:id="79" w:author="Ryan Essex" w:date="2016-03-07T15:59:00Z">
          <w:r w:rsidRPr="00EA0728" w:rsidDel="00EA0728">
            <w:rPr>
              <w:u w:val="single"/>
              <w:rPrChange w:id="80" w:author="Ryan Essex" w:date="2016-03-07T15:58:00Z">
                <w:rPr/>
              </w:rPrChange>
            </w:rPr>
            <w:delText>Pitkanen</w:delText>
          </w:r>
        </w:del>
      </w:ins>
      <w:ins w:id="81" w:author="Ryan Essex" w:date="2016-03-07T15:59:00Z">
        <w:r w:rsidR="00EA0728">
          <w:rPr>
            <w:u w:val="single"/>
          </w:rPr>
          <w:t>Pitkänen</w:t>
        </w:r>
      </w:ins>
      <w:ins w:id="82" w:author="Aristea Galanopoulou" w:date="2016-03-07T18:34:00Z">
        <w:r w:rsidRPr="00EA0728">
          <w:rPr>
            <w:u w:val="single"/>
            <w:rPrChange w:id="83" w:author="Ryan Essex" w:date="2016-03-07T15:58:00Z">
              <w:rPr/>
            </w:rPrChange>
          </w:rPr>
          <w:t xml:space="preserve"> </w:t>
        </w:r>
      </w:ins>
      <w:ins w:id="84" w:author="Aristea Galanopoulou" w:date="2016-03-07T18:35:00Z">
        <w:r w:rsidRPr="00EA0728">
          <w:rPr>
            <w:u w:val="single"/>
            <w:rPrChange w:id="85" w:author="Ryan Essex" w:date="2016-03-07T15:58:00Z">
              <w:rPr/>
            </w:rPrChange>
          </w:rPr>
          <w:t>MD PhD</w:t>
        </w:r>
        <w:r>
          <w:t xml:space="preserve"> (UEF) (co-PL for project 2): Dr</w:t>
        </w:r>
      </w:ins>
      <w:ins w:id="86" w:author="Dominique Duncan" w:date="2016-03-07T15:49:00Z">
        <w:r w:rsidR="00710CC0">
          <w:t>.</w:t>
        </w:r>
      </w:ins>
      <w:ins w:id="87" w:author="Aristea Galanopoulou" w:date="2016-03-07T18:35:00Z">
        <w:r>
          <w:t xml:space="preserve"> </w:t>
        </w:r>
        <w:del w:id="88" w:author="Ryan Essex" w:date="2016-03-07T15:59:00Z">
          <w:r w:rsidDel="00EA0728">
            <w:delText>Pitkanen</w:delText>
          </w:r>
        </w:del>
      </w:ins>
      <w:ins w:id="89" w:author="Ryan Essex" w:date="2016-03-07T15:59:00Z">
        <w:r w:rsidR="00EA0728">
          <w:t>Pitkänen</w:t>
        </w:r>
      </w:ins>
      <w:ins w:id="90" w:author="Aristea Galanopoulou" w:date="2016-03-07T18:35:00Z">
        <w:r>
          <w:t xml:space="preserve"> will be responsible for </w:t>
        </w:r>
      </w:ins>
      <w:ins w:id="91" w:author="Aristea Galanopoulou" w:date="2016-03-07T18:36:00Z">
        <w:r>
          <w:t>the utilization and analysis of biomarkers in Project 2, to align them with the findings in project 1, where she is the PL.</w:t>
        </w:r>
        <w:del w:id="92" w:author="Dominique Duncan" w:date="2016-03-07T15:52:00Z">
          <w:r w:rsidDel="00710CC0">
            <w:delText xml:space="preserve"> </w:delText>
          </w:r>
        </w:del>
        <w:r>
          <w:t xml:space="preserve"> </w:t>
        </w:r>
      </w:ins>
      <w:ins w:id="93" w:author="Aristea Galanopoulou" w:date="2016-03-07T18:39:00Z">
        <w:r>
          <w:t xml:space="preserve">Dr. </w:t>
        </w:r>
        <w:del w:id="94" w:author="Ryan Essex" w:date="2016-03-07T15:59:00Z">
          <w:r w:rsidDel="00EA0728">
            <w:delText>Pitkanen</w:delText>
          </w:r>
        </w:del>
      </w:ins>
      <w:ins w:id="95" w:author="Ryan Essex" w:date="2016-03-07T15:59:00Z">
        <w:r w:rsidR="00EA0728">
          <w:t>Pitkänen</w:t>
        </w:r>
      </w:ins>
      <w:ins w:id="96" w:author="Aristea Galanopoulou" w:date="2016-03-07T18:39:00Z">
        <w:r>
          <w:t xml:space="preserve"> will alternate with Dr. Galanopoulou and O’Brien in the communications needed among Project 2 </w:t>
        </w:r>
        <w:bookmarkStart w:id="97" w:name="_GoBack"/>
        <w:bookmarkEnd w:id="97"/>
        <w:r>
          <w:t>investigators and the other EpiBioS4Rx, if scheduling conflicts arise. Dr</w:t>
        </w:r>
      </w:ins>
      <w:ins w:id="98" w:author="Aristea Galanopoulou" w:date="2016-03-07T18:40:00Z">
        <w:r>
          <w:t>s</w:t>
        </w:r>
      </w:ins>
      <w:ins w:id="99" w:author="Aristea Galanopoulou" w:date="2016-03-07T18:39:00Z">
        <w:r>
          <w:t xml:space="preserve">. O’Brien, Galanopoulou and </w:t>
        </w:r>
        <w:del w:id="100" w:author="Ryan Essex" w:date="2016-03-07T15:59:00Z">
          <w:r w:rsidDel="00EA0728">
            <w:delText>Pitkanen</w:delText>
          </w:r>
        </w:del>
      </w:ins>
      <w:ins w:id="101" w:author="Ryan Essex" w:date="2016-03-07T15:59:00Z">
        <w:r w:rsidR="00EA0728">
          <w:t>Pitkänen</w:t>
        </w:r>
      </w:ins>
      <w:ins w:id="102" w:author="Aristea Galanopoulou" w:date="2016-03-07T18:39:00Z">
        <w:r>
          <w:t xml:space="preserve"> will be planning the Project 2 investigator meetings for the harmonization of procedures and data analyses, calling and organizing the data presentation for the DSMB</w:t>
        </w:r>
        <w:del w:id="103" w:author="Dominique Duncan" w:date="2016-03-07T15:52:00Z">
          <w:r w:rsidDel="00710CC0">
            <w:delText xml:space="preserve"> </w:delText>
          </w:r>
        </w:del>
        <w:r>
          <w:t>/</w:t>
        </w:r>
        <w:del w:id="104" w:author="Dominique Duncan" w:date="2016-03-07T15:52:00Z">
          <w:r w:rsidDel="00710CC0">
            <w:delText xml:space="preserve"> </w:delText>
          </w:r>
        </w:del>
        <w:r>
          <w:t>Public Engagement Core meetings to discuss the progress of Project 2 and next steps. The three co-PLs of Project 2 will be organizing the workflow of experiments across sites so that milestones and timelines are met, will be supervising the manuscript preparation for Project 2 and decisions on authorship, and will be chairing the meetings of Project 2 that will decide on GO</w:t>
        </w:r>
        <w:del w:id="105" w:author="Dominique Duncan" w:date="2016-03-07T15:52:00Z">
          <w:r w:rsidDel="00710CC0">
            <w:delText xml:space="preserve"> </w:delText>
          </w:r>
        </w:del>
        <w:r>
          <w:t xml:space="preserve">/NO GO decisions and selection of lead compound for testing in the preclinical antiepileptogenesis trial. Such meetings will include the Project 2 investigators, the DSMB, Public Engagement representative, IAC representatives, the consultants of Project 2 and the Steering committee of EpiBioS4Rx. </w:t>
        </w:r>
      </w:ins>
    </w:p>
    <w:p w14:paraId="131C350A" w14:textId="2A214895" w:rsidR="00203045" w:rsidRDefault="00203045" w:rsidP="00203045">
      <w:pPr>
        <w:pStyle w:val="NoSpacing"/>
        <w:spacing w:afterLines="30" w:after="72"/>
      </w:pPr>
    </w:p>
    <w:p w14:paraId="467832D9" w14:textId="77777777" w:rsidR="0026393F" w:rsidRPr="005828CC" w:rsidRDefault="0026393F">
      <w:pPr>
        <w:rPr>
          <w:sz w:val="22"/>
          <w:szCs w:val="22"/>
        </w:rPr>
      </w:pPr>
    </w:p>
    <w:sectPr w:rsidR="0026393F" w:rsidRPr="005828CC" w:rsidSect="002639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C53A4"/>
    <w:multiLevelType w:val="hybridMultilevel"/>
    <w:tmpl w:val="AE3A8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linkStyles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3F"/>
    <w:rsid w:val="0000259C"/>
    <w:rsid w:val="000A1C76"/>
    <w:rsid w:val="00182655"/>
    <w:rsid w:val="00203045"/>
    <w:rsid w:val="0022347B"/>
    <w:rsid w:val="00235D4E"/>
    <w:rsid w:val="0026393F"/>
    <w:rsid w:val="00271561"/>
    <w:rsid w:val="003F0202"/>
    <w:rsid w:val="004264E1"/>
    <w:rsid w:val="00431F1A"/>
    <w:rsid w:val="004A0C0D"/>
    <w:rsid w:val="004C1C10"/>
    <w:rsid w:val="00536FF7"/>
    <w:rsid w:val="005441B4"/>
    <w:rsid w:val="00553DA5"/>
    <w:rsid w:val="005828CC"/>
    <w:rsid w:val="00677596"/>
    <w:rsid w:val="006A3275"/>
    <w:rsid w:val="006B056D"/>
    <w:rsid w:val="006B42C1"/>
    <w:rsid w:val="00710CC0"/>
    <w:rsid w:val="00724B2B"/>
    <w:rsid w:val="0078563B"/>
    <w:rsid w:val="00941A93"/>
    <w:rsid w:val="0095019C"/>
    <w:rsid w:val="009C6A63"/>
    <w:rsid w:val="00A112D0"/>
    <w:rsid w:val="00BD3637"/>
    <w:rsid w:val="00C4310A"/>
    <w:rsid w:val="00C44EF4"/>
    <w:rsid w:val="00CB1405"/>
    <w:rsid w:val="00CB4268"/>
    <w:rsid w:val="00D13132"/>
    <w:rsid w:val="00D3282B"/>
    <w:rsid w:val="00D9226F"/>
    <w:rsid w:val="00E95734"/>
    <w:rsid w:val="00EA0728"/>
    <w:rsid w:val="00EA5645"/>
    <w:rsid w:val="00F03D63"/>
    <w:rsid w:val="00F05C2B"/>
    <w:rsid w:val="00F8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2B3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1F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431F1A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431F1A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431F1A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431F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1F1A"/>
  </w:style>
  <w:style w:type="paragraph" w:styleId="ListParagraph">
    <w:name w:val="List Paragraph"/>
    <w:basedOn w:val="Normal"/>
    <w:uiPriority w:val="34"/>
    <w:qFormat/>
    <w:rsid w:val="002639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431F1A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431F1A"/>
    <w:rPr>
      <w:rFonts w:ascii="Arial" w:eastAsia="Arial Unicode MS" w:hAnsi="Arial" w:cs="Times New Roman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431F1A"/>
    <w:rPr>
      <w:rFonts w:ascii="Arial" w:eastAsia="Arial Unicode MS" w:hAnsi="Arial" w:cs="Times New Roman"/>
      <w:b/>
      <w:bCs/>
      <w:sz w:val="22"/>
      <w:szCs w:val="22"/>
      <w:bdr w:val="nil"/>
    </w:rPr>
  </w:style>
  <w:style w:type="paragraph" w:styleId="NoSpacing">
    <w:name w:val="No Spacing"/>
    <w:aliases w:val="EP Normal Text"/>
    <w:basedOn w:val="Normal"/>
    <w:uiPriority w:val="1"/>
    <w:qFormat/>
    <w:rsid w:val="00431F1A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431F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431F1A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1A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431F1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Hyperlink">
    <w:name w:val="Hyperlink"/>
    <w:rsid w:val="00431F1A"/>
    <w:rPr>
      <w:u w:val="single"/>
    </w:rPr>
  </w:style>
  <w:style w:type="paragraph" w:customStyle="1" w:styleId="Body">
    <w:name w:val="Body"/>
    <w:rsid w:val="00431F1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431F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F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F1A"/>
    <w:rPr>
      <w:rFonts w:ascii="Times New Roman" w:eastAsia="Arial Unicode MS" w:hAnsi="Times New Roman" w:cs="Times New Roman"/>
      <w:bdr w:val="nil"/>
    </w:rPr>
  </w:style>
  <w:style w:type="paragraph" w:customStyle="1" w:styleId="Default">
    <w:name w:val="Default"/>
    <w:rsid w:val="00431F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431F1A"/>
    <w:rPr>
      <w:noProof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1F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aliases w:val="EP Main Heading"/>
    <w:basedOn w:val="PlainText"/>
    <w:next w:val="Normal"/>
    <w:link w:val="Heading1Char"/>
    <w:uiPriority w:val="9"/>
    <w:qFormat/>
    <w:rsid w:val="00431F1A"/>
    <w:pPr>
      <w:outlineLvl w:val="0"/>
    </w:pPr>
    <w:rPr>
      <w:rFonts w:ascii="Arial" w:hAnsi="Arial"/>
      <w:b/>
      <w:bCs/>
      <w:caps/>
    </w:rPr>
  </w:style>
  <w:style w:type="paragraph" w:styleId="Heading2">
    <w:name w:val="heading 2"/>
    <w:aliases w:val="EP Subhead"/>
    <w:basedOn w:val="Normal"/>
    <w:next w:val="Normal"/>
    <w:link w:val="Heading2Char"/>
    <w:uiPriority w:val="9"/>
    <w:unhideWhenUsed/>
    <w:qFormat/>
    <w:rsid w:val="00431F1A"/>
    <w:pPr>
      <w:outlineLvl w:val="1"/>
    </w:pPr>
    <w:rPr>
      <w:rFonts w:ascii="Arial" w:hAnsi="Arial"/>
      <w:b/>
      <w:bCs/>
      <w:sz w:val="22"/>
      <w:szCs w:val="22"/>
    </w:rPr>
  </w:style>
  <w:style w:type="paragraph" w:styleId="Heading3">
    <w:name w:val="heading 3"/>
    <w:aliases w:val="Sub heading"/>
    <w:basedOn w:val="Heading2"/>
    <w:next w:val="Normal"/>
    <w:link w:val="Heading3Char"/>
    <w:uiPriority w:val="9"/>
    <w:unhideWhenUsed/>
    <w:qFormat/>
    <w:rsid w:val="00431F1A"/>
    <w:pPr>
      <w:outlineLvl w:val="2"/>
    </w:pPr>
  </w:style>
  <w:style w:type="character" w:default="1" w:styleId="DefaultParagraphFont">
    <w:name w:val="Default Paragraph Font"/>
    <w:uiPriority w:val="1"/>
    <w:semiHidden/>
    <w:unhideWhenUsed/>
    <w:rsid w:val="00431F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31F1A"/>
  </w:style>
  <w:style w:type="paragraph" w:styleId="ListParagraph">
    <w:name w:val="List Paragraph"/>
    <w:basedOn w:val="Normal"/>
    <w:uiPriority w:val="34"/>
    <w:qFormat/>
    <w:rsid w:val="0026393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customStyle="1" w:styleId="Heading1Char">
    <w:name w:val="Heading 1 Char"/>
    <w:aliases w:val="EP Main Heading Char"/>
    <w:basedOn w:val="DefaultParagraphFont"/>
    <w:link w:val="Heading1"/>
    <w:uiPriority w:val="9"/>
    <w:rsid w:val="00431F1A"/>
    <w:rPr>
      <w:rFonts w:ascii="Arial" w:eastAsia="Calibri" w:hAnsi="Arial" w:cs="Calibri"/>
      <w:b/>
      <w:bCs/>
      <w:caps/>
      <w:color w:val="000000"/>
      <w:sz w:val="22"/>
      <w:szCs w:val="22"/>
      <w:u w:color="000000"/>
      <w:bdr w:val="nil"/>
      <w:lang w:val="es-ES_tradnl"/>
    </w:rPr>
  </w:style>
  <w:style w:type="character" w:customStyle="1" w:styleId="Heading2Char">
    <w:name w:val="Heading 2 Char"/>
    <w:aliases w:val="EP Subhead Char"/>
    <w:basedOn w:val="DefaultParagraphFont"/>
    <w:link w:val="Heading2"/>
    <w:uiPriority w:val="9"/>
    <w:rsid w:val="00431F1A"/>
    <w:rPr>
      <w:rFonts w:ascii="Arial" w:eastAsia="Arial Unicode MS" w:hAnsi="Arial" w:cs="Times New Roman"/>
      <w:b/>
      <w:bCs/>
      <w:sz w:val="22"/>
      <w:szCs w:val="22"/>
      <w:bdr w:val="nil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rsid w:val="00431F1A"/>
    <w:rPr>
      <w:rFonts w:ascii="Arial" w:eastAsia="Arial Unicode MS" w:hAnsi="Arial" w:cs="Times New Roman"/>
      <w:b/>
      <w:bCs/>
      <w:sz w:val="22"/>
      <w:szCs w:val="22"/>
      <w:bdr w:val="nil"/>
    </w:rPr>
  </w:style>
  <w:style w:type="paragraph" w:styleId="NoSpacing">
    <w:name w:val="No Spacing"/>
    <w:aliases w:val="EP Normal Text"/>
    <w:basedOn w:val="Normal"/>
    <w:uiPriority w:val="1"/>
    <w:qFormat/>
    <w:rsid w:val="00431F1A"/>
    <w:rPr>
      <w:rFonts w:ascii="Arial" w:hAnsi="Arial"/>
      <w:sz w:val="22"/>
      <w:szCs w:val="22"/>
    </w:rPr>
  </w:style>
  <w:style w:type="paragraph" w:styleId="PlainText">
    <w:name w:val="Plain Text"/>
    <w:link w:val="PlainTextChar"/>
    <w:rsid w:val="00431F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PlainTextChar">
    <w:name w:val="Plain Text Char"/>
    <w:basedOn w:val="DefaultParagraphFont"/>
    <w:link w:val="PlainText"/>
    <w:rsid w:val="00431F1A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F1A"/>
    <w:rPr>
      <w:rFonts w:ascii="Lucida Grande" w:eastAsia="Arial Unicode MS" w:hAnsi="Lucida Grande" w:cs="Lucida Grande"/>
      <w:sz w:val="18"/>
      <w:szCs w:val="18"/>
      <w:bdr w:val="nil"/>
    </w:rPr>
  </w:style>
  <w:style w:type="paragraph" w:customStyle="1" w:styleId="HeaderFooter">
    <w:name w:val="Header &amp; Footer"/>
    <w:rsid w:val="00431F1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bdr w:val="nil"/>
    </w:rPr>
  </w:style>
  <w:style w:type="character" w:styleId="Hyperlink">
    <w:name w:val="Hyperlink"/>
    <w:rsid w:val="00431F1A"/>
    <w:rPr>
      <w:u w:val="single"/>
    </w:rPr>
  </w:style>
  <w:style w:type="paragraph" w:customStyle="1" w:styleId="Body">
    <w:name w:val="Body"/>
    <w:rsid w:val="00431F1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431F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F1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F1A"/>
    <w:rPr>
      <w:rFonts w:ascii="Times New Roman" w:eastAsia="Arial Unicode MS" w:hAnsi="Times New Roman" w:cs="Times New Roman"/>
      <w:bdr w:val="nil"/>
    </w:rPr>
  </w:style>
  <w:style w:type="paragraph" w:customStyle="1" w:styleId="Default">
    <w:name w:val="Default"/>
    <w:rsid w:val="00431F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paragraph" w:customStyle="1" w:styleId="CaptionFigure">
    <w:name w:val="Caption/Figure"/>
    <w:basedOn w:val="NoSpacing"/>
    <w:autoRedefine/>
    <w:qFormat/>
    <w:rsid w:val="00431F1A"/>
    <w:rPr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971</Words>
  <Characters>5538</Characters>
  <Application>Microsoft Macintosh Word</Application>
  <DocSecurity>0</DocSecurity>
  <Lines>46</Lines>
  <Paragraphs>12</Paragraphs>
  <ScaleCrop>false</ScaleCrop>
  <Company>AECOM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Aristea Galanopoulou</dc:creator>
  <cp:keywords/>
  <dc:description/>
  <cp:lastModifiedBy>Ryan Essex</cp:lastModifiedBy>
  <cp:revision>4</cp:revision>
  <cp:lastPrinted>2016-03-05T20:13:00Z</cp:lastPrinted>
  <dcterms:created xsi:type="dcterms:W3CDTF">2016-03-08T00:00:00Z</dcterms:created>
  <dcterms:modified xsi:type="dcterms:W3CDTF">2016-03-08T20:49:00Z</dcterms:modified>
</cp:coreProperties>
</file>