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9AC110" w14:textId="7DEA19F2" w:rsidR="00CB4268" w:rsidDel="00EE16ED" w:rsidRDefault="0026393F">
      <w:pPr>
        <w:pStyle w:val="Heading1"/>
        <w:rPr>
          <w:del w:id="0" w:author="Ryan Essex" w:date="2016-03-07T11:10:00Z"/>
        </w:rPr>
        <w:pPrChange w:id="1" w:author="Ryan Essex" w:date="2016-03-07T11:07:00Z">
          <w:pPr/>
        </w:pPrChange>
      </w:pPr>
      <w:r w:rsidRPr="0026393F">
        <w:t>CONSORTIUM/CONTRACTUAL ARRANGEMENTS</w:t>
      </w:r>
      <w:ins w:id="2" w:author="Ryan Essex" w:date="2016-03-07T11:10:00Z">
        <w:r w:rsidR="00EE16ED">
          <w:t xml:space="preserve"> </w:t>
        </w:r>
      </w:ins>
      <w:del w:id="3" w:author="Ryan Essex" w:date="2016-03-07T11:10:00Z">
        <w:r w:rsidRPr="0026393F" w:rsidDel="00EE16ED">
          <w:delText xml:space="preserve">  </w:delText>
        </w:r>
      </w:del>
      <w:ins w:id="4" w:author="Ryan Essex" w:date="2016-03-07T11:10:00Z">
        <w:r w:rsidR="00EE16ED">
          <w:t xml:space="preserve">- </w:t>
        </w:r>
      </w:ins>
    </w:p>
    <w:p w14:paraId="38ED6724" w14:textId="77777777" w:rsidR="00C44EF4" w:rsidRPr="00CB4268" w:rsidRDefault="0026393F">
      <w:pPr>
        <w:pStyle w:val="Heading1"/>
        <w:pPrChange w:id="5" w:author="Ryan Essex" w:date="2016-03-07T11:07:00Z">
          <w:pPr/>
        </w:pPrChange>
      </w:pPr>
      <w:r w:rsidRPr="0026393F">
        <w:t>Project 2</w:t>
      </w:r>
      <w:r>
        <w:t xml:space="preserve"> </w:t>
      </w:r>
      <w:r w:rsidR="00CB4268">
        <w:t>–</w:t>
      </w:r>
      <w:r w:rsidRPr="0026393F">
        <w:t xml:space="preserve"> </w:t>
      </w:r>
      <w:r w:rsidRPr="00CB4268">
        <w:rPr>
          <w:color w:val="000000" w:themeColor="text1"/>
        </w:rPr>
        <w:t>PRECLINICAL MODEL FOR ANTIEPILEPTOGENIC THERAPY SCREENING IN POST-TRAUMATIC EPILEPSY</w:t>
      </w:r>
    </w:p>
    <w:p w14:paraId="069AB23D" w14:textId="77777777" w:rsidR="0026393F" w:rsidRPr="0026393F" w:rsidRDefault="0026393F">
      <w:pPr>
        <w:rPr>
          <w:rFonts w:ascii="Arial" w:hAnsi="Arial" w:cs="Arial"/>
          <w:b/>
          <w:caps/>
          <w:sz w:val="22"/>
          <w:szCs w:val="22"/>
        </w:rPr>
      </w:pPr>
    </w:p>
    <w:p w14:paraId="77B47FAF" w14:textId="77777777" w:rsidR="0026393F" w:rsidRPr="0026393F" w:rsidRDefault="0026393F">
      <w:pPr>
        <w:pStyle w:val="NoSpacing"/>
        <w:pPrChange w:id="6" w:author="Ryan Essex" w:date="2016-03-07T11:07:00Z">
          <w:pPr>
            <w:contextualSpacing/>
            <w:jc w:val="both"/>
          </w:pPr>
        </w:pPrChange>
      </w:pPr>
      <w:r w:rsidRPr="0026393F">
        <w:t>The University of Southern California, in Los Angeles, is the submitting site for this work. The performance sites for the proposed EpiBioS</w:t>
      </w:r>
      <w:r w:rsidR="00724B2B">
        <w:t>4Rx</w:t>
      </w:r>
      <w:r w:rsidRPr="0026393F">
        <w:t xml:space="preserve"> Project 2 experiments and analyses are:</w:t>
      </w:r>
    </w:p>
    <w:p w14:paraId="62935F3F" w14:textId="77777777" w:rsidR="0026393F" w:rsidRPr="0026393F" w:rsidRDefault="0026393F" w:rsidP="0026393F">
      <w:pPr>
        <w:contextualSpacing/>
        <w:jc w:val="both"/>
        <w:rPr>
          <w:rFonts w:ascii="Arial" w:hAnsi="Arial" w:cs="Arial"/>
          <w:sz w:val="22"/>
          <w:szCs w:val="22"/>
        </w:rPr>
      </w:pPr>
    </w:p>
    <w:p w14:paraId="4AB9EBB2" w14:textId="77777777" w:rsidR="00724B2B" w:rsidRDefault="00724B2B" w:rsidP="0026393F">
      <w:pPr>
        <w:pStyle w:val="ListParagraph"/>
        <w:numPr>
          <w:ilvl w:val="0"/>
          <w:numId w:val="1"/>
        </w:numPr>
        <w:spacing w:line="240" w:lineRule="auto"/>
        <w:jc w:val="both"/>
        <w:rPr>
          <w:rFonts w:ascii="Arial" w:hAnsi="Arial" w:cs="Arial"/>
        </w:rPr>
      </w:pPr>
      <w:r>
        <w:rPr>
          <w:rFonts w:ascii="Arial" w:hAnsi="Arial" w:cs="Arial"/>
        </w:rPr>
        <w:t>Albert Eins</w:t>
      </w:r>
      <w:r w:rsidR="00677596">
        <w:rPr>
          <w:rFonts w:ascii="Arial" w:hAnsi="Arial" w:cs="Arial"/>
        </w:rPr>
        <w:t xml:space="preserve">tein College of Medicine, Bronx, </w:t>
      </w:r>
      <w:r>
        <w:rPr>
          <w:rFonts w:ascii="Arial" w:hAnsi="Arial" w:cs="Arial"/>
        </w:rPr>
        <w:t>NY, USA (</w:t>
      </w:r>
      <w:r w:rsidR="00677596" w:rsidRPr="0026393F">
        <w:rPr>
          <w:rFonts w:ascii="Arial" w:hAnsi="Arial" w:cs="Arial"/>
        </w:rPr>
        <w:t xml:space="preserve">Project and </w:t>
      </w:r>
      <w:r>
        <w:rPr>
          <w:rFonts w:ascii="Arial" w:hAnsi="Arial" w:cs="Arial"/>
        </w:rPr>
        <w:t xml:space="preserve">site leadership Aristea </w:t>
      </w:r>
      <w:r w:rsidR="00677596">
        <w:rPr>
          <w:rFonts w:ascii="Arial" w:hAnsi="Arial" w:cs="Arial"/>
        </w:rPr>
        <w:t xml:space="preserve">S. </w:t>
      </w:r>
      <w:r>
        <w:rPr>
          <w:rFonts w:ascii="Arial" w:hAnsi="Arial" w:cs="Arial"/>
        </w:rPr>
        <w:t>Galanopoulou MD PhD)</w:t>
      </w:r>
    </w:p>
    <w:p w14:paraId="5993F683" w14:textId="77777777" w:rsidR="0026393F" w:rsidRPr="0026393F" w:rsidRDefault="0026393F" w:rsidP="0026393F">
      <w:pPr>
        <w:pStyle w:val="ListParagraph"/>
        <w:numPr>
          <w:ilvl w:val="0"/>
          <w:numId w:val="1"/>
        </w:numPr>
        <w:spacing w:line="240" w:lineRule="auto"/>
        <w:jc w:val="both"/>
        <w:rPr>
          <w:rFonts w:ascii="Arial" w:hAnsi="Arial" w:cs="Arial"/>
        </w:rPr>
      </w:pPr>
      <w:r w:rsidRPr="0026393F">
        <w:rPr>
          <w:rFonts w:ascii="Arial" w:hAnsi="Arial" w:cs="Arial"/>
        </w:rPr>
        <w:t>University of Melbourne, Melbourne,</w:t>
      </w:r>
      <w:r w:rsidR="009C6A63">
        <w:rPr>
          <w:rFonts w:ascii="Arial" w:hAnsi="Arial" w:cs="Arial"/>
        </w:rPr>
        <w:t xml:space="preserve"> Australia (site leadership Ter</w:t>
      </w:r>
      <w:r w:rsidRPr="0026393F">
        <w:rPr>
          <w:rFonts w:ascii="Arial" w:hAnsi="Arial" w:cs="Arial"/>
        </w:rPr>
        <w:t>ence O’Brien, MD, PhD)</w:t>
      </w:r>
    </w:p>
    <w:p w14:paraId="1C64DA2E" w14:textId="77777777" w:rsidR="0026393F" w:rsidRPr="0026393F" w:rsidRDefault="0026393F" w:rsidP="0026393F">
      <w:pPr>
        <w:pStyle w:val="ListParagraph"/>
        <w:numPr>
          <w:ilvl w:val="0"/>
          <w:numId w:val="1"/>
        </w:numPr>
        <w:spacing w:line="240" w:lineRule="auto"/>
        <w:jc w:val="both"/>
        <w:rPr>
          <w:rFonts w:ascii="Arial" w:hAnsi="Arial" w:cs="Arial"/>
        </w:rPr>
      </w:pPr>
      <w:r w:rsidRPr="0026393F">
        <w:rPr>
          <w:rFonts w:ascii="Arial" w:hAnsi="Arial" w:cs="Arial"/>
        </w:rPr>
        <w:t xml:space="preserve">University of California, Los Angeles, CA, USA (site leadership </w:t>
      </w:r>
      <w:r w:rsidR="00724B2B">
        <w:rPr>
          <w:rFonts w:ascii="Arial" w:hAnsi="Arial" w:cs="Arial"/>
        </w:rPr>
        <w:t>Rick Staba</w:t>
      </w:r>
      <w:r w:rsidRPr="0026393F">
        <w:rPr>
          <w:rFonts w:ascii="Arial" w:hAnsi="Arial" w:cs="Arial"/>
        </w:rPr>
        <w:t>, PhD)</w:t>
      </w:r>
    </w:p>
    <w:p w14:paraId="6412E156" w14:textId="77777777" w:rsidR="00724B2B" w:rsidRPr="0026393F" w:rsidRDefault="00724B2B" w:rsidP="00724B2B">
      <w:pPr>
        <w:pStyle w:val="ListParagraph"/>
        <w:numPr>
          <w:ilvl w:val="0"/>
          <w:numId w:val="1"/>
        </w:numPr>
        <w:spacing w:line="240" w:lineRule="auto"/>
        <w:jc w:val="both"/>
        <w:rPr>
          <w:rFonts w:ascii="Arial" w:hAnsi="Arial" w:cs="Arial"/>
        </w:rPr>
      </w:pPr>
      <w:r w:rsidRPr="0026393F">
        <w:rPr>
          <w:rFonts w:ascii="Arial" w:hAnsi="Arial" w:cs="Arial"/>
        </w:rPr>
        <w:t>University of Eastern Finland</w:t>
      </w:r>
      <w:r w:rsidR="00235D4E">
        <w:rPr>
          <w:rFonts w:ascii="Arial" w:hAnsi="Arial" w:cs="Arial"/>
        </w:rPr>
        <w:t xml:space="preserve"> (UEF)</w:t>
      </w:r>
      <w:r w:rsidRPr="0026393F">
        <w:rPr>
          <w:rFonts w:ascii="Arial" w:hAnsi="Arial" w:cs="Arial"/>
        </w:rPr>
        <w:t xml:space="preserve">, Kuopio, Finland (site leadership </w:t>
      </w:r>
      <w:proofErr w:type="spellStart"/>
      <w:r w:rsidRPr="0026393F">
        <w:rPr>
          <w:rFonts w:ascii="Arial" w:hAnsi="Arial" w:cs="Arial"/>
        </w:rPr>
        <w:t>Asla</w:t>
      </w:r>
      <w:proofErr w:type="spellEnd"/>
      <w:r w:rsidRPr="0026393F">
        <w:rPr>
          <w:rFonts w:ascii="Arial" w:hAnsi="Arial" w:cs="Arial"/>
        </w:rPr>
        <w:t xml:space="preserve"> Pitkänen, MD, PhD)</w:t>
      </w:r>
    </w:p>
    <w:p w14:paraId="435B9D26" w14:textId="77777777" w:rsidR="00724B2B" w:rsidRDefault="00677596" w:rsidP="00724B2B">
      <w:pPr>
        <w:pStyle w:val="ListParagraph"/>
        <w:numPr>
          <w:ilvl w:val="0"/>
          <w:numId w:val="1"/>
        </w:numPr>
        <w:jc w:val="both"/>
        <w:rPr>
          <w:rFonts w:ascii="Arial" w:hAnsi="Arial" w:cs="Arial"/>
          <w:color w:val="000000" w:themeColor="text1"/>
        </w:rPr>
      </w:pPr>
      <w:r>
        <w:rPr>
          <w:rFonts w:ascii="Arial" w:hAnsi="Arial" w:cs="Arial"/>
          <w:color w:val="000000" w:themeColor="text1"/>
        </w:rPr>
        <w:t xml:space="preserve">University of Minnesota, Minneapolis, Minnesota, USA (site leadership James </w:t>
      </w:r>
      <w:proofErr w:type="spellStart"/>
      <w:r>
        <w:rPr>
          <w:rFonts w:ascii="Arial" w:hAnsi="Arial" w:cs="Arial"/>
          <w:color w:val="000000" w:themeColor="text1"/>
        </w:rPr>
        <w:t>Cloyd</w:t>
      </w:r>
      <w:proofErr w:type="spellEnd"/>
      <w:r>
        <w:rPr>
          <w:rFonts w:ascii="Arial" w:hAnsi="Arial" w:cs="Arial"/>
          <w:color w:val="000000" w:themeColor="text1"/>
        </w:rPr>
        <w:t xml:space="preserve"> III </w:t>
      </w:r>
      <w:proofErr w:type="spellStart"/>
      <w:r>
        <w:rPr>
          <w:rFonts w:ascii="Arial" w:hAnsi="Arial" w:cs="Arial"/>
          <w:color w:val="000000" w:themeColor="text1"/>
        </w:rPr>
        <w:t>PharmD</w:t>
      </w:r>
      <w:proofErr w:type="spellEnd"/>
    </w:p>
    <w:p w14:paraId="2CA88CC7" w14:textId="77777777" w:rsidR="00677596" w:rsidRPr="00724B2B" w:rsidRDefault="00677596" w:rsidP="00724B2B">
      <w:pPr>
        <w:pStyle w:val="ListParagraph"/>
        <w:numPr>
          <w:ilvl w:val="0"/>
          <w:numId w:val="1"/>
        </w:numPr>
        <w:jc w:val="both"/>
        <w:rPr>
          <w:rFonts w:ascii="Arial" w:hAnsi="Arial" w:cs="Arial"/>
          <w:color w:val="000000" w:themeColor="text1"/>
        </w:rPr>
      </w:pPr>
      <w:r>
        <w:rPr>
          <w:rFonts w:ascii="Arial" w:hAnsi="Arial" w:cs="Arial"/>
          <w:color w:val="000000" w:themeColor="text1"/>
        </w:rPr>
        <w:t>University of British Columbia</w:t>
      </w:r>
      <w:r w:rsidR="00CB4268">
        <w:rPr>
          <w:rFonts w:ascii="Arial" w:hAnsi="Arial" w:cs="Arial"/>
          <w:color w:val="000000" w:themeColor="text1"/>
        </w:rPr>
        <w:t xml:space="preserve"> (UBC)</w:t>
      </w:r>
      <w:r>
        <w:rPr>
          <w:rFonts w:ascii="Arial" w:hAnsi="Arial" w:cs="Arial"/>
          <w:color w:val="000000" w:themeColor="text1"/>
        </w:rPr>
        <w:t xml:space="preserve">, (site leadership Terrance </w:t>
      </w:r>
      <w:proofErr w:type="spellStart"/>
      <w:r>
        <w:rPr>
          <w:rFonts w:ascii="Arial" w:hAnsi="Arial" w:cs="Arial"/>
          <w:color w:val="000000" w:themeColor="text1"/>
        </w:rPr>
        <w:t>Snutch</w:t>
      </w:r>
      <w:proofErr w:type="spellEnd"/>
      <w:r>
        <w:rPr>
          <w:rFonts w:ascii="Arial" w:hAnsi="Arial" w:cs="Arial"/>
          <w:color w:val="000000" w:themeColor="text1"/>
        </w:rPr>
        <w:t>, PhD)</w:t>
      </w:r>
    </w:p>
    <w:p w14:paraId="592D7D31" w14:textId="71836D7E" w:rsidR="00724B2B" w:rsidDel="00272913" w:rsidRDefault="00724B2B">
      <w:pPr>
        <w:pStyle w:val="Heading2"/>
        <w:rPr>
          <w:del w:id="7" w:author="Ryan Essex" w:date="2016-03-08T12:15:00Z"/>
        </w:rPr>
        <w:pPrChange w:id="8" w:author="Ryan Essex" w:date="2016-03-07T11:08:00Z">
          <w:pPr>
            <w:jc w:val="both"/>
          </w:pPr>
        </w:pPrChange>
      </w:pPr>
    </w:p>
    <w:p w14:paraId="4128A4E8" w14:textId="77777777" w:rsidR="00724B2B" w:rsidRPr="00724B2B" w:rsidRDefault="00724B2B">
      <w:pPr>
        <w:pStyle w:val="Heading2"/>
        <w:pPrChange w:id="9" w:author="Ryan Essex" w:date="2016-03-07T11:08:00Z">
          <w:pPr>
            <w:jc w:val="both"/>
          </w:pPr>
        </w:pPrChange>
      </w:pPr>
      <w:bookmarkStart w:id="10" w:name="_GoBack"/>
      <w:bookmarkEnd w:id="10"/>
      <w:r w:rsidRPr="00724B2B">
        <w:t>Justification for subcontract:</w:t>
      </w:r>
    </w:p>
    <w:p w14:paraId="4F4B2588" w14:textId="77777777" w:rsidR="004264E1" w:rsidDel="00197F36" w:rsidRDefault="00EA5645">
      <w:pPr>
        <w:pStyle w:val="NoSpacing"/>
        <w:spacing w:afterLines="30" w:after="72"/>
        <w:rPr>
          <w:del w:id="11" w:author="Ryan Essex" w:date="2016-03-07T11:08:00Z"/>
        </w:rPr>
        <w:pPrChange w:id="12" w:author="Ryan Essex" w:date="2016-03-07T11:09:00Z">
          <w:pPr>
            <w:autoSpaceDE w:val="0"/>
            <w:autoSpaceDN w:val="0"/>
            <w:adjustRightInd w:val="0"/>
            <w:jc w:val="both"/>
          </w:pPr>
        </w:pPrChange>
      </w:pPr>
      <w:r>
        <w:t xml:space="preserve">The </w:t>
      </w:r>
      <w:r w:rsidR="00677596" w:rsidRPr="00677596">
        <w:t>Project 2 of EpiBioS4Rx</w:t>
      </w:r>
      <w:r w:rsidR="00677596">
        <w:t xml:space="preserve"> </w:t>
      </w:r>
      <w:r>
        <w:t>proposes to perform</w:t>
      </w:r>
      <w:r w:rsidR="00677596">
        <w:t xml:space="preserve"> a multicenter preclinical </w:t>
      </w:r>
      <w:r w:rsidR="00E95734">
        <w:t xml:space="preserve">trial to identify treatments </w:t>
      </w:r>
      <w:r>
        <w:t>with antiepileptogenic potential in an animal model of posttraumatic epilepsy. Because of the high demands for specialized expertise</w:t>
      </w:r>
      <w:r w:rsidR="004264E1">
        <w:t xml:space="preserve"> (survival surgery, long-term wide band video-EEG, MRI, plasma proteomics and </w:t>
      </w:r>
      <w:proofErr w:type="spellStart"/>
      <w:r w:rsidR="004264E1">
        <w:t>miRNA</w:t>
      </w:r>
      <w:proofErr w:type="spellEnd"/>
      <w:r w:rsidR="004264E1">
        <w:t xml:space="preserve">, pharmacokinetics, </w:t>
      </w:r>
      <w:proofErr w:type="spellStart"/>
      <w:r w:rsidR="004264E1">
        <w:t>neurotherapeutics</w:t>
      </w:r>
      <w:proofErr w:type="spellEnd"/>
      <w:r w:rsidR="004264E1">
        <w:t>) and the decision to implement a multicenter preclinical trial with the intent to screen the candidate therapies more robustly and rigorously, it was important to invite</w:t>
      </w:r>
      <w:r w:rsidR="0078563B">
        <w:t xml:space="preserve"> centers with</w:t>
      </w:r>
      <w:r w:rsidR="00235D4E">
        <w:t xml:space="preserve"> investigators</w:t>
      </w:r>
      <w:r w:rsidR="0078563B">
        <w:t xml:space="preserve"> and research labs </w:t>
      </w:r>
      <w:r w:rsidR="00235D4E">
        <w:t>with complementary expertise as follows.</w:t>
      </w:r>
    </w:p>
    <w:p w14:paraId="10EBB6AA" w14:textId="77777777" w:rsidR="004264E1" w:rsidRDefault="004264E1">
      <w:pPr>
        <w:pStyle w:val="NoSpacing"/>
        <w:spacing w:afterLines="30" w:after="72"/>
        <w:pPrChange w:id="13" w:author="Ryan Essex" w:date="2016-03-07T11:08:00Z">
          <w:pPr>
            <w:autoSpaceDE w:val="0"/>
            <w:autoSpaceDN w:val="0"/>
            <w:adjustRightInd w:val="0"/>
            <w:jc w:val="both"/>
          </w:pPr>
        </w:pPrChange>
      </w:pPr>
    </w:p>
    <w:p w14:paraId="3DCB4C95" w14:textId="77777777" w:rsidR="0078563B" w:rsidDel="00197F36" w:rsidRDefault="0078563B">
      <w:pPr>
        <w:pStyle w:val="NoSpacing"/>
        <w:spacing w:afterLines="30" w:after="72"/>
        <w:rPr>
          <w:del w:id="14" w:author="Ryan Essex" w:date="2016-03-07T11:08:00Z"/>
        </w:rPr>
        <w:pPrChange w:id="15" w:author="Ryan Essex" w:date="2016-03-07T11:09:00Z">
          <w:pPr>
            <w:autoSpaceDE w:val="0"/>
            <w:autoSpaceDN w:val="0"/>
            <w:adjustRightInd w:val="0"/>
            <w:jc w:val="both"/>
          </w:pPr>
        </w:pPrChange>
      </w:pPr>
      <w:r w:rsidRPr="00EE16ED">
        <w:rPr>
          <w:u w:val="single"/>
          <w:rPrChange w:id="16" w:author="Ryan Essex" w:date="2016-03-07T11:10:00Z">
            <w:rPr/>
          </w:rPrChange>
        </w:rPr>
        <w:t>Einstein:</w:t>
      </w:r>
      <w:r>
        <w:t xml:space="preserve"> Galanopoulou / </w:t>
      </w:r>
      <w:proofErr w:type="spellStart"/>
      <w:r>
        <w:t>Moshé</w:t>
      </w:r>
      <w:proofErr w:type="spellEnd"/>
      <w:r>
        <w:t xml:space="preserve"> / </w:t>
      </w:r>
      <w:proofErr w:type="spellStart"/>
      <w:r>
        <w:t>Mowrey</w:t>
      </w:r>
      <w:proofErr w:type="spellEnd"/>
      <w:r>
        <w:t xml:space="preserve"> have been collaborating in NINDS/ Department of Defense / CURE funded grants on </w:t>
      </w:r>
      <w:r w:rsidR="004264E1">
        <w:t>preclinical trials for therapy discovery in rodents</w:t>
      </w:r>
      <w:r>
        <w:t>. They have expertise in design and implementation of rigorous preclinical therapy trials (including antiepileptogenesis</w:t>
      </w:r>
      <w:r w:rsidR="00D3282B">
        <w:t xml:space="preserve"> (AEG)</w:t>
      </w:r>
      <w:r>
        <w:t xml:space="preserve"> trials) using animal models of epilepsy and seizures, survival surgeries, behavioral studies, </w:t>
      </w:r>
      <w:r w:rsidR="00D3282B">
        <w:t xml:space="preserve">long-term </w:t>
      </w:r>
      <w:r w:rsidR="004264E1">
        <w:t>video-EEG studies</w:t>
      </w:r>
      <w:r w:rsidR="00D3282B">
        <w:t xml:space="preserve"> across the lifespan of a rodent</w:t>
      </w:r>
      <w:r w:rsidR="004264E1">
        <w:t xml:space="preserve">, </w:t>
      </w:r>
      <w:r>
        <w:t xml:space="preserve">seizure monitoring across al age groups. </w:t>
      </w:r>
      <w:r w:rsidR="00F867E0">
        <w:t xml:space="preserve">The Einstein group has had experience with drugs targeting the </w:t>
      </w:r>
      <w:proofErr w:type="spellStart"/>
      <w:r w:rsidR="00F867E0">
        <w:t>neuroinflammatory</w:t>
      </w:r>
      <w:proofErr w:type="spellEnd"/>
      <w:r w:rsidR="00F867E0">
        <w:t xml:space="preserve"> pathways (e.g., </w:t>
      </w:r>
      <w:proofErr w:type="spellStart"/>
      <w:r w:rsidR="00F867E0">
        <w:t>Kineret</w:t>
      </w:r>
      <w:proofErr w:type="spellEnd"/>
      <w:r w:rsidR="00F867E0">
        <w:t xml:space="preserve"> / VX-765</w:t>
      </w:r>
      <w:proofErr w:type="gramStart"/>
      <w:r w:rsidR="00F867E0">
        <w:t>) which</w:t>
      </w:r>
      <w:proofErr w:type="gramEnd"/>
      <w:r w:rsidR="00F867E0">
        <w:t xml:space="preserve"> will be used in this study. </w:t>
      </w:r>
      <w:r>
        <w:t>Einstein has been conducting pharmacokinetic studies in collaboration with the University of Minnesota (</w:t>
      </w:r>
      <w:del w:id="17" w:author="Ryan Essex" w:date="2016-03-07T11:09:00Z">
        <w:r w:rsidDel="003108A0">
          <w:delText>Drs</w:delText>
        </w:r>
      </w:del>
      <w:ins w:id="18" w:author="Ryan Essex" w:date="2016-03-07T11:09:00Z">
        <w:r w:rsidR="003108A0">
          <w:t>Drs.</w:t>
        </w:r>
      </w:ins>
      <w:r>
        <w:t xml:space="preserve"> </w:t>
      </w:r>
      <w:proofErr w:type="spellStart"/>
      <w:r>
        <w:t>Cloyd</w:t>
      </w:r>
      <w:proofErr w:type="spellEnd"/>
      <w:r>
        <w:t xml:space="preserve">, Coles). Einstein also has expertise in MRI imaging of rodents through </w:t>
      </w:r>
      <w:del w:id="19" w:author="Ryan Essex" w:date="2016-03-07T11:09:00Z">
        <w:r w:rsidDel="003108A0">
          <w:delText>Dr</w:delText>
        </w:r>
      </w:del>
      <w:ins w:id="20" w:author="Ryan Essex" w:date="2016-03-07T11:09:00Z">
        <w:r w:rsidR="003108A0">
          <w:t>Dr.</w:t>
        </w:r>
      </w:ins>
      <w:r>
        <w:t xml:space="preserve"> Branch (Director of Gruss MRI Center) who is co-I in this grant. </w:t>
      </w:r>
      <w:del w:id="21" w:author="Ryan Essex" w:date="2016-03-07T11:09:00Z">
        <w:r w:rsidR="00D3282B" w:rsidDel="003108A0">
          <w:delText>Drs</w:delText>
        </w:r>
      </w:del>
      <w:ins w:id="22" w:author="Ryan Essex" w:date="2016-03-07T11:09:00Z">
        <w:r w:rsidR="003108A0">
          <w:t>Drs.</w:t>
        </w:r>
      </w:ins>
      <w:r w:rsidR="00D3282B">
        <w:t xml:space="preserve"> Galanopoulou and </w:t>
      </w:r>
      <w:proofErr w:type="spellStart"/>
      <w:r w:rsidR="00D3282B">
        <w:t>Moshé</w:t>
      </w:r>
      <w:proofErr w:type="spellEnd"/>
      <w:r w:rsidR="00D3282B">
        <w:t xml:space="preserve"> are also clinical epileptologists and </w:t>
      </w:r>
      <w:proofErr w:type="spellStart"/>
      <w:r w:rsidR="00D3282B">
        <w:t>EEGers</w:t>
      </w:r>
      <w:proofErr w:type="spellEnd"/>
      <w:r w:rsidR="00D3282B">
        <w:t xml:space="preserve"> who will add to the translational and clinical relevance of this project and the interpretation of the seizure phenotype and patterns recorded in this study. </w:t>
      </w:r>
      <w:del w:id="23" w:author="Ryan Essex" w:date="2016-03-07T11:09:00Z">
        <w:r w:rsidR="00D3282B" w:rsidDel="003108A0">
          <w:delText>Dr</w:delText>
        </w:r>
      </w:del>
      <w:ins w:id="24" w:author="Ryan Essex" w:date="2016-03-07T11:09:00Z">
        <w:r w:rsidR="003108A0">
          <w:t>Dr.</w:t>
        </w:r>
      </w:ins>
      <w:r w:rsidR="00D3282B">
        <w:t xml:space="preserve"> Galanopoulou is </w:t>
      </w:r>
      <w:r w:rsidR="006A3275">
        <w:t xml:space="preserve">the co-chair of the AES/ILAE Translational Task Force of the ILAE, a group that has advocated and pioneered adopting standards of rigor and clinical relevance in preclinical epilepsy therapy. </w:t>
      </w:r>
      <w:del w:id="25" w:author="Ryan Essex" w:date="2016-03-07T11:09:00Z">
        <w:r w:rsidR="006A3275" w:rsidDel="003108A0">
          <w:delText>Dr</w:delText>
        </w:r>
      </w:del>
      <w:ins w:id="26" w:author="Ryan Essex" w:date="2016-03-07T11:09:00Z">
        <w:r w:rsidR="003108A0">
          <w:t>Dr.</w:t>
        </w:r>
      </w:ins>
      <w:r w:rsidR="006A3275">
        <w:t xml:space="preserve"> Galanopoulou is </w:t>
      </w:r>
      <w:r w:rsidR="00D3282B">
        <w:t xml:space="preserve">also the co-leader of the TASK1 groups of the AES/ILAE Translational Research Task Force that are currently working towards proposing a terminology and classification system for the video-EEG patterns in rodents. </w:t>
      </w:r>
      <w:r w:rsidR="00F867E0">
        <w:t xml:space="preserve">This expertise will be </w:t>
      </w:r>
      <w:r w:rsidR="00235D4E">
        <w:t>necessary</w:t>
      </w:r>
      <w:r w:rsidR="00F867E0">
        <w:t xml:space="preserve"> for the interpretation of the AEG effects in this project. </w:t>
      </w:r>
      <w:del w:id="27" w:author="Ryan Essex" w:date="2016-03-07T11:09:00Z">
        <w:r w:rsidR="00F867E0" w:rsidDel="003108A0">
          <w:delText>Dr</w:delText>
        </w:r>
      </w:del>
      <w:ins w:id="28" w:author="Ryan Essex" w:date="2016-03-07T11:09:00Z">
        <w:r w:rsidR="003108A0">
          <w:t>Dr.</w:t>
        </w:r>
      </w:ins>
      <w:r w:rsidR="00F867E0">
        <w:t xml:space="preserve"> </w:t>
      </w:r>
      <w:proofErr w:type="spellStart"/>
      <w:r w:rsidR="00F867E0">
        <w:t>Moshé</w:t>
      </w:r>
      <w:proofErr w:type="spellEnd"/>
      <w:r w:rsidR="00F867E0">
        <w:t xml:space="preserve"> is also a member of the TASK4 group of this Task Force that is proposing to improve infrastructure for implementation of multicenter preclinical phase II trials.</w:t>
      </w:r>
      <w:r w:rsidR="00D9226F">
        <w:t xml:space="preserve"> The Einstein group also has expertise in all aspects of histology, Western blots, </w:t>
      </w:r>
      <w:proofErr w:type="spellStart"/>
      <w:r w:rsidR="00D9226F">
        <w:t>qRT</w:t>
      </w:r>
      <w:proofErr w:type="spellEnd"/>
      <w:r w:rsidR="00D9226F">
        <w:t>-PCR studies that will be used here.</w:t>
      </w:r>
    </w:p>
    <w:p w14:paraId="3B45CC24" w14:textId="77777777" w:rsidR="00F867E0" w:rsidRDefault="00F867E0">
      <w:pPr>
        <w:pStyle w:val="NoSpacing"/>
        <w:spacing w:afterLines="30" w:after="72"/>
        <w:pPrChange w:id="29" w:author="Ryan Essex" w:date="2016-03-07T11:09:00Z">
          <w:pPr>
            <w:autoSpaceDE w:val="0"/>
            <w:autoSpaceDN w:val="0"/>
            <w:adjustRightInd w:val="0"/>
            <w:jc w:val="both"/>
          </w:pPr>
        </w:pPrChange>
      </w:pPr>
    </w:p>
    <w:p w14:paraId="7FB55D03" w14:textId="77777777" w:rsidR="0078563B" w:rsidDel="00197F36" w:rsidRDefault="0078563B">
      <w:pPr>
        <w:pStyle w:val="NoSpacing"/>
        <w:spacing w:afterLines="30" w:after="72"/>
        <w:rPr>
          <w:del w:id="30" w:author="Ryan Essex" w:date="2016-03-07T11:08:00Z"/>
        </w:rPr>
        <w:pPrChange w:id="31" w:author="Ryan Essex" w:date="2016-03-07T11:09:00Z">
          <w:pPr>
            <w:autoSpaceDE w:val="0"/>
            <w:autoSpaceDN w:val="0"/>
            <w:adjustRightInd w:val="0"/>
            <w:jc w:val="both"/>
          </w:pPr>
        </w:pPrChange>
      </w:pPr>
      <w:r w:rsidRPr="00EE16ED">
        <w:rPr>
          <w:u w:val="single"/>
          <w:rPrChange w:id="32" w:author="Ryan Essex" w:date="2016-03-07T11:10:00Z">
            <w:rPr/>
          </w:rPrChange>
        </w:rPr>
        <w:t>U. Melbourne</w:t>
      </w:r>
      <w:r>
        <w:t>: O’Brien / Jones / Shultz have extensively utilized the lateral fluid percussion model in</w:t>
      </w:r>
      <w:r w:rsidR="00D3282B">
        <w:t xml:space="preserve"> rodents for characterization of behavioral, MRI, epilepsy outcomes and have expertise in the induction and survival surgeries, behavioral and MRI studies, seizure scoring, </w:t>
      </w:r>
      <w:r w:rsidR="006A3275">
        <w:t xml:space="preserve">and therapy testing in the models. </w:t>
      </w:r>
      <w:r w:rsidR="00F867E0">
        <w:t xml:space="preserve">The Melbourne group and their collaborators (Ashley Bush/ Chris </w:t>
      </w:r>
      <w:proofErr w:type="spellStart"/>
      <w:r w:rsidR="00F867E0">
        <w:t>Hovens</w:t>
      </w:r>
      <w:proofErr w:type="spellEnd"/>
      <w:r w:rsidR="00F867E0">
        <w:t xml:space="preserve"> / </w:t>
      </w:r>
      <w:proofErr w:type="spellStart"/>
      <w:r w:rsidR="00F867E0">
        <w:t>Snutch</w:t>
      </w:r>
      <w:proofErr w:type="spellEnd"/>
      <w:r w:rsidR="00F867E0">
        <w:t>) has had preliminary data on some of the compounds proposed for testing in this proposal (selenate, deferiprone, Z944), which will be important in fine</w:t>
      </w:r>
      <w:r w:rsidR="00235D4E">
        <w:t xml:space="preserve"> </w:t>
      </w:r>
      <w:r w:rsidR="00F867E0">
        <w:t xml:space="preserve">tuning doses and protocols. </w:t>
      </w:r>
      <w:del w:id="33" w:author="Ryan Essex" w:date="2016-03-07T11:09:00Z">
        <w:r w:rsidR="00F867E0" w:rsidDel="003108A0">
          <w:delText>Dr</w:delText>
        </w:r>
      </w:del>
      <w:ins w:id="34" w:author="Ryan Essex" w:date="2016-03-07T11:09:00Z">
        <w:r w:rsidR="003108A0">
          <w:t>Dr.</w:t>
        </w:r>
      </w:ins>
      <w:r w:rsidR="00F867E0">
        <w:t xml:space="preserve"> O’Brien is also the co-chair of the AES/ILAE Translational Task Force of the ILAE, a group that has advocated and pioneered adopting standards of rigor and clinical relevance in preclinical epilepsy therapy. </w:t>
      </w:r>
      <w:del w:id="35" w:author="Ryan Essex" w:date="2016-03-07T11:09:00Z">
        <w:r w:rsidR="00F867E0" w:rsidDel="003108A0">
          <w:delText>Dr</w:delText>
        </w:r>
      </w:del>
      <w:ins w:id="36" w:author="Ryan Essex" w:date="2016-03-07T11:09:00Z">
        <w:r w:rsidR="003108A0">
          <w:t>Dr.</w:t>
        </w:r>
      </w:ins>
      <w:r w:rsidR="00F867E0">
        <w:t xml:space="preserve"> O’Brien is also the co-leader of the TASK4 group of this Task Force that is proposing to improve infrastructure for implementation of multicenter preclinical phase II trials and has been collaborating with multi-PART, a consortium that has done this in stroke research. </w:t>
      </w:r>
      <w:r w:rsidR="00D9226F">
        <w:t xml:space="preserve">The Melbourne group also has expertise in all aspects of histology, Western blots, </w:t>
      </w:r>
      <w:proofErr w:type="spellStart"/>
      <w:r w:rsidR="00D9226F">
        <w:t>qRT</w:t>
      </w:r>
      <w:proofErr w:type="spellEnd"/>
      <w:r w:rsidR="00D9226F">
        <w:t>-PCR studies that will be used here.</w:t>
      </w:r>
    </w:p>
    <w:p w14:paraId="6BBE376B" w14:textId="77777777" w:rsidR="0078563B" w:rsidRDefault="0078563B">
      <w:pPr>
        <w:pStyle w:val="NoSpacing"/>
        <w:spacing w:afterLines="30" w:after="72"/>
        <w:pPrChange w:id="37" w:author="Ryan Essex" w:date="2016-03-07T11:09:00Z">
          <w:pPr>
            <w:autoSpaceDE w:val="0"/>
            <w:autoSpaceDN w:val="0"/>
            <w:adjustRightInd w:val="0"/>
            <w:jc w:val="both"/>
          </w:pPr>
        </w:pPrChange>
      </w:pPr>
    </w:p>
    <w:p w14:paraId="7B610378" w14:textId="77777777" w:rsidR="0078563B" w:rsidDel="00197F36" w:rsidRDefault="00235D4E">
      <w:pPr>
        <w:pStyle w:val="NoSpacing"/>
        <w:spacing w:afterLines="30" w:after="72"/>
        <w:rPr>
          <w:del w:id="38" w:author="Ryan Essex" w:date="2016-03-07T11:08:00Z"/>
        </w:rPr>
        <w:pPrChange w:id="39" w:author="Ryan Essex" w:date="2016-03-07T11:09:00Z">
          <w:pPr>
            <w:autoSpaceDE w:val="0"/>
            <w:autoSpaceDN w:val="0"/>
            <w:adjustRightInd w:val="0"/>
            <w:jc w:val="both"/>
          </w:pPr>
        </w:pPrChange>
      </w:pPr>
      <w:r w:rsidRPr="00EE16ED">
        <w:rPr>
          <w:u w:val="single"/>
          <w:rPrChange w:id="40" w:author="Ryan Essex" w:date="2016-03-07T11:10:00Z">
            <w:rPr/>
          </w:rPrChange>
        </w:rPr>
        <w:t>UCLA</w:t>
      </w:r>
      <w:r>
        <w:t xml:space="preserve">: Staba / </w:t>
      </w:r>
      <w:r w:rsidR="006B42C1">
        <w:t>Engel</w:t>
      </w:r>
      <w:r>
        <w:t xml:space="preserve"> have expertise on the electrophysiological patterns and EEG biomarker search for epileptogenesis and have identified </w:t>
      </w:r>
      <w:proofErr w:type="spellStart"/>
      <w:r>
        <w:t>pHFOs</w:t>
      </w:r>
      <w:proofErr w:type="spellEnd"/>
      <w:r>
        <w:t xml:space="preserve"> and </w:t>
      </w:r>
      <w:proofErr w:type="spellStart"/>
      <w:r>
        <w:t>rHFOSs</w:t>
      </w:r>
      <w:proofErr w:type="spellEnd"/>
      <w:r>
        <w:t xml:space="preserve"> as candidate biomarkers of epileptogenesis in the lateral fluid percussion model. This is one of the candidate biomarkers selected for studying here and their </w:t>
      </w:r>
      <w:r>
        <w:lastRenderedPageBreak/>
        <w:t>expertise will be invaluable in this aspect. The UCLA group has expertise in the lateral fluid percussion model of posttraumatic epilepsy i</w:t>
      </w:r>
      <w:r w:rsidR="00D9226F">
        <w:t xml:space="preserve">ncluding survival surgeries, </w:t>
      </w:r>
      <w:r>
        <w:t>EEG characterization of the phenotype</w:t>
      </w:r>
      <w:r w:rsidR="00D9226F">
        <w:t xml:space="preserve"> and MRI studies included here</w:t>
      </w:r>
      <w:r>
        <w:t xml:space="preserve">. </w:t>
      </w:r>
      <w:del w:id="41" w:author="Ryan Essex" w:date="2016-03-07T11:09:00Z">
        <w:r w:rsidR="00271561" w:rsidDel="003108A0">
          <w:delText>Dr</w:delText>
        </w:r>
      </w:del>
      <w:ins w:id="42" w:author="Ryan Essex" w:date="2016-03-07T11:09:00Z">
        <w:r w:rsidR="003108A0">
          <w:t>Dr.</w:t>
        </w:r>
      </w:ins>
      <w:r w:rsidR="00271561">
        <w:t xml:space="preserve"> Harris has expertise in MRI imaging and will be supervising the MRI studies at UCLA.</w:t>
      </w:r>
    </w:p>
    <w:p w14:paraId="53CF1FAF" w14:textId="77777777" w:rsidR="00235D4E" w:rsidRDefault="00235D4E">
      <w:pPr>
        <w:pStyle w:val="NoSpacing"/>
        <w:spacing w:afterLines="30" w:after="72"/>
        <w:pPrChange w:id="43" w:author="Ryan Essex" w:date="2016-03-07T11:09:00Z">
          <w:pPr>
            <w:autoSpaceDE w:val="0"/>
            <w:autoSpaceDN w:val="0"/>
            <w:adjustRightInd w:val="0"/>
            <w:jc w:val="both"/>
          </w:pPr>
        </w:pPrChange>
      </w:pPr>
    </w:p>
    <w:p w14:paraId="4BFF579D" w14:textId="2CFF31BB" w:rsidR="00235D4E" w:rsidRDefault="00235D4E">
      <w:pPr>
        <w:pStyle w:val="NoSpacing"/>
        <w:spacing w:afterLines="30" w:after="72"/>
        <w:pPrChange w:id="44" w:author="Ryan Essex" w:date="2016-03-07T11:09:00Z">
          <w:pPr>
            <w:autoSpaceDE w:val="0"/>
            <w:autoSpaceDN w:val="0"/>
            <w:adjustRightInd w:val="0"/>
            <w:jc w:val="both"/>
          </w:pPr>
        </w:pPrChange>
      </w:pPr>
      <w:r w:rsidRPr="00EE16ED">
        <w:rPr>
          <w:u w:val="single"/>
          <w:rPrChange w:id="45" w:author="Ryan Essex" w:date="2016-03-07T11:10:00Z">
            <w:rPr/>
          </w:rPrChange>
        </w:rPr>
        <w:t>UEF</w:t>
      </w:r>
      <w:r>
        <w:t xml:space="preserve">: </w:t>
      </w:r>
      <w:del w:id="46" w:author="Ryan Essex" w:date="2016-03-08T09:49:00Z">
        <w:r w:rsidDel="00705166">
          <w:delText>Pitkanen</w:delText>
        </w:r>
      </w:del>
      <w:ins w:id="47" w:author="Ryan Essex" w:date="2016-03-08T09:49:00Z">
        <w:r w:rsidR="00705166">
          <w:t>Pitkänen</w:t>
        </w:r>
      </w:ins>
      <w:r>
        <w:t xml:space="preserve"> / </w:t>
      </w:r>
      <w:proofErr w:type="spellStart"/>
      <w:r>
        <w:t>Grohn</w:t>
      </w:r>
      <w:proofErr w:type="spellEnd"/>
      <w:r>
        <w:t xml:space="preserve"> have expertise in models of traumatic brain injury</w:t>
      </w:r>
      <w:r w:rsidR="0022347B">
        <w:t>,</w:t>
      </w:r>
      <w:r>
        <w:t xml:space="preserve"> </w:t>
      </w:r>
      <w:r w:rsidR="0022347B">
        <w:t xml:space="preserve">including the lateral fluid percussion used here. They have extensively characterized this model in regards to epilepsy and behavioral phenotype, progression of MRI pathologies, and response to different treatments. </w:t>
      </w:r>
      <w:del w:id="48" w:author="Ryan Essex" w:date="2016-03-07T11:09:00Z">
        <w:r w:rsidR="00CB4268" w:rsidDel="003108A0">
          <w:delText>Dr</w:delText>
        </w:r>
      </w:del>
      <w:ins w:id="49" w:author="Ryan Essex" w:date="2016-03-07T11:09:00Z">
        <w:r w:rsidR="003108A0">
          <w:t>Dr.</w:t>
        </w:r>
      </w:ins>
      <w:r w:rsidR="00CB4268">
        <w:t xml:space="preserve"> </w:t>
      </w:r>
      <w:del w:id="50" w:author="Ryan Essex" w:date="2016-03-08T09:49:00Z">
        <w:r w:rsidR="00CB4268" w:rsidDel="00705166">
          <w:delText>Pitkanen</w:delText>
        </w:r>
      </w:del>
      <w:ins w:id="51" w:author="Ryan Essex" w:date="2016-03-08T09:49:00Z">
        <w:r w:rsidR="00705166">
          <w:t>Pitkänen</w:t>
        </w:r>
      </w:ins>
      <w:r w:rsidR="00CB4268">
        <w:t xml:space="preserve"> has special interest and expertise in epileptogenesis and antiepileptogenesis treatment and was the first author of the related report of the AES/ILAE Translational Research Task Force (</w:t>
      </w:r>
      <w:proofErr w:type="spellStart"/>
      <w:r w:rsidR="00CB4268">
        <w:t>Epilepsia</w:t>
      </w:r>
      <w:proofErr w:type="spellEnd"/>
      <w:r w:rsidR="00CB4268">
        <w:t xml:space="preserve"> 2013) stemming from the proceedings of the London Workshop in 2012. </w:t>
      </w:r>
      <w:del w:id="52" w:author="Ryan Essex" w:date="2016-03-07T11:09:00Z">
        <w:r w:rsidR="00CB4268" w:rsidDel="003108A0">
          <w:delText>Dr</w:delText>
        </w:r>
      </w:del>
      <w:ins w:id="53" w:author="Ryan Essex" w:date="2016-03-07T11:09:00Z">
        <w:r w:rsidR="003108A0">
          <w:t>Dr.</w:t>
        </w:r>
      </w:ins>
      <w:r w:rsidR="00CB4268">
        <w:t xml:space="preserve"> </w:t>
      </w:r>
      <w:proofErr w:type="spellStart"/>
      <w:r w:rsidR="00CB4268">
        <w:t>Grohn</w:t>
      </w:r>
      <w:proofErr w:type="spellEnd"/>
      <w:r w:rsidR="00CB4268">
        <w:t xml:space="preserve"> has expertise in MRI studies in rodents and has worked with the other sites (Einstein, Melbourne, UCLA) and the Analytic</w:t>
      </w:r>
      <w:ins w:id="54" w:author="Ryan Essex" w:date="2016-03-08T09:50:00Z">
        <w:r w:rsidR="00705166">
          <w:t>s</w:t>
        </w:r>
      </w:ins>
      <w:del w:id="55" w:author="Ryan Essex" w:date="2016-03-08T09:50:00Z">
        <w:r w:rsidR="00CB4268" w:rsidDel="00705166">
          <w:delText>al</w:delText>
        </w:r>
      </w:del>
      <w:r w:rsidR="00CB4268">
        <w:t xml:space="preserve"> Core facility to harmonize procedures across groups.</w:t>
      </w:r>
      <w:r w:rsidR="00D9226F">
        <w:t xml:space="preserve"> UEF also has expertise in </w:t>
      </w:r>
      <w:proofErr w:type="spellStart"/>
      <w:r w:rsidR="00D9226F">
        <w:t>miRNA</w:t>
      </w:r>
      <w:proofErr w:type="spellEnd"/>
      <w:r w:rsidR="00D9226F">
        <w:t xml:space="preserve"> </w:t>
      </w:r>
      <w:proofErr w:type="gramStart"/>
      <w:r w:rsidR="00D9226F">
        <w:t>studies which</w:t>
      </w:r>
      <w:proofErr w:type="gramEnd"/>
      <w:r w:rsidR="00D9226F">
        <w:t xml:space="preserve"> will be used here.</w:t>
      </w:r>
    </w:p>
    <w:p w14:paraId="1DD0F01D" w14:textId="77777777" w:rsidR="00CB4268" w:rsidRPr="00EE16ED" w:rsidDel="00197F36" w:rsidRDefault="00CB4268">
      <w:pPr>
        <w:pStyle w:val="NoSpacing"/>
        <w:spacing w:afterLines="30" w:after="72"/>
        <w:rPr>
          <w:del w:id="56" w:author="Ryan Essex" w:date="2016-03-07T11:08:00Z"/>
          <w:u w:val="single"/>
          <w:rPrChange w:id="57" w:author="Ryan Essex" w:date="2016-03-07T11:10:00Z">
            <w:rPr>
              <w:del w:id="58" w:author="Ryan Essex" w:date="2016-03-07T11:08:00Z"/>
            </w:rPr>
          </w:rPrChange>
        </w:rPr>
        <w:pPrChange w:id="59" w:author="Ryan Essex" w:date="2016-03-07T11:09:00Z">
          <w:pPr>
            <w:autoSpaceDE w:val="0"/>
            <w:autoSpaceDN w:val="0"/>
            <w:adjustRightInd w:val="0"/>
            <w:jc w:val="both"/>
          </w:pPr>
        </w:pPrChange>
      </w:pPr>
    </w:p>
    <w:p w14:paraId="73984659" w14:textId="77777777" w:rsidR="00CB4268" w:rsidDel="00197F36" w:rsidRDefault="00CB4268">
      <w:pPr>
        <w:pStyle w:val="NoSpacing"/>
        <w:spacing w:afterLines="30" w:after="72"/>
        <w:rPr>
          <w:del w:id="60" w:author="Ryan Essex" w:date="2016-03-07T11:08:00Z"/>
        </w:rPr>
        <w:pPrChange w:id="61" w:author="Ryan Essex" w:date="2016-03-07T11:09:00Z">
          <w:pPr>
            <w:autoSpaceDE w:val="0"/>
            <w:autoSpaceDN w:val="0"/>
            <w:adjustRightInd w:val="0"/>
            <w:jc w:val="both"/>
          </w:pPr>
        </w:pPrChange>
      </w:pPr>
      <w:r w:rsidRPr="00EE16ED">
        <w:rPr>
          <w:u w:val="single"/>
          <w:rPrChange w:id="62" w:author="Ryan Essex" w:date="2016-03-07T11:10:00Z">
            <w:rPr/>
          </w:rPrChange>
        </w:rPr>
        <w:t>U. Minnesota</w:t>
      </w:r>
      <w:r>
        <w:t xml:space="preserve">: </w:t>
      </w:r>
      <w:proofErr w:type="spellStart"/>
      <w:r>
        <w:t>Cloyd</w:t>
      </w:r>
      <w:proofErr w:type="spellEnd"/>
      <w:r>
        <w:t xml:space="preserve"> / Coles have expertise in pharmacokinetic and pharmacodynamics (PK/PD) modeling of drugs and formulation optimization and have collaborated with the Einstein investigators in multiple funded studies for preclinical therapy development to optimize the treatment protocols. They will be responsible for the PK/PD studies in this proposal.</w:t>
      </w:r>
    </w:p>
    <w:p w14:paraId="33CFBEEA" w14:textId="77777777" w:rsidR="00CB4268" w:rsidRDefault="00CB4268">
      <w:pPr>
        <w:pStyle w:val="NoSpacing"/>
        <w:spacing w:afterLines="30" w:after="72"/>
        <w:pPrChange w:id="63" w:author="Ryan Essex" w:date="2016-03-07T11:09:00Z">
          <w:pPr>
            <w:autoSpaceDE w:val="0"/>
            <w:autoSpaceDN w:val="0"/>
            <w:adjustRightInd w:val="0"/>
            <w:jc w:val="both"/>
          </w:pPr>
        </w:pPrChange>
      </w:pPr>
    </w:p>
    <w:p w14:paraId="43DBF724" w14:textId="77777777" w:rsidR="00724B2B" w:rsidDel="00197F36" w:rsidRDefault="00CB4268">
      <w:pPr>
        <w:pStyle w:val="NoSpacing"/>
        <w:spacing w:afterLines="30" w:after="72"/>
        <w:rPr>
          <w:del w:id="64" w:author="Ryan Essex" w:date="2016-03-07T11:08:00Z"/>
        </w:rPr>
        <w:pPrChange w:id="65" w:author="Ryan Essex" w:date="2016-03-07T11:09:00Z">
          <w:pPr>
            <w:autoSpaceDE w:val="0"/>
            <w:autoSpaceDN w:val="0"/>
            <w:adjustRightInd w:val="0"/>
            <w:jc w:val="both"/>
          </w:pPr>
        </w:pPrChange>
      </w:pPr>
      <w:r w:rsidRPr="00EE16ED">
        <w:rPr>
          <w:u w:val="single"/>
          <w:rPrChange w:id="66" w:author="Ryan Essex" w:date="2016-03-07T11:10:00Z">
            <w:rPr/>
          </w:rPrChange>
        </w:rPr>
        <w:t>UBC</w:t>
      </w:r>
      <w:r>
        <w:t xml:space="preserve">: </w:t>
      </w:r>
      <w:del w:id="67" w:author="Ryan Essex" w:date="2016-03-07T11:09:00Z">
        <w:r w:rsidDel="003108A0">
          <w:delText>Dr</w:delText>
        </w:r>
      </w:del>
      <w:ins w:id="68" w:author="Ryan Essex" w:date="2016-03-07T11:09:00Z">
        <w:r w:rsidR="003108A0">
          <w:t>Dr.</w:t>
        </w:r>
      </w:ins>
      <w:r>
        <w:t xml:space="preserve"> </w:t>
      </w:r>
      <w:proofErr w:type="spellStart"/>
      <w:r>
        <w:t>Snutch</w:t>
      </w:r>
      <w:proofErr w:type="spellEnd"/>
      <w:r>
        <w:t xml:space="preserve"> has developed the Z944 compound and collaborated with the Melbourne group for testing this compound in other models of epileptogenesis. He will be providing this compound to us for testing in our models.</w:t>
      </w:r>
    </w:p>
    <w:p w14:paraId="68A4FBA3" w14:textId="77777777" w:rsidR="00A112D0" w:rsidRDefault="00A112D0">
      <w:pPr>
        <w:pStyle w:val="NoSpacing"/>
        <w:spacing w:afterLines="30" w:after="72"/>
        <w:pPrChange w:id="69" w:author="Ryan Essex" w:date="2016-03-07T11:09:00Z">
          <w:pPr>
            <w:autoSpaceDE w:val="0"/>
            <w:autoSpaceDN w:val="0"/>
            <w:adjustRightInd w:val="0"/>
            <w:jc w:val="both"/>
          </w:pPr>
        </w:pPrChange>
      </w:pPr>
    </w:p>
    <w:p w14:paraId="1C569B12" w14:textId="77777777" w:rsidR="00724B2B" w:rsidDel="00197F36" w:rsidRDefault="00A112D0">
      <w:pPr>
        <w:pStyle w:val="NoSpacing"/>
        <w:spacing w:afterLines="30" w:after="72"/>
        <w:rPr>
          <w:del w:id="70" w:author="Ryan Essex" w:date="2016-03-07T11:08:00Z"/>
        </w:rPr>
        <w:pPrChange w:id="71" w:author="Ryan Essex" w:date="2016-03-07T11:09:00Z">
          <w:pPr>
            <w:autoSpaceDE w:val="0"/>
            <w:autoSpaceDN w:val="0"/>
            <w:adjustRightInd w:val="0"/>
            <w:jc w:val="both"/>
          </w:pPr>
        </w:pPrChange>
      </w:pPr>
      <w:r>
        <w:t>In summary, the experimental work involved in Project 2 will be done at 4 sites (Einstein, Melbourne, UCLA, UEF</w:t>
      </w:r>
      <w:proofErr w:type="gramStart"/>
      <w:r>
        <w:t>)</w:t>
      </w:r>
      <w:r w:rsidR="00D9226F">
        <w:t xml:space="preserve"> which</w:t>
      </w:r>
      <w:proofErr w:type="gramEnd"/>
      <w:r w:rsidR="00D9226F">
        <w:t xml:space="preserve"> are also equipped to perform survival surgeries, video-EEG studies, MRI studies. The </w:t>
      </w:r>
      <w:proofErr w:type="spellStart"/>
      <w:r w:rsidR="00D9226F">
        <w:t>Eisntein</w:t>
      </w:r>
      <w:proofErr w:type="spellEnd"/>
      <w:r w:rsidR="00D9226F">
        <w:t xml:space="preserve"> and Melbourne groups will also be involved in the histology, Western blots, </w:t>
      </w:r>
      <w:proofErr w:type="spellStart"/>
      <w:r w:rsidR="00D9226F">
        <w:t>qRT</w:t>
      </w:r>
      <w:proofErr w:type="spellEnd"/>
      <w:r w:rsidR="00D9226F">
        <w:t xml:space="preserve">-PCR studies that will be used here. The Minnesota group will be collecting and analyzing the PK/PD data from samples provided to them by the Einstein group and drug levels from blood samples collected by the Einstein, Melbourne, UCLA, and UEF groups. UBC will be providing Z944 to Einstein, Melbourne, UCLA, and UEF groups, and will therefore be responsible for synthesis, quality control issues related to this compound.  </w:t>
      </w:r>
    </w:p>
    <w:p w14:paraId="4187C8DF" w14:textId="77777777" w:rsidR="000A1C76" w:rsidRDefault="000A1C76">
      <w:pPr>
        <w:pStyle w:val="NoSpacing"/>
        <w:spacing w:afterLines="30" w:after="72"/>
        <w:pPrChange w:id="72" w:author="Ryan Essex" w:date="2016-03-07T11:09:00Z">
          <w:pPr>
            <w:autoSpaceDE w:val="0"/>
            <w:autoSpaceDN w:val="0"/>
            <w:adjustRightInd w:val="0"/>
            <w:jc w:val="both"/>
          </w:pPr>
        </w:pPrChange>
      </w:pPr>
    </w:p>
    <w:p w14:paraId="1131E9DB" w14:textId="77777777" w:rsidR="000A1C76" w:rsidRPr="00D9226F" w:rsidRDefault="00941A93">
      <w:pPr>
        <w:pStyle w:val="NoSpacing"/>
        <w:spacing w:afterLines="30" w:after="72"/>
        <w:pPrChange w:id="73" w:author="Ryan Essex" w:date="2016-03-07T11:09:00Z">
          <w:pPr>
            <w:autoSpaceDE w:val="0"/>
            <w:autoSpaceDN w:val="0"/>
            <w:adjustRightInd w:val="0"/>
            <w:jc w:val="both"/>
          </w:pPr>
        </w:pPrChange>
      </w:pPr>
      <w:r>
        <w:t>We also include the following consultants</w:t>
      </w:r>
      <w:r>
        <w:rPr>
          <w:b/>
        </w:rPr>
        <w:t>:</w:t>
      </w:r>
      <w:r>
        <w:t xml:space="preserve"> </w:t>
      </w:r>
      <w:del w:id="74" w:author="Ryan Essex" w:date="2016-03-07T11:09:00Z">
        <w:r w:rsidDel="003108A0">
          <w:delText>Dr</w:delText>
        </w:r>
      </w:del>
      <w:ins w:id="75" w:author="Ryan Essex" w:date="2016-03-07T11:09:00Z">
        <w:r w:rsidR="003108A0">
          <w:t>Dr.</w:t>
        </w:r>
      </w:ins>
      <w:r>
        <w:t xml:space="preserve"> Anatol Brain (UCLA) will be a consultant on the methods of EEG analysis for the detection of </w:t>
      </w:r>
      <w:proofErr w:type="spellStart"/>
      <w:r>
        <w:t>pHFOs</w:t>
      </w:r>
      <w:proofErr w:type="spellEnd"/>
      <w:r>
        <w:t xml:space="preserve"> and </w:t>
      </w:r>
      <w:proofErr w:type="spellStart"/>
      <w:r>
        <w:t>rHFOSs</w:t>
      </w:r>
      <w:proofErr w:type="spellEnd"/>
      <w:r>
        <w:t xml:space="preserve">. </w:t>
      </w:r>
      <w:del w:id="76" w:author="Ryan Essex" w:date="2016-03-07T11:09:00Z">
        <w:r w:rsidDel="003108A0">
          <w:delText>Dr</w:delText>
        </w:r>
      </w:del>
      <w:ins w:id="77" w:author="Ryan Essex" w:date="2016-03-07T11:09:00Z">
        <w:r w:rsidR="003108A0">
          <w:t>Dr.</w:t>
        </w:r>
      </w:ins>
      <w:r>
        <w:t xml:space="preserve"> </w:t>
      </w:r>
      <w:proofErr w:type="spellStart"/>
      <w:r>
        <w:t>Istvan</w:t>
      </w:r>
      <w:proofErr w:type="spellEnd"/>
      <w:r>
        <w:t xml:space="preserve"> </w:t>
      </w:r>
      <w:proofErr w:type="spellStart"/>
      <w:r>
        <w:t>Mody</w:t>
      </w:r>
      <w:proofErr w:type="spellEnd"/>
      <w:r>
        <w:t xml:space="preserve"> (UCLA) will be a consultant the characterization and study of epileptogenesis related biomarkers and electrophysiological patterns. </w:t>
      </w:r>
      <w:del w:id="78" w:author="Ryan Essex" w:date="2016-03-07T11:09:00Z">
        <w:r w:rsidDel="003108A0">
          <w:delText>Dr</w:delText>
        </w:r>
      </w:del>
      <w:ins w:id="79" w:author="Ryan Essex" w:date="2016-03-07T11:09:00Z">
        <w:r w:rsidR="003108A0">
          <w:t>Dr.</w:t>
        </w:r>
      </w:ins>
      <w:r>
        <w:t xml:space="preserve"> Ashley Bush (Melbourne) will be a consultant on the use and monitoring of efficacy of deferiprone. </w:t>
      </w:r>
      <w:del w:id="80" w:author="Ryan Essex" w:date="2016-03-07T11:09:00Z">
        <w:r w:rsidDel="003108A0">
          <w:delText>Dr</w:delText>
        </w:r>
      </w:del>
      <w:ins w:id="81" w:author="Ryan Essex" w:date="2016-03-07T11:09:00Z">
        <w:r w:rsidR="003108A0">
          <w:t>Dr.</w:t>
        </w:r>
      </w:ins>
      <w:r>
        <w:t xml:space="preserve"> Chris </w:t>
      </w:r>
      <w:proofErr w:type="spellStart"/>
      <w:r>
        <w:t>Hovens</w:t>
      </w:r>
      <w:proofErr w:type="spellEnd"/>
      <w:r>
        <w:t xml:space="preserve"> will act as consultant on the use and monitoring of efficacy of sodium selenate.</w:t>
      </w:r>
      <w:r w:rsidR="000A1C76">
        <w:t xml:space="preserve"> </w:t>
      </w:r>
    </w:p>
    <w:p w14:paraId="42E53E0A" w14:textId="77777777" w:rsidR="00724B2B" w:rsidRDefault="00724B2B">
      <w:pPr>
        <w:pStyle w:val="NoSpacing"/>
        <w:rPr>
          <w:b/>
        </w:rPr>
        <w:pPrChange w:id="82" w:author="Ryan Essex" w:date="2016-03-07T11:08:00Z">
          <w:pPr>
            <w:autoSpaceDE w:val="0"/>
            <w:autoSpaceDN w:val="0"/>
            <w:adjustRightInd w:val="0"/>
            <w:jc w:val="both"/>
          </w:pPr>
        </w:pPrChange>
      </w:pPr>
    </w:p>
    <w:p w14:paraId="6F89EA69" w14:textId="77777777" w:rsidR="00724B2B" w:rsidRDefault="00724B2B">
      <w:pPr>
        <w:pStyle w:val="Heading2"/>
        <w:pPrChange w:id="83" w:author="Ryan Essex" w:date="2016-03-07T11:08:00Z">
          <w:pPr>
            <w:autoSpaceDE w:val="0"/>
            <w:autoSpaceDN w:val="0"/>
            <w:adjustRightInd w:val="0"/>
            <w:jc w:val="both"/>
          </w:pPr>
        </w:pPrChange>
      </w:pPr>
      <w:r>
        <w:t>Consortium Budget Arrangements:</w:t>
      </w:r>
    </w:p>
    <w:p w14:paraId="18F2A3C0" w14:textId="77777777" w:rsidR="00724B2B" w:rsidRPr="00666B01" w:rsidRDefault="00724B2B">
      <w:pPr>
        <w:pStyle w:val="NoSpacing"/>
        <w:pPrChange w:id="84" w:author="Ryan Essex" w:date="2016-03-07T11:08:00Z">
          <w:pPr>
            <w:autoSpaceDE w:val="0"/>
            <w:autoSpaceDN w:val="0"/>
            <w:adjustRightInd w:val="0"/>
            <w:jc w:val="both"/>
          </w:pPr>
        </w:pPrChange>
      </w:pPr>
      <w:r>
        <w:t>As the submitting site, USC will be responsible for all consortium-related fiscal management. Changes in Budgets directed toward each institution will be separated on the Notice of Grant Award to reflect the agreed budget in the proposal. In this way, the consortium is specifically designed to meet the needs of the project specific aims, employs a checks-and-balances mechanism to ensure proper fund expenditures, and ensures a close coordination between the consortium partners.</w:t>
      </w:r>
    </w:p>
    <w:p w14:paraId="2F80BBEA" w14:textId="77777777" w:rsidR="0026393F" w:rsidRPr="0026393F" w:rsidRDefault="0026393F">
      <w:pPr>
        <w:rPr>
          <w:sz w:val="22"/>
          <w:szCs w:val="22"/>
        </w:rPr>
      </w:pPr>
    </w:p>
    <w:sectPr w:rsidR="0026393F" w:rsidRPr="0026393F" w:rsidSect="0026393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AC53A4"/>
    <w:multiLevelType w:val="hybridMultilevel"/>
    <w:tmpl w:val="AE3A84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linkStyles/>
  <w:revisionView w:markup="0"/>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393F"/>
    <w:rsid w:val="000A1C76"/>
    <w:rsid w:val="00197F36"/>
    <w:rsid w:val="0022347B"/>
    <w:rsid w:val="00235D4E"/>
    <w:rsid w:val="0026393F"/>
    <w:rsid w:val="00271561"/>
    <w:rsid w:val="00272913"/>
    <w:rsid w:val="003108A0"/>
    <w:rsid w:val="003F0202"/>
    <w:rsid w:val="004264E1"/>
    <w:rsid w:val="004A0C0D"/>
    <w:rsid w:val="00677596"/>
    <w:rsid w:val="006A3275"/>
    <w:rsid w:val="006B42C1"/>
    <w:rsid w:val="00705166"/>
    <w:rsid w:val="00724B2B"/>
    <w:rsid w:val="0078563B"/>
    <w:rsid w:val="007A452E"/>
    <w:rsid w:val="00941A93"/>
    <w:rsid w:val="009C6A63"/>
    <w:rsid w:val="00A112D0"/>
    <w:rsid w:val="00C4310A"/>
    <w:rsid w:val="00C44EF4"/>
    <w:rsid w:val="00CB4268"/>
    <w:rsid w:val="00D3282B"/>
    <w:rsid w:val="00D9226F"/>
    <w:rsid w:val="00E95734"/>
    <w:rsid w:val="00EA5645"/>
    <w:rsid w:val="00EE16ED"/>
    <w:rsid w:val="00F867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428435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72913"/>
    <w:pPr>
      <w:pBdr>
        <w:top w:val="nil"/>
        <w:left w:val="nil"/>
        <w:bottom w:val="nil"/>
        <w:right w:val="nil"/>
        <w:between w:val="nil"/>
        <w:bar w:val="nil"/>
      </w:pBdr>
    </w:pPr>
    <w:rPr>
      <w:rFonts w:ascii="Times New Roman" w:eastAsia="Arial Unicode MS" w:hAnsi="Times New Roman" w:cs="Times New Roman"/>
      <w:bdr w:val="nil"/>
    </w:rPr>
  </w:style>
  <w:style w:type="paragraph" w:styleId="Heading1">
    <w:name w:val="heading 1"/>
    <w:aliases w:val="EP Main Heading"/>
    <w:basedOn w:val="PlainText"/>
    <w:next w:val="Normal"/>
    <w:link w:val="Heading1Char"/>
    <w:uiPriority w:val="9"/>
    <w:qFormat/>
    <w:rsid w:val="00272913"/>
    <w:pPr>
      <w:outlineLvl w:val="0"/>
    </w:pPr>
    <w:rPr>
      <w:rFonts w:ascii="Arial" w:hAnsi="Arial"/>
      <w:b/>
      <w:bCs/>
      <w:caps/>
    </w:rPr>
  </w:style>
  <w:style w:type="paragraph" w:styleId="Heading2">
    <w:name w:val="heading 2"/>
    <w:aliases w:val="EP Subhead"/>
    <w:basedOn w:val="Normal"/>
    <w:next w:val="Normal"/>
    <w:link w:val="Heading2Char"/>
    <w:uiPriority w:val="9"/>
    <w:unhideWhenUsed/>
    <w:qFormat/>
    <w:rsid w:val="00272913"/>
    <w:pPr>
      <w:outlineLvl w:val="1"/>
    </w:pPr>
    <w:rPr>
      <w:rFonts w:ascii="Arial" w:hAnsi="Arial"/>
      <w:b/>
      <w:bCs/>
      <w:sz w:val="22"/>
      <w:szCs w:val="22"/>
    </w:rPr>
  </w:style>
  <w:style w:type="paragraph" w:styleId="Heading3">
    <w:name w:val="heading 3"/>
    <w:aliases w:val="Sub heading"/>
    <w:basedOn w:val="Heading2"/>
    <w:next w:val="Normal"/>
    <w:link w:val="Heading3Char"/>
    <w:uiPriority w:val="9"/>
    <w:unhideWhenUsed/>
    <w:qFormat/>
    <w:rsid w:val="00272913"/>
    <w:pPr>
      <w:outlineLvl w:val="2"/>
    </w:pPr>
  </w:style>
  <w:style w:type="character" w:default="1" w:styleId="DefaultParagraphFont">
    <w:name w:val="Default Paragraph Font"/>
    <w:uiPriority w:val="1"/>
    <w:semiHidden/>
    <w:unhideWhenUsed/>
    <w:rsid w:val="0027291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72913"/>
  </w:style>
  <w:style w:type="paragraph" w:styleId="ListParagraph">
    <w:name w:val="List Paragraph"/>
    <w:basedOn w:val="Normal"/>
    <w:uiPriority w:val="34"/>
    <w:qFormat/>
    <w:rsid w:val="0026393F"/>
    <w:pPr>
      <w:spacing w:after="200" w:line="276" w:lineRule="auto"/>
      <w:ind w:left="720"/>
      <w:contextualSpacing/>
    </w:pPr>
    <w:rPr>
      <w:rFonts w:eastAsiaTheme="minorHAnsi"/>
      <w:sz w:val="22"/>
      <w:szCs w:val="22"/>
    </w:rPr>
  </w:style>
  <w:style w:type="character" w:customStyle="1" w:styleId="Heading1Char">
    <w:name w:val="Heading 1 Char"/>
    <w:aliases w:val="EP Main Heading Char"/>
    <w:basedOn w:val="DefaultParagraphFont"/>
    <w:link w:val="Heading1"/>
    <w:uiPriority w:val="9"/>
    <w:rsid w:val="00272913"/>
    <w:rPr>
      <w:rFonts w:ascii="Arial" w:eastAsia="Calibri" w:hAnsi="Arial" w:cs="Calibri"/>
      <w:b/>
      <w:bCs/>
      <w:caps/>
      <w:color w:val="000000"/>
      <w:sz w:val="22"/>
      <w:szCs w:val="22"/>
      <w:u w:color="000000"/>
      <w:bdr w:val="nil"/>
      <w:lang w:val="es-ES_tradnl"/>
    </w:rPr>
  </w:style>
  <w:style w:type="character" w:customStyle="1" w:styleId="Heading2Char">
    <w:name w:val="Heading 2 Char"/>
    <w:aliases w:val="EP Subhead Char"/>
    <w:basedOn w:val="DefaultParagraphFont"/>
    <w:link w:val="Heading2"/>
    <w:uiPriority w:val="9"/>
    <w:rsid w:val="00272913"/>
    <w:rPr>
      <w:rFonts w:ascii="Arial" w:eastAsia="Arial Unicode MS" w:hAnsi="Arial" w:cs="Times New Roman"/>
      <w:b/>
      <w:bCs/>
      <w:sz w:val="22"/>
      <w:szCs w:val="22"/>
      <w:bdr w:val="nil"/>
    </w:rPr>
  </w:style>
  <w:style w:type="character" w:customStyle="1" w:styleId="Heading3Char">
    <w:name w:val="Heading 3 Char"/>
    <w:aliases w:val="Sub heading Char"/>
    <w:basedOn w:val="DefaultParagraphFont"/>
    <w:link w:val="Heading3"/>
    <w:uiPriority w:val="9"/>
    <w:rsid w:val="00272913"/>
    <w:rPr>
      <w:rFonts w:ascii="Arial" w:eastAsia="Arial Unicode MS" w:hAnsi="Arial" w:cs="Times New Roman"/>
      <w:b/>
      <w:bCs/>
      <w:sz w:val="22"/>
      <w:szCs w:val="22"/>
      <w:bdr w:val="nil"/>
    </w:rPr>
  </w:style>
  <w:style w:type="paragraph" w:styleId="NoSpacing">
    <w:name w:val="No Spacing"/>
    <w:aliases w:val="EP Normal Text"/>
    <w:basedOn w:val="Normal"/>
    <w:uiPriority w:val="1"/>
    <w:qFormat/>
    <w:rsid w:val="00272913"/>
    <w:rPr>
      <w:rFonts w:ascii="Arial" w:hAnsi="Arial"/>
      <w:sz w:val="22"/>
      <w:szCs w:val="22"/>
    </w:rPr>
  </w:style>
  <w:style w:type="paragraph" w:styleId="PlainText">
    <w:name w:val="Plain Text"/>
    <w:link w:val="PlainTextChar"/>
    <w:rsid w:val="00272913"/>
    <w:pPr>
      <w:pBdr>
        <w:top w:val="nil"/>
        <w:left w:val="nil"/>
        <w:bottom w:val="nil"/>
        <w:right w:val="nil"/>
        <w:between w:val="nil"/>
        <w:bar w:val="nil"/>
      </w:pBdr>
    </w:pPr>
    <w:rPr>
      <w:rFonts w:ascii="Calibri" w:eastAsia="Calibri" w:hAnsi="Calibri" w:cs="Calibri"/>
      <w:color w:val="000000"/>
      <w:sz w:val="22"/>
      <w:szCs w:val="22"/>
      <w:u w:color="000000"/>
      <w:bdr w:val="nil"/>
      <w:lang w:val="es-ES_tradnl"/>
    </w:rPr>
  </w:style>
  <w:style w:type="character" w:customStyle="1" w:styleId="PlainTextChar">
    <w:name w:val="Plain Text Char"/>
    <w:basedOn w:val="DefaultParagraphFont"/>
    <w:link w:val="PlainText"/>
    <w:rsid w:val="00272913"/>
    <w:rPr>
      <w:rFonts w:ascii="Calibri" w:eastAsia="Calibri" w:hAnsi="Calibri" w:cs="Calibri"/>
      <w:color w:val="000000"/>
      <w:sz w:val="22"/>
      <w:szCs w:val="22"/>
      <w:u w:color="000000"/>
      <w:bdr w:val="nil"/>
      <w:lang w:val="es-ES_tradnl"/>
    </w:rPr>
  </w:style>
  <w:style w:type="paragraph" w:styleId="BalloonText">
    <w:name w:val="Balloon Text"/>
    <w:basedOn w:val="Normal"/>
    <w:link w:val="BalloonTextChar"/>
    <w:uiPriority w:val="99"/>
    <w:semiHidden/>
    <w:unhideWhenUsed/>
    <w:rsid w:val="0027291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72913"/>
    <w:rPr>
      <w:rFonts w:ascii="Lucida Grande" w:eastAsia="Arial Unicode MS" w:hAnsi="Lucida Grande" w:cs="Lucida Grande"/>
      <w:sz w:val="18"/>
      <w:szCs w:val="18"/>
      <w:bdr w:val="nil"/>
    </w:rPr>
  </w:style>
  <w:style w:type="paragraph" w:customStyle="1" w:styleId="HeaderFooter">
    <w:name w:val="Header &amp; Footer"/>
    <w:rsid w:val="00272913"/>
    <w:pPr>
      <w:pBdr>
        <w:top w:val="nil"/>
        <w:left w:val="nil"/>
        <w:bottom w:val="nil"/>
        <w:right w:val="nil"/>
        <w:between w:val="nil"/>
        <w:bar w:val="nil"/>
      </w:pBdr>
      <w:tabs>
        <w:tab w:val="right" w:pos="9020"/>
      </w:tabs>
    </w:pPr>
    <w:rPr>
      <w:rFonts w:ascii="Helvetica" w:eastAsia="Arial Unicode MS" w:hAnsi="Helvetica" w:cs="Arial Unicode MS"/>
      <w:color w:val="000000"/>
      <w:bdr w:val="nil"/>
    </w:rPr>
  </w:style>
  <w:style w:type="character" w:styleId="Hyperlink">
    <w:name w:val="Hyperlink"/>
    <w:rsid w:val="00272913"/>
    <w:rPr>
      <w:u w:val="single"/>
    </w:rPr>
  </w:style>
  <w:style w:type="paragraph" w:customStyle="1" w:styleId="Body">
    <w:name w:val="Body"/>
    <w:rsid w:val="00272913"/>
    <w:pPr>
      <w:pBdr>
        <w:top w:val="nil"/>
        <w:left w:val="nil"/>
        <w:bottom w:val="nil"/>
        <w:right w:val="nil"/>
        <w:between w:val="nil"/>
        <w:bar w:val="nil"/>
      </w:pBdr>
      <w:spacing w:after="200" w:line="276" w:lineRule="auto"/>
    </w:pPr>
    <w:rPr>
      <w:rFonts w:ascii="Calibri" w:eastAsia="Calibri" w:hAnsi="Calibri" w:cs="Calibri"/>
      <w:color w:val="000000"/>
      <w:sz w:val="22"/>
      <w:szCs w:val="22"/>
      <w:u w:color="000000"/>
      <w:bdr w:val="nil"/>
    </w:rPr>
  </w:style>
  <w:style w:type="character" w:styleId="CommentReference">
    <w:name w:val="annotation reference"/>
    <w:basedOn w:val="DefaultParagraphFont"/>
    <w:uiPriority w:val="99"/>
    <w:semiHidden/>
    <w:unhideWhenUsed/>
    <w:rsid w:val="00272913"/>
    <w:rPr>
      <w:sz w:val="18"/>
      <w:szCs w:val="18"/>
    </w:rPr>
  </w:style>
  <w:style w:type="paragraph" w:styleId="CommentText">
    <w:name w:val="annotation text"/>
    <w:basedOn w:val="Normal"/>
    <w:link w:val="CommentTextChar"/>
    <w:uiPriority w:val="99"/>
    <w:semiHidden/>
    <w:unhideWhenUsed/>
    <w:rsid w:val="00272913"/>
  </w:style>
  <w:style w:type="character" w:customStyle="1" w:styleId="CommentTextChar">
    <w:name w:val="Comment Text Char"/>
    <w:basedOn w:val="DefaultParagraphFont"/>
    <w:link w:val="CommentText"/>
    <w:uiPriority w:val="99"/>
    <w:semiHidden/>
    <w:rsid w:val="00272913"/>
    <w:rPr>
      <w:rFonts w:ascii="Times New Roman" w:eastAsia="Arial Unicode MS" w:hAnsi="Times New Roman" w:cs="Times New Roman"/>
      <w:bdr w:val="nil"/>
    </w:rPr>
  </w:style>
  <w:style w:type="paragraph" w:customStyle="1" w:styleId="Default">
    <w:name w:val="Default"/>
    <w:rsid w:val="00272913"/>
    <w:pPr>
      <w:pBdr>
        <w:top w:val="nil"/>
        <w:left w:val="nil"/>
        <w:bottom w:val="nil"/>
        <w:right w:val="nil"/>
        <w:between w:val="nil"/>
        <w:bar w:val="nil"/>
      </w:pBdr>
    </w:pPr>
    <w:rPr>
      <w:rFonts w:ascii="Helvetica" w:eastAsia="Helvetica" w:hAnsi="Helvetica" w:cs="Helvetica"/>
      <w:color w:val="000000"/>
      <w:sz w:val="22"/>
      <w:szCs w:val="22"/>
      <w:bdr w:val="nil"/>
    </w:rPr>
  </w:style>
  <w:style w:type="paragraph" w:customStyle="1" w:styleId="CaptionFigure">
    <w:name w:val="Caption/Figure"/>
    <w:basedOn w:val="NoSpacing"/>
    <w:autoRedefine/>
    <w:qFormat/>
    <w:rsid w:val="00272913"/>
    <w:rPr>
      <w:noProof/>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72913"/>
    <w:pPr>
      <w:pBdr>
        <w:top w:val="nil"/>
        <w:left w:val="nil"/>
        <w:bottom w:val="nil"/>
        <w:right w:val="nil"/>
        <w:between w:val="nil"/>
        <w:bar w:val="nil"/>
      </w:pBdr>
    </w:pPr>
    <w:rPr>
      <w:rFonts w:ascii="Times New Roman" w:eastAsia="Arial Unicode MS" w:hAnsi="Times New Roman" w:cs="Times New Roman"/>
      <w:bdr w:val="nil"/>
    </w:rPr>
  </w:style>
  <w:style w:type="paragraph" w:styleId="Heading1">
    <w:name w:val="heading 1"/>
    <w:aliases w:val="EP Main Heading"/>
    <w:basedOn w:val="PlainText"/>
    <w:next w:val="Normal"/>
    <w:link w:val="Heading1Char"/>
    <w:uiPriority w:val="9"/>
    <w:qFormat/>
    <w:rsid w:val="00272913"/>
    <w:pPr>
      <w:outlineLvl w:val="0"/>
    </w:pPr>
    <w:rPr>
      <w:rFonts w:ascii="Arial" w:hAnsi="Arial"/>
      <w:b/>
      <w:bCs/>
      <w:caps/>
    </w:rPr>
  </w:style>
  <w:style w:type="paragraph" w:styleId="Heading2">
    <w:name w:val="heading 2"/>
    <w:aliases w:val="EP Subhead"/>
    <w:basedOn w:val="Normal"/>
    <w:next w:val="Normal"/>
    <w:link w:val="Heading2Char"/>
    <w:uiPriority w:val="9"/>
    <w:unhideWhenUsed/>
    <w:qFormat/>
    <w:rsid w:val="00272913"/>
    <w:pPr>
      <w:outlineLvl w:val="1"/>
    </w:pPr>
    <w:rPr>
      <w:rFonts w:ascii="Arial" w:hAnsi="Arial"/>
      <w:b/>
      <w:bCs/>
      <w:sz w:val="22"/>
      <w:szCs w:val="22"/>
    </w:rPr>
  </w:style>
  <w:style w:type="paragraph" w:styleId="Heading3">
    <w:name w:val="heading 3"/>
    <w:aliases w:val="Sub heading"/>
    <w:basedOn w:val="Heading2"/>
    <w:next w:val="Normal"/>
    <w:link w:val="Heading3Char"/>
    <w:uiPriority w:val="9"/>
    <w:unhideWhenUsed/>
    <w:qFormat/>
    <w:rsid w:val="00272913"/>
    <w:pPr>
      <w:outlineLvl w:val="2"/>
    </w:pPr>
  </w:style>
  <w:style w:type="character" w:default="1" w:styleId="DefaultParagraphFont">
    <w:name w:val="Default Paragraph Font"/>
    <w:uiPriority w:val="1"/>
    <w:semiHidden/>
    <w:unhideWhenUsed/>
    <w:rsid w:val="0027291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72913"/>
  </w:style>
  <w:style w:type="paragraph" w:styleId="ListParagraph">
    <w:name w:val="List Paragraph"/>
    <w:basedOn w:val="Normal"/>
    <w:uiPriority w:val="34"/>
    <w:qFormat/>
    <w:rsid w:val="0026393F"/>
    <w:pPr>
      <w:spacing w:after="200" w:line="276" w:lineRule="auto"/>
      <w:ind w:left="720"/>
      <w:contextualSpacing/>
    </w:pPr>
    <w:rPr>
      <w:rFonts w:eastAsiaTheme="minorHAnsi"/>
      <w:sz w:val="22"/>
      <w:szCs w:val="22"/>
    </w:rPr>
  </w:style>
  <w:style w:type="character" w:customStyle="1" w:styleId="Heading1Char">
    <w:name w:val="Heading 1 Char"/>
    <w:aliases w:val="EP Main Heading Char"/>
    <w:basedOn w:val="DefaultParagraphFont"/>
    <w:link w:val="Heading1"/>
    <w:uiPriority w:val="9"/>
    <w:rsid w:val="00272913"/>
    <w:rPr>
      <w:rFonts w:ascii="Arial" w:eastAsia="Calibri" w:hAnsi="Arial" w:cs="Calibri"/>
      <w:b/>
      <w:bCs/>
      <w:caps/>
      <w:color w:val="000000"/>
      <w:sz w:val="22"/>
      <w:szCs w:val="22"/>
      <w:u w:color="000000"/>
      <w:bdr w:val="nil"/>
      <w:lang w:val="es-ES_tradnl"/>
    </w:rPr>
  </w:style>
  <w:style w:type="character" w:customStyle="1" w:styleId="Heading2Char">
    <w:name w:val="Heading 2 Char"/>
    <w:aliases w:val="EP Subhead Char"/>
    <w:basedOn w:val="DefaultParagraphFont"/>
    <w:link w:val="Heading2"/>
    <w:uiPriority w:val="9"/>
    <w:rsid w:val="00272913"/>
    <w:rPr>
      <w:rFonts w:ascii="Arial" w:eastAsia="Arial Unicode MS" w:hAnsi="Arial" w:cs="Times New Roman"/>
      <w:b/>
      <w:bCs/>
      <w:sz w:val="22"/>
      <w:szCs w:val="22"/>
      <w:bdr w:val="nil"/>
    </w:rPr>
  </w:style>
  <w:style w:type="character" w:customStyle="1" w:styleId="Heading3Char">
    <w:name w:val="Heading 3 Char"/>
    <w:aliases w:val="Sub heading Char"/>
    <w:basedOn w:val="DefaultParagraphFont"/>
    <w:link w:val="Heading3"/>
    <w:uiPriority w:val="9"/>
    <w:rsid w:val="00272913"/>
    <w:rPr>
      <w:rFonts w:ascii="Arial" w:eastAsia="Arial Unicode MS" w:hAnsi="Arial" w:cs="Times New Roman"/>
      <w:b/>
      <w:bCs/>
      <w:sz w:val="22"/>
      <w:szCs w:val="22"/>
      <w:bdr w:val="nil"/>
    </w:rPr>
  </w:style>
  <w:style w:type="paragraph" w:styleId="NoSpacing">
    <w:name w:val="No Spacing"/>
    <w:aliases w:val="EP Normal Text"/>
    <w:basedOn w:val="Normal"/>
    <w:uiPriority w:val="1"/>
    <w:qFormat/>
    <w:rsid w:val="00272913"/>
    <w:rPr>
      <w:rFonts w:ascii="Arial" w:hAnsi="Arial"/>
      <w:sz w:val="22"/>
      <w:szCs w:val="22"/>
    </w:rPr>
  </w:style>
  <w:style w:type="paragraph" w:styleId="PlainText">
    <w:name w:val="Plain Text"/>
    <w:link w:val="PlainTextChar"/>
    <w:rsid w:val="00272913"/>
    <w:pPr>
      <w:pBdr>
        <w:top w:val="nil"/>
        <w:left w:val="nil"/>
        <w:bottom w:val="nil"/>
        <w:right w:val="nil"/>
        <w:between w:val="nil"/>
        <w:bar w:val="nil"/>
      </w:pBdr>
    </w:pPr>
    <w:rPr>
      <w:rFonts w:ascii="Calibri" w:eastAsia="Calibri" w:hAnsi="Calibri" w:cs="Calibri"/>
      <w:color w:val="000000"/>
      <w:sz w:val="22"/>
      <w:szCs w:val="22"/>
      <w:u w:color="000000"/>
      <w:bdr w:val="nil"/>
      <w:lang w:val="es-ES_tradnl"/>
    </w:rPr>
  </w:style>
  <w:style w:type="character" w:customStyle="1" w:styleId="PlainTextChar">
    <w:name w:val="Plain Text Char"/>
    <w:basedOn w:val="DefaultParagraphFont"/>
    <w:link w:val="PlainText"/>
    <w:rsid w:val="00272913"/>
    <w:rPr>
      <w:rFonts w:ascii="Calibri" w:eastAsia="Calibri" w:hAnsi="Calibri" w:cs="Calibri"/>
      <w:color w:val="000000"/>
      <w:sz w:val="22"/>
      <w:szCs w:val="22"/>
      <w:u w:color="000000"/>
      <w:bdr w:val="nil"/>
      <w:lang w:val="es-ES_tradnl"/>
    </w:rPr>
  </w:style>
  <w:style w:type="paragraph" w:styleId="BalloonText">
    <w:name w:val="Balloon Text"/>
    <w:basedOn w:val="Normal"/>
    <w:link w:val="BalloonTextChar"/>
    <w:uiPriority w:val="99"/>
    <w:semiHidden/>
    <w:unhideWhenUsed/>
    <w:rsid w:val="0027291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72913"/>
    <w:rPr>
      <w:rFonts w:ascii="Lucida Grande" w:eastAsia="Arial Unicode MS" w:hAnsi="Lucida Grande" w:cs="Lucida Grande"/>
      <w:sz w:val="18"/>
      <w:szCs w:val="18"/>
      <w:bdr w:val="nil"/>
    </w:rPr>
  </w:style>
  <w:style w:type="paragraph" w:customStyle="1" w:styleId="HeaderFooter">
    <w:name w:val="Header &amp; Footer"/>
    <w:rsid w:val="00272913"/>
    <w:pPr>
      <w:pBdr>
        <w:top w:val="nil"/>
        <w:left w:val="nil"/>
        <w:bottom w:val="nil"/>
        <w:right w:val="nil"/>
        <w:between w:val="nil"/>
        <w:bar w:val="nil"/>
      </w:pBdr>
      <w:tabs>
        <w:tab w:val="right" w:pos="9020"/>
      </w:tabs>
    </w:pPr>
    <w:rPr>
      <w:rFonts w:ascii="Helvetica" w:eastAsia="Arial Unicode MS" w:hAnsi="Helvetica" w:cs="Arial Unicode MS"/>
      <w:color w:val="000000"/>
      <w:bdr w:val="nil"/>
    </w:rPr>
  </w:style>
  <w:style w:type="character" w:styleId="Hyperlink">
    <w:name w:val="Hyperlink"/>
    <w:rsid w:val="00272913"/>
    <w:rPr>
      <w:u w:val="single"/>
    </w:rPr>
  </w:style>
  <w:style w:type="paragraph" w:customStyle="1" w:styleId="Body">
    <w:name w:val="Body"/>
    <w:rsid w:val="00272913"/>
    <w:pPr>
      <w:pBdr>
        <w:top w:val="nil"/>
        <w:left w:val="nil"/>
        <w:bottom w:val="nil"/>
        <w:right w:val="nil"/>
        <w:between w:val="nil"/>
        <w:bar w:val="nil"/>
      </w:pBdr>
      <w:spacing w:after="200" w:line="276" w:lineRule="auto"/>
    </w:pPr>
    <w:rPr>
      <w:rFonts w:ascii="Calibri" w:eastAsia="Calibri" w:hAnsi="Calibri" w:cs="Calibri"/>
      <w:color w:val="000000"/>
      <w:sz w:val="22"/>
      <w:szCs w:val="22"/>
      <w:u w:color="000000"/>
      <w:bdr w:val="nil"/>
    </w:rPr>
  </w:style>
  <w:style w:type="character" w:styleId="CommentReference">
    <w:name w:val="annotation reference"/>
    <w:basedOn w:val="DefaultParagraphFont"/>
    <w:uiPriority w:val="99"/>
    <w:semiHidden/>
    <w:unhideWhenUsed/>
    <w:rsid w:val="00272913"/>
    <w:rPr>
      <w:sz w:val="18"/>
      <w:szCs w:val="18"/>
    </w:rPr>
  </w:style>
  <w:style w:type="paragraph" w:styleId="CommentText">
    <w:name w:val="annotation text"/>
    <w:basedOn w:val="Normal"/>
    <w:link w:val="CommentTextChar"/>
    <w:uiPriority w:val="99"/>
    <w:semiHidden/>
    <w:unhideWhenUsed/>
    <w:rsid w:val="00272913"/>
  </w:style>
  <w:style w:type="character" w:customStyle="1" w:styleId="CommentTextChar">
    <w:name w:val="Comment Text Char"/>
    <w:basedOn w:val="DefaultParagraphFont"/>
    <w:link w:val="CommentText"/>
    <w:uiPriority w:val="99"/>
    <w:semiHidden/>
    <w:rsid w:val="00272913"/>
    <w:rPr>
      <w:rFonts w:ascii="Times New Roman" w:eastAsia="Arial Unicode MS" w:hAnsi="Times New Roman" w:cs="Times New Roman"/>
      <w:bdr w:val="nil"/>
    </w:rPr>
  </w:style>
  <w:style w:type="paragraph" w:customStyle="1" w:styleId="Default">
    <w:name w:val="Default"/>
    <w:rsid w:val="00272913"/>
    <w:pPr>
      <w:pBdr>
        <w:top w:val="nil"/>
        <w:left w:val="nil"/>
        <w:bottom w:val="nil"/>
        <w:right w:val="nil"/>
        <w:between w:val="nil"/>
        <w:bar w:val="nil"/>
      </w:pBdr>
    </w:pPr>
    <w:rPr>
      <w:rFonts w:ascii="Helvetica" w:eastAsia="Helvetica" w:hAnsi="Helvetica" w:cs="Helvetica"/>
      <w:color w:val="000000"/>
      <w:sz w:val="22"/>
      <w:szCs w:val="22"/>
      <w:bdr w:val="nil"/>
    </w:rPr>
  </w:style>
  <w:style w:type="paragraph" w:customStyle="1" w:styleId="CaptionFigure">
    <w:name w:val="Caption/Figure"/>
    <w:basedOn w:val="NoSpacing"/>
    <w:autoRedefine/>
    <w:qFormat/>
    <w:rsid w:val="00272913"/>
    <w:rPr>
      <w:noProof/>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1266</Words>
  <Characters>7221</Characters>
  <Application>Microsoft Macintosh Word</Application>
  <DocSecurity>0</DocSecurity>
  <Lines>60</Lines>
  <Paragraphs>16</Paragraphs>
  <ScaleCrop>false</ScaleCrop>
  <Company>AECOM</Company>
  <LinksUpToDate>false</LinksUpToDate>
  <CharactersWithSpaces>8471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Aristea Galanopoulou</dc:creator>
  <cp:keywords/>
  <dc:description/>
  <cp:lastModifiedBy>Ryan Essex</cp:lastModifiedBy>
  <cp:revision>6</cp:revision>
  <dcterms:created xsi:type="dcterms:W3CDTF">2016-03-07T19:09:00Z</dcterms:created>
  <dcterms:modified xsi:type="dcterms:W3CDTF">2016-03-08T20:15:00Z</dcterms:modified>
</cp:coreProperties>
</file>