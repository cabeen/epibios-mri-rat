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98E5B" w14:textId="77777777" w:rsidR="005B2765" w:rsidDel="000E3DC1" w:rsidRDefault="00464EB1">
      <w:pPr>
        <w:pStyle w:val="Heading1"/>
        <w:rPr>
          <w:del w:id="0" w:author="Ryan Essex" w:date="2016-03-07T11:25:00Z"/>
        </w:rPr>
        <w:pPrChange w:id="1" w:author="Ryan Essex" w:date="2016-03-07T11:25:00Z">
          <w:pPr/>
        </w:pPrChange>
      </w:pPr>
      <w:r w:rsidRPr="00464EB1">
        <w:t>FOREIGN JUSTIFICATION</w:t>
      </w:r>
      <w:ins w:id="2" w:author="Ryan Essex" w:date="2016-03-07T11:25:00Z">
        <w:r w:rsidR="000E3DC1">
          <w:t xml:space="preserve"> -</w:t>
        </w:r>
      </w:ins>
    </w:p>
    <w:p w14:paraId="73C700C3" w14:textId="77777777" w:rsidR="004D6352" w:rsidRPr="00CB4268" w:rsidRDefault="000E3DC1">
      <w:pPr>
        <w:pStyle w:val="Heading1"/>
        <w:rPr>
          <w:rFonts w:cs="Arial"/>
        </w:rPr>
        <w:pPrChange w:id="3" w:author="Ryan Essex" w:date="2016-03-07T11:25:00Z">
          <w:pPr/>
        </w:pPrChange>
      </w:pPr>
      <w:ins w:id="4" w:author="Ryan Essex" w:date="2016-03-07T11:25:00Z">
        <w:r>
          <w:rPr>
            <w:rFonts w:cs="Arial"/>
          </w:rPr>
          <w:t xml:space="preserve"> </w:t>
        </w:r>
      </w:ins>
      <w:r w:rsidR="004D6352" w:rsidRPr="0026393F">
        <w:rPr>
          <w:rFonts w:cs="Arial"/>
        </w:rPr>
        <w:t>Project 2</w:t>
      </w:r>
      <w:r w:rsidR="004D6352">
        <w:rPr>
          <w:rFonts w:cs="Arial"/>
        </w:rPr>
        <w:t xml:space="preserve"> –</w:t>
      </w:r>
      <w:r w:rsidR="004D6352" w:rsidRPr="0026393F">
        <w:rPr>
          <w:rFonts w:cs="Arial"/>
        </w:rPr>
        <w:t xml:space="preserve"> </w:t>
      </w:r>
      <w:r w:rsidR="004D6352" w:rsidRPr="00CB4268">
        <w:rPr>
          <w:rFonts w:cs="Arial"/>
          <w:color w:val="000000" w:themeColor="text1"/>
        </w:rPr>
        <w:t>PRECLINICAL MODEL FOR ANTIEPILEPTOGENIC THERAPY SCREENING IN POST-TRAUMATIC EPILEPSY</w:t>
      </w:r>
    </w:p>
    <w:p w14:paraId="34753286" w14:textId="77777777" w:rsidR="004D6352" w:rsidRDefault="004D6352">
      <w:pPr>
        <w:rPr>
          <w:rFonts w:ascii="Arial" w:hAnsi="Arial"/>
          <w:b/>
          <w:sz w:val="22"/>
          <w:szCs w:val="22"/>
        </w:rPr>
      </w:pPr>
    </w:p>
    <w:p w14:paraId="0F2017EC" w14:textId="15C41D7E" w:rsidR="00464EB1" w:rsidRDefault="00464EB1">
      <w:pPr>
        <w:pStyle w:val="NoSpacing"/>
        <w:pPrChange w:id="5" w:author="Ryan Essex" w:date="2016-03-07T11:25:00Z">
          <w:pPr/>
        </w:pPrChange>
      </w:pPr>
      <w:r>
        <w:t xml:space="preserve">We include </w:t>
      </w:r>
      <w:ins w:id="6" w:author="Ryan Essex" w:date="2016-03-07T11:29:00Z">
        <w:r w:rsidR="008A7DB1">
          <w:t>three</w:t>
        </w:r>
      </w:ins>
      <w:del w:id="7" w:author="Ryan Essex" w:date="2016-03-07T11:29:00Z">
        <w:r w:rsidDel="008A7DB1">
          <w:delText>3</w:delText>
        </w:r>
      </w:del>
      <w:r>
        <w:t xml:space="preserve"> foreign sites in this </w:t>
      </w:r>
      <w:proofErr w:type="gramStart"/>
      <w:r>
        <w:t>project which</w:t>
      </w:r>
      <w:proofErr w:type="gramEnd"/>
      <w:r>
        <w:t xml:space="preserve"> are important for the successful completion of the proposed experiments. The University of Melbourne (PI: O’Brien) and University of eastern Finland (PI:</w:t>
      </w:r>
      <w:del w:id="8" w:author="Ryan Essex" w:date="2016-03-08T09:52:00Z">
        <w:r w:rsidDel="00B823C6">
          <w:delText xml:space="preserve"> Pitkanen</w:delText>
        </w:r>
      </w:del>
      <w:ins w:id="9" w:author="Ryan Essex" w:date="2016-03-08T09:52:00Z">
        <w:r w:rsidR="00B823C6" w:rsidRPr="00B823C6">
          <w:t xml:space="preserve"> </w:t>
        </w:r>
        <w:r w:rsidR="00B823C6" w:rsidRPr="007364EA">
          <w:t>Pitkänen</w:t>
        </w:r>
      </w:ins>
      <w:bookmarkStart w:id="10" w:name="_GoBack"/>
      <w:bookmarkEnd w:id="10"/>
      <w:r>
        <w:t>) will be 2 of the 4 sites where screening for antiepileptogenic therapies will be done. Both sites have track record in and are among the pioneers in TBI/PTE research, having utilized and characterized the lateral fluid percussion injury (LFPI) model and screened drugs as to their efficacy in the model. Both sites have expert knowledge of all procedures and their participation will be important for the success of this multicenter preclinical study. The University of Melbourne site (Drs</w:t>
      </w:r>
      <w:ins w:id="11" w:author="Ryan Essex" w:date="2016-03-07T11:29:00Z">
        <w:r w:rsidR="008A7DB1">
          <w:t>.</w:t>
        </w:r>
      </w:ins>
      <w:r>
        <w:t xml:space="preserve"> O’Brien, Bush, </w:t>
      </w:r>
      <w:proofErr w:type="spellStart"/>
      <w:r>
        <w:t>Hovens</w:t>
      </w:r>
      <w:proofErr w:type="spellEnd"/>
      <w:r>
        <w:t xml:space="preserve">) also has prior experience with the use of three of the compounds chosen here for testing in the LFPI model (sodium selenate, deferiprone, Z944). The University of British Columbia site (PI: </w:t>
      </w:r>
      <w:proofErr w:type="spellStart"/>
      <w:r>
        <w:t>Snutch</w:t>
      </w:r>
      <w:proofErr w:type="spellEnd"/>
      <w:r>
        <w:t xml:space="preserve">) will be the provider of the Z944 </w:t>
      </w:r>
      <w:proofErr w:type="gramStart"/>
      <w:r>
        <w:t>compound which</w:t>
      </w:r>
      <w:proofErr w:type="gramEnd"/>
      <w:r>
        <w:t xml:space="preserve"> will be tested in this proposal for its antiepileptogenic effect.</w:t>
      </w:r>
    </w:p>
    <w:sectPr w:rsidR="00464EB1" w:rsidSect="00464E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B1"/>
    <w:rsid w:val="000E3DC1"/>
    <w:rsid w:val="002B40CC"/>
    <w:rsid w:val="003F0202"/>
    <w:rsid w:val="00464EB1"/>
    <w:rsid w:val="004D6352"/>
    <w:rsid w:val="005B2765"/>
    <w:rsid w:val="008A7DB1"/>
    <w:rsid w:val="00A3458D"/>
    <w:rsid w:val="00B82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9A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23C6"/>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B823C6"/>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B823C6"/>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B823C6"/>
    <w:pPr>
      <w:outlineLvl w:val="2"/>
    </w:pPr>
  </w:style>
  <w:style w:type="character" w:default="1" w:styleId="DefaultParagraphFont">
    <w:name w:val="Default Paragraph Font"/>
    <w:uiPriority w:val="1"/>
    <w:semiHidden/>
    <w:unhideWhenUsed/>
    <w:rsid w:val="00B823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3C6"/>
  </w:style>
  <w:style w:type="character" w:customStyle="1" w:styleId="Heading1Char">
    <w:name w:val="Heading 1 Char"/>
    <w:aliases w:val="EP Main Heading Char"/>
    <w:basedOn w:val="DefaultParagraphFont"/>
    <w:link w:val="Heading1"/>
    <w:uiPriority w:val="9"/>
    <w:rsid w:val="00B823C6"/>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B823C6"/>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B823C6"/>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B823C6"/>
    <w:rPr>
      <w:rFonts w:ascii="Arial" w:hAnsi="Arial"/>
      <w:sz w:val="22"/>
      <w:szCs w:val="22"/>
    </w:rPr>
  </w:style>
  <w:style w:type="paragraph" w:styleId="PlainText">
    <w:name w:val="Plain Text"/>
    <w:link w:val="PlainTextChar"/>
    <w:rsid w:val="00B823C6"/>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B823C6"/>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B82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3C6"/>
    <w:rPr>
      <w:rFonts w:ascii="Lucida Grande" w:eastAsia="Arial Unicode MS" w:hAnsi="Lucida Grande" w:cs="Lucida Grande"/>
      <w:sz w:val="18"/>
      <w:szCs w:val="18"/>
      <w:bdr w:val="nil"/>
    </w:rPr>
  </w:style>
  <w:style w:type="paragraph" w:customStyle="1" w:styleId="HeaderFooter">
    <w:name w:val="Header &amp; Footer"/>
    <w:rsid w:val="00B823C6"/>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B823C6"/>
    <w:rPr>
      <w:u w:val="single"/>
    </w:rPr>
  </w:style>
  <w:style w:type="paragraph" w:customStyle="1" w:styleId="Body">
    <w:name w:val="Body"/>
    <w:rsid w:val="00B823C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B823C6"/>
    <w:rPr>
      <w:sz w:val="18"/>
      <w:szCs w:val="18"/>
    </w:rPr>
  </w:style>
  <w:style w:type="paragraph" w:styleId="CommentText">
    <w:name w:val="annotation text"/>
    <w:basedOn w:val="Normal"/>
    <w:link w:val="CommentTextChar"/>
    <w:uiPriority w:val="99"/>
    <w:semiHidden/>
    <w:unhideWhenUsed/>
    <w:rsid w:val="00B823C6"/>
  </w:style>
  <w:style w:type="character" w:customStyle="1" w:styleId="CommentTextChar">
    <w:name w:val="Comment Text Char"/>
    <w:basedOn w:val="DefaultParagraphFont"/>
    <w:link w:val="CommentText"/>
    <w:uiPriority w:val="99"/>
    <w:semiHidden/>
    <w:rsid w:val="00B823C6"/>
    <w:rPr>
      <w:rFonts w:ascii="Times New Roman" w:eastAsia="Arial Unicode MS" w:hAnsi="Times New Roman" w:cs="Times New Roman"/>
      <w:bdr w:val="nil"/>
    </w:rPr>
  </w:style>
  <w:style w:type="paragraph" w:customStyle="1" w:styleId="Default">
    <w:name w:val="Default"/>
    <w:rsid w:val="00B823C6"/>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B823C6"/>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23C6"/>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B823C6"/>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B823C6"/>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B823C6"/>
    <w:pPr>
      <w:outlineLvl w:val="2"/>
    </w:pPr>
  </w:style>
  <w:style w:type="character" w:default="1" w:styleId="DefaultParagraphFont">
    <w:name w:val="Default Paragraph Font"/>
    <w:uiPriority w:val="1"/>
    <w:semiHidden/>
    <w:unhideWhenUsed/>
    <w:rsid w:val="00B823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3C6"/>
  </w:style>
  <w:style w:type="character" w:customStyle="1" w:styleId="Heading1Char">
    <w:name w:val="Heading 1 Char"/>
    <w:aliases w:val="EP Main Heading Char"/>
    <w:basedOn w:val="DefaultParagraphFont"/>
    <w:link w:val="Heading1"/>
    <w:uiPriority w:val="9"/>
    <w:rsid w:val="00B823C6"/>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B823C6"/>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B823C6"/>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B823C6"/>
    <w:rPr>
      <w:rFonts w:ascii="Arial" w:hAnsi="Arial"/>
      <w:sz w:val="22"/>
      <w:szCs w:val="22"/>
    </w:rPr>
  </w:style>
  <w:style w:type="paragraph" w:styleId="PlainText">
    <w:name w:val="Plain Text"/>
    <w:link w:val="PlainTextChar"/>
    <w:rsid w:val="00B823C6"/>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B823C6"/>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B82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3C6"/>
    <w:rPr>
      <w:rFonts w:ascii="Lucida Grande" w:eastAsia="Arial Unicode MS" w:hAnsi="Lucida Grande" w:cs="Lucida Grande"/>
      <w:sz w:val="18"/>
      <w:szCs w:val="18"/>
      <w:bdr w:val="nil"/>
    </w:rPr>
  </w:style>
  <w:style w:type="paragraph" w:customStyle="1" w:styleId="HeaderFooter">
    <w:name w:val="Header &amp; Footer"/>
    <w:rsid w:val="00B823C6"/>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B823C6"/>
    <w:rPr>
      <w:u w:val="single"/>
    </w:rPr>
  </w:style>
  <w:style w:type="paragraph" w:customStyle="1" w:styleId="Body">
    <w:name w:val="Body"/>
    <w:rsid w:val="00B823C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B823C6"/>
    <w:rPr>
      <w:sz w:val="18"/>
      <w:szCs w:val="18"/>
    </w:rPr>
  </w:style>
  <w:style w:type="paragraph" w:styleId="CommentText">
    <w:name w:val="annotation text"/>
    <w:basedOn w:val="Normal"/>
    <w:link w:val="CommentTextChar"/>
    <w:uiPriority w:val="99"/>
    <w:semiHidden/>
    <w:unhideWhenUsed/>
    <w:rsid w:val="00B823C6"/>
  </w:style>
  <w:style w:type="character" w:customStyle="1" w:styleId="CommentTextChar">
    <w:name w:val="Comment Text Char"/>
    <w:basedOn w:val="DefaultParagraphFont"/>
    <w:link w:val="CommentText"/>
    <w:uiPriority w:val="99"/>
    <w:semiHidden/>
    <w:rsid w:val="00B823C6"/>
    <w:rPr>
      <w:rFonts w:ascii="Times New Roman" w:eastAsia="Arial Unicode MS" w:hAnsi="Times New Roman" w:cs="Times New Roman"/>
      <w:bdr w:val="nil"/>
    </w:rPr>
  </w:style>
  <w:style w:type="paragraph" w:customStyle="1" w:styleId="Default">
    <w:name w:val="Default"/>
    <w:rsid w:val="00B823C6"/>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B823C6"/>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1007</Characters>
  <Application>Microsoft Macintosh Word</Application>
  <DocSecurity>0</DocSecurity>
  <Lines>47</Lines>
  <Paragraphs>4</Paragraphs>
  <ScaleCrop>false</ScaleCrop>
  <Company>AECOM</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5</cp:revision>
  <dcterms:created xsi:type="dcterms:W3CDTF">2016-03-07T19:26:00Z</dcterms:created>
  <dcterms:modified xsi:type="dcterms:W3CDTF">2016-03-08T17:52:00Z</dcterms:modified>
</cp:coreProperties>
</file>