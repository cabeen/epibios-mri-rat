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9CA91" w14:textId="023855AA" w:rsidR="003E6132" w:rsidDel="00BC2F1D" w:rsidRDefault="00C235B0" w:rsidP="00413AFC">
      <w:pPr>
        <w:pStyle w:val="Heading1"/>
        <w:rPr>
          <w:del w:id="0" w:author="Ryan Essex" w:date="2016-03-07T10:39:00Z"/>
        </w:rPr>
      </w:pPr>
      <w:bookmarkStart w:id="1" w:name="_Toc307240326"/>
      <w:r w:rsidRPr="00116AC9">
        <w:t>AUTHENTICATION OF KEY RESOURCES PLAN</w:t>
      </w:r>
      <w:ins w:id="2" w:author="Ryan Essex" w:date="2016-03-07T10:39:00Z">
        <w:r w:rsidR="00BC2F1D">
          <w:t xml:space="preserve"> - </w:t>
        </w:r>
      </w:ins>
    </w:p>
    <w:p w14:paraId="11704DC4" w14:textId="37F433C3" w:rsidR="002E32EA" w:rsidRDefault="003E6132" w:rsidP="00413AFC">
      <w:pPr>
        <w:pStyle w:val="Heading1"/>
        <w:rPr>
          <w:color w:val="000000" w:themeColor="text1"/>
        </w:rPr>
      </w:pPr>
      <w:r w:rsidRPr="0026393F">
        <w:t>Project 2</w:t>
      </w:r>
      <w:r>
        <w:t xml:space="preserve"> –</w:t>
      </w:r>
      <w:r w:rsidRPr="0026393F">
        <w:t xml:space="preserve"> </w:t>
      </w:r>
      <w:r w:rsidRPr="00CB4268">
        <w:rPr>
          <w:color w:val="000000" w:themeColor="text1"/>
        </w:rPr>
        <w:t>PRECLINICAL MODEL FOR ANTIEPILEPTOGENIC THERAPY SCREENING IN POST-TRAUMATIC EPILEPSY</w:t>
      </w:r>
    </w:p>
    <w:p w14:paraId="4E248CF1" w14:textId="66DCED4F" w:rsidR="00E2495F" w:rsidRPr="00116AC9" w:rsidRDefault="00E2495F" w:rsidP="00E2495F">
      <w:pPr>
        <w:rPr>
          <w:rFonts w:cs="Arial"/>
          <w:b/>
          <w:szCs w:val="22"/>
        </w:rPr>
      </w:pPr>
    </w:p>
    <w:bookmarkEnd w:id="1"/>
    <w:p w14:paraId="1C641F16" w14:textId="0EB35486" w:rsidR="002E32EA" w:rsidRPr="00116AC9" w:rsidRDefault="00151C73" w:rsidP="00413AFC">
      <w:pPr>
        <w:pStyle w:val="Heading2"/>
      </w:pPr>
      <w:ins w:id="3" w:author="Ryan Essex" w:date="2016-03-07T10:30:00Z">
        <w:r>
          <w:t>1</w:t>
        </w:r>
      </w:ins>
      <w:del w:id="4" w:author="Ryan Essex" w:date="2016-03-07T10:30:00Z">
        <w:r w:rsidR="00C235B0" w:rsidRPr="00116AC9" w:rsidDel="00151C73">
          <w:delText>A</w:delText>
        </w:r>
      </w:del>
      <w:r w:rsidR="00C235B0" w:rsidRPr="00116AC9">
        <w:t xml:space="preserve">.  </w:t>
      </w:r>
      <w:r w:rsidR="00B610A4" w:rsidRPr="00116AC9">
        <w:t xml:space="preserve">Z944 </w:t>
      </w:r>
      <w:del w:id="5" w:author="Ryan Essex" w:date="2016-03-07T10:31:00Z">
        <w:r w:rsidR="003A636F" w:rsidRPr="00116AC9" w:rsidDel="00151C73">
          <w:delText>Authentication</w:delText>
        </w:r>
      </w:del>
      <w:ins w:id="6" w:author="Ryan Essex" w:date="2016-03-07T10:31:00Z">
        <w:r w:rsidRPr="00116AC9">
          <w:t>A</w:t>
        </w:r>
        <w:r>
          <w:t>UTHENTICATION</w:t>
        </w:r>
      </w:ins>
    </w:p>
    <w:p w14:paraId="48096263" w14:textId="77777777" w:rsidR="002E32EA" w:rsidRPr="00116AC9" w:rsidRDefault="009F4A87">
      <w:pPr>
        <w:pStyle w:val="NoSpacing"/>
        <w:spacing w:afterLines="30" w:after="72"/>
        <w:pPrChange w:id="7" w:author="Ryan Essex" w:date="2016-03-07T10:40:00Z">
          <w:pPr>
            <w:autoSpaceDE w:val="0"/>
            <w:autoSpaceDN w:val="0"/>
            <w:adjustRightInd w:val="0"/>
            <w:jc w:val="both"/>
          </w:pPr>
        </w:pPrChange>
      </w:pPr>
      <w:r w:rsidRPr="00116AC9">
        <w:t xml:space="preserve">Since the original description of Z944 structure, </w:t>
      </w:r>
      <w:r w:rsidRPr="000114E5">
        <w:rPr>
          <w:rPrChange w:id="8" w:author="Ryan Essex" w:date="2016-03-07T10:42:00Z">
            <w:rPr>
              <w:i/>
            </w:rPr>
          </w:rPrChange>
        </w:rPr>
        <w:t>in vitro</w:t>
      </w:r>
      <w:r w:rsidRPr="00116AC9">
        <w:t xml:space="preserve"> preclinical properties and animal efficacy (</w:t>
      </w:r>
      <w:proofErr w:type="spellStart"/>
      <w:r w:rsidRPr="00116AC9">
        <w:t>Trignham</w:t>
      </w:r>
      <w:proofErr w:type="spellEnd"/>
      <w:r w:rsidRPr="00116AC9">
        <w:t xml:space="preserve"> et al., 2012) it has </w:t>
      </w:r>
      <w:r w:rsidR="002E32EA" w:rsidRPr="00116AC9">
        <w:t xml:space="preserve">been synthesized </w:t>
      </w:r>
      <w:r w:rsidRPr="00116AC9">
        <w:t xml:space="preserve">multiple times and </w:t>
      </w:r>
      <w:r w:rsidR="002E32EA" w:rsidRPr="00116AC9">
        <w:t>in multiple batches</w:t>
      </w:r>
      <w:r w:rsidRPr="00116AC9">
        <w:t xml:space="preserve">.  The starting materials are all commercially available and are provided with certificates of </w:t>
      </w:r>
      <w:r w:rsidR="001F21DA" w:rsidRPr="00116AC9">
        <w:t xml:space="preserve">analysis </w:t>
      </w:r>
      <w:r w:rsidRPr="00116AC9">
        <w:t xml:space="preserve">from the supplier. Each synthetic batch of Z944 is characterized to confirm the chemical structure and batch purity by multiple analytical assessments, including mass spectroscopy, </w:t>
      </w:r>
      <w:r w:rsidR="001353AE" w:rsidRPr="00116AC9">
        <w:t xml:space="preserve">MS-HPLC, </w:t>
      </w:r>
      <w:r w:rsidRPr="00116AC9">
        <w:t xml:space="preserve">infrared spectroscopy, UV spectrum, thermal analysis (melting point) and that are compared to existing values for an internal Z944 standard. </w:t>
      </w:r>
    </w:p>
    <w:p w14:paraId="2BE08A84" w14:textId="70B95672" w:rsidR="004232EB" w:rsidRPr="003E6132" w:rsidRDefault="001353AE">
      <w:pPr>
        <w:pStyle w:val="NoSpacing"/>
        <w:spacing w:afterLines="30" w:after="72"/>
        <w:pPrChange w:id="9" w:author="Ryan Essex" w:date="2016-03-07T10:40:00Z">
          <w:pPr>
            <w:autoSpaceDE w:val="0"/>
            <w:autoSpaceDN w:val="0"/>
            <w:adjustRightInd w:val="0"/>
          </w:pPr>
        </w:pPrChange>
      </w:pPr>
      <w:r w:rsidRPr="00116AC9">
        <w:t xml:space="preserve">Since 2009 </w:t>
      </w:r>
      <w:r w:rsidR="003A636F" w:rsidRPr="00116AC9">
        <w:t xml:space="preserve">synthetic </w:t>
      </w:r>
      <w:r w:rsidRPr="00116AC9">
        <w:t xml:space="preserve">batches of Z944 all exhibit the expected structural/chemical integrity and to have purities of &gt;95% (generally &gt;98%).  Testing of different batches of Z944 </w:t>
      </w:r>
      <w:r w:rsidRPr="000114E5">
        <w:rPr>
          <w:rPrChange w:id="10" w:author="Ryan Essex" w:date="2016-03-07T10:43:00Z">
            <w:rPr>
              <w:i/>
            </w:rPr>
          </w:rPrChange>
        </w:rPr>
        <w:t>in vitro</w:t>
      </w:r>
      <w:r w:rsidRPr="00116AC9">
        <w:rPr>
          <w:i/>
        </w:rPr>
        <w:t xml:space="preserve"> </w:t>
      </w:r>
      <w:r w:rsidRPr="00116AC9">
        <w:t xml:space="preserve">and in animal models (via </w:t>
      </w:r>
      <w:proofErr w:type="spellStart"/>
      <w:r w:rsidRPr="00116AC9">
        <w:t>i.p</w:t>
      </w:r>
      <w:proofErr w:type="spellEnd"/>
      <w:proofErr w:type="gramStart"/>
      <w:r w:rsidRPr="00116AC9">
        <w:t>.,</w:t>
      </w:r>
      <w:proofErr w:type="gramEnd"/>
      <w:r w:rsidRPr="00116AC9">
        <w:t xml:space="preserve"> oral and mini-pump routes of administration) have not shown any deviation from expected properties as these rel</w:t>
      </w:r>
      <w:r w:rsidR="00B610A4" w:rsidRPr="00116AC9">
        <w:t>ate to known off-target effects or acute/</w:t>
      </w:r>
      <w:r w:rsidRPr="00116AC9">
        <w:t>chronic toxicities</w:t>
      </w:r>
      <w:r w:rsidR="00B610A4" w:rsidRPr="00116AC9">
        <w:t xml:space="preserve"> (</w:t>
      </w:r>
      <w:r w:rsidR="00FA2B6A" w:rsidRPr="00116AC9">
        <w:t xml:space="preserve">LeBlanc et al., 2016; </w:t>
      </w:r>
      <w:proofErr w:type="spellStart"/>
      <w:r w:rsidR="00B610A4" w:rsidRPr="00116AC9">
        <w:t>Matschke</w:t>
      </w:r>
      <w:proofErr w:type="spellEnd"/>
      <w:r w:rsidR="00B610A4" w:rsidRPr="00116AC9">
        <w:t xml:space="preserve"> et al., 2015; </w:t>
      </w:r>
      <w:proofErr w:type="spellStart"/>
      <w:r w:rsidR="00B610A4" w:rsidRPr="00116AC9">
        <w:t>Casillas</w:t>
      </w:r>
      <w:proofErr w:type="spellEnd"/>
      <w:r w:rsidR="00B610A4" w:rsidRPr="00116AC9">
        <w:t xml:space="preserve">-Espinosa et al 2015; </w:t>
      </w:r>
      <w:r w:rsidR="00B610A4" w:rsidRPr="00116AC9">
        <w:rPr>
          <w:bCs/>
        </w:rPr>
        <w:t xml:space="preserve">Cain et al., 2015; </w:t>
      </w:r>
      <w:proofErr w:type="spellStart"/>
      <w:r w:rsidR="00B610A4" w:rsidRPr="00116AC9">
        <w:rPr>
          <w:bCs/>
        </w:rPr>
        <w:t>Ranzato</w:t>
      </w:r>
      <w:proofErr w:type="spellEnd"/>
      <w:r w:rsidR="00B610A4" w:rsidRPr="00116AC9">
        <w:rPr>
          <w:bCs/>
        </w:rPr>
        <w:t xml:space="preserve"> et al., 2015</w:t>
      </w:r>
      <w:r w:rsidR="00B610A4" w:rsidRPr="00116AC9">
        <w:t>).</w:t>
      </w:r>
      <w:r w:rsidR="001F21DA" w:rsidRPr="00116AC9">
        <w:t xml:space="preserve"> The synthetic scheme for Z944 in the current proposal is the same as </w:t>
      </w:r>
      <w:proofErr w:type="gramStart"/>
      <w:r w:rsidR="001F21DA" w:rsidRPr="00116AC9">
        <w:t>that for its GMP manufacture</w:t>
      </w:r>
      <w:proofErr w:type="gramEnd"/>
      <w:r w:rsidR="001F21DA" w:rsidRPr="00116AC9">
        <w:t xml:space="preserve"> utilized in three human clinical trials to date. </w:t>
      </w:r>
    </w:p>
    <w:p w14:paraId="602EBE52" w14:textId="77777777" w:rsidR="001353AE" w:rsidRPr="00116AC9" w:rsidRDefault="001353AE">
      <w:pPr>
        <w:pStyle w:val="NoSpacing"/>
        <w:spacing w:afterLines="30" w:after="72"/>
        <w:rPr>
          <w:b/>
        </w:rPr>
        <w:pPrChange w:id="11" w:author="Ryan Essex" w:date="2016-03-07T10:40:00Z">
          <w:pPr/>
        </w:pPrChange>
      </w:pPr>
      <w:r w:rsidRPr="00116AC9">
        <w:rPr>
          <w:b/>
        </w:rPr>
        <w:t>Publications utilizing different batches of Z944</w:t>
      </w:r>
    </w:p>
    <w:p w14:paraId="7C483DDB" w14:textId="77777777" w:rsidR="002E32EA" w:rsidRPr="00116AC9" w:rsidRDefault="002E32EA">
      <w:pPr>
        <w:pStyle w:val="NoSpacing"/>
        <w:rPr>
          <w:snapToGrid w:val="0"/>
        </w:rPr>
        <w:pPrChange w:id="12" w:author="Ryan Essex" w:date="2016-03-07T10:30:00Z">
          <w:pPr/>
        </w:pPrChange>
      </w:pPr>
      <w:proofErr w:type="spellStart"/>
      <w:r w:rsidRPr="00116AC9">
        <w:t>Matschke</w:t>
      </w:r>
      <w:proofErr w:type="spellEnd"/>
      <w:r w:rsidRPr="00116AC9">
        <w:t xml:space="preserve">, LA, M </w:t>
      </w:r>
      <w:proofErr w:type="spellStart"/>
      <w:r w:rsidRPr="00116AC9">
        <w:t>Bertoune</w:t>
      </w:r>
      <w:proofErr w:type="spellEnd"/>
      <w:r w:rsidRPr="00116AC9">
        <w:t xml:space="preserve">, J </w:t>
      </w:r>
      <w:proofErr w:type="spellStart"/>
      <w:r w:rsidRPr="00116AC9">
        <w:t>Roeper</w:t>
      </w:r>
      <w:proofErr w:type="spellEnd"/>
      <w:r w:rsidRPr="00116AC9">
        <w:t xml:space="preserve">, TP </w:t>
      </w:r>
      <w:proofErr w:type="spellStart"/>
      <w:r w:rsidRPr="00116AC9">
        <w:t>Snutch</w:t>
      </w:r>
      <w:proofErr w:type="spellEnd"/>
      <w:r w:rsidRPr="00116AC9">
        <w:t xml:space="preserve">, WH </w:t>
      </w:r>
      <w:proofErr w:type="spellStart"/>
      <w:r w:rsidRPr="00116AC9">
        <w:t>Oertel</w:t>
      </w:r>
      <w:proofErr w:type="spellEnd"/>
      <w:r w:rsidRPr="00116AC9">
        <w:t xml:space="preserve">, S </w:t>
      </w:r>
      <w:proofErr w:type="spellStart"/>
      <w:r w:rsidRPr="00116AC9">
        <w:t>Rinné</w:t>
      </w:r>
      <w:proofErr w:type="spellEnd"/>
      <w:r w:rsidRPr="00116AC9">
        <w:t xml:space="preserve">, N </w:t>
      </w:r>
      <w:proofErr w:type="spellStart"/>
      <w:r w:rsidRPr="00116AC9">
        <w:t>Decher</w:t>
      </w:r>
      <w:proofErr w:type="spellEnd"/>
      <w:r w:rsidRPr="00116AC9">
        <w:t xml:space="preserve"> (2015) </w:t>
      </w:r>
      <w:r w:rsidRPr="00116AC9">
        <w:rPr>
          <w:snapToGrid w:val="0"/>
        </w:rPr>
        <w:t>A concerted action of L-type and T-type Ca</w:t>
      </w:r>
      <w:r w:rsidRPr="00116AC9">
        <w:rPr>
          <w:snapToGrid w:val="0"/>
          <w:vertAlign w:val="superscript"/>
        </w:rPr>
        <w:t>2+</w:t>
      </w:r>
      <w:r w:rsidRPr="00116AC9">
        <w:rPr>
          <w:snapToGrid w:val="0"/>
        </w:rPr>
        <w:t xml:space="preserve"> channels regulates </w:t>
      </w:r>
      <w:proofErr w:type="spellStart"/>
      <w:r w:rsidRPr="00116AC9">
        <w:rPr>
          <w:snapToGrid w:val="0"/>
        </w:rPr>
        <w:t>pacemaking</w:t>
      </w:r>
      <w:proofErr w:type="spellEnd"/>
      <w:r w:rsidRPr="00116AC9">
        <w:rPr>
          <w:snapToGrid w:val="0"/>
        </w:rPr>
        <w:t xml:space="preserve"> in neurons of the locus </w:t>
      </w:r>
      <w:proofErr w:type="spellStart"/>
      <w:r w:rsidRPr="00116AC9">
        <w:rPr>
          <w:snapToGrid w:val="0"/>
        </w:rPr>
        <w:t>coeruleus</w:t>
      </w:r>
      <w:proofErr w:type="spellEnd"/>
      <w:r w:rsidRPr="00116AC9">
        <w:rPr>
          <w:snapToGrid w:val="0"/>
        </w:rPr>
        <w:t xml:space="preserve">. </w:t>
      </w:r>
      <w:r w:rsidRPr="00116AC9">
        <w:rPr>
          <w:snapToGrid w:val="0"/>
          <w:u w:val="single"/>
        </w:rPr>
        <w:t>Molecular and Cellular Neurosciences</w:t>
      </w:r>
      <w:r w:rsidRPr="00116AC9">
        <w:rPr>
          <w:snapToGrid w:val="0"/>
        </w:rPr>
        <w:t>, 68: 293-302.</w:t>
      </w:r>
    </w:p>
    <w:p w14:paraId="7A79F43D" w14:textId="77777777" w:rsidR="002E32EA" w:rsidRPr="00116AC9" w:rsidRDefault="002E32EA">
      <w:pPr>
        <w:pStyle w:val="NoSpacing"/>
        <w:rPr>
          <w:lang w:val="en-CA" w:eastAsia="en-CA"/>
        </w:rPr>
        <w:pPrChange w:id="13" w:author="Ryan Essex" w:date="2016-03-07T10:30:00Z">
          <w:pPr/>
        </w:pPrChange>
      </w:pPr>
      <w:proofErr w:type="spellStart"/>
      <w:r w:rsidRPr="00116AC9">
        <w:t>Casillas</w:t>
      </w:r>
      <w:proofErr w:type="spellEnd"/>
      <w:r w:rsidRPr="00116AC9">
        <w:t xml:space="preserve">-Espinosa, PM, A Hicks, A </w:t>
      </w:r>
      <w:proofErr w:type="spellStart"/>
      <w:r w:rsidRPr="00116AC9">
        <w:t>Jeffreys</w:t>
      </w:r>
      <w:proofErr w:type="spellEnd"/>
      <w:r w:rsidRPr="00116AC9">
        <w:t xml:space="preserve">, TP </w:t>
      </w:r>
      <w:proofErr w:type="spellStart"/>
      <w:r w:rsidRPr="00116AC9">
        <w:t>Snutch</w:t>
      </w:r>
      <w:proofErr w:type="spellEnd"/>
      <w:r w:rsidRPr="00116AC9">
        <w:t>, TJ O’Brien, KL Powell</w:t>
      </w:r>
      <w:r w:rsidRPr="00116AC9">
        <w:rPr>
          <w:vertAlign w:val="superscript"/>
        </w:rPr>
        <w:t xml:space="preserve"> </w:t>
      </w:r>
      <w:r w:rsidRPr="00116AC9">
        <w:t xml:space="preserve">(2015) Z944, a novel selective T-type calcium channel antagonist delays the progression of epileptogenesis in the amygdala kindling model of temporal lobe epilepsy. </w:t>
      </w:r>
      <w:r w:rsidRPr="00116AC9">
        <w:rPr>
          <w:u w:val="single"/>
        </w:rPr>
        <w:t>PLOS One</w:t>
      </w:r>
      <w:r w:rsidRPr="00116AC9">
        <w:t>, Aug 14</w:t>
      </w:r>
      <w:proofErr w:type="gramStart"/>
      <w:r w:rsidRPr="00116AC9">
        <w:t>;10</w:t>
      </w:r>
      <w:proofErr w:type="gramEnd"/>
      <w:r w:rsidRPr="00116AC9">
        <w:t xml:space="preserve">(8):e0130012. </w:t>
      </w:r>
      <w:proofErr w:type="spellStart"/>
      <w:r w:rsidRPr="00116AC9">
        <w:t>doi</w:t>
      </w:r>
      <w:proofErr w:type="spellEnd"/>
      <w:r w:rsidRPr="00116AC9">
        <w:t xml:space="preserve">: 10.1371/journal.pone.0130012. </w:t>
      </w:r>
      <w:r w:rsidRPr="00116AC9">
        <w:rPr>
          <w:lang w:val="en-CA" w:eastAsia="en-CA"/>
        </w:rPr>
        <w:t>PMID</w:t>
      </w:r>
      <w:proofErr w:type="gramStart"/>
      <w:r w:rsidRPr="00116AC9">
        <w:rPr>
          <w:lang w:val="en-CA" w:eastAsia="en-CA"/>
        </w:rPr>
        <w:t>:26274319</w:t>
      </w:r>
      <w:proofErr w:type="gramEnd"/>
    </w:p>
    <w:p w14:paraId="339BC7C4" w14:textId="77777777" w:rsidR="002E32EA" w:rsidRPr="00116AC9" w:rsidRDefault="002E32EA">
      <w:pPr>
        <w:pStyle w:val="NoSpacing"/>
        <w:pPrChange w:id="14" w:author="Ryan Essex" w:date="2016-03-07T10:30:00Z">
          <w:pPr/>
        </w:pPrChange>
      </w:pPr>
      <w:r w:rsidRPr="00116AC9">
        <w:t xml:space="preserve">Cain, SM, </w:t>
      </w:r>
      <w:del w:id="15" w:author="Ryan Essex" w:date="2016-03-08T12:26:00Z">
        <w:r w:rsidRPr="00116AC9" w:rsidDel="002064D0">
          <w:delText xml:space="preserve"> </w:delText>
        </w:r>
      </w:del>
      <w:r w:rsidRPr="00116AC9">
        <w:t xml:space="preserve">JR Tyson, KL Jones, TP </w:t>
      </w:r>
      <w:proofErr w:type="spellStart"/>
      <w:r w:rsidRPr="00116AC9">
        <w:t>Snutch</w:t>
      </w:r>
      <w:proofErr w:type="spellEnd"/>
      <w:r w:rsidRPr="00116AC9">
        <w:t xml:space="preserve"> (2015) Thalamocortical neurons display suppressed burst-firing due to an enhanced </w:t>
      </w:r>
      <w:proofErr w:type="spellStart"/>
      <w:r w:rsidRPr="00116AC9">
        <w:t>I</w:t>
      </w:r>
      <w:r w:rsidRPr="00116AC9">
        <w:rPr>
          <w:vertAlign w:val="subscript"/>
        </w:rPr>
        <w:t>h</w:t>
      </w:r>
      <w:proofErr w:type="spellEnd"/>
      <w:r w:rsidRPr="00116AC9">
        <w:t xml:space="preserve"> current in a genetic model of absence epilepsy. </w:t>
      </w:r>
      <w:proofErr w:type="spellStart"/>
      <w:r w:rsidRPr="00116AC9">
        <w:rPr>
          <w:u w:val="single"/>
        </w:rPr>
        <w:t>Pflugers</w:t>
      </w:r>
      <w:proofErr w:type="spellEnd"/>
      <w:r w:rsidRPr="00116AC9">
        <w:rPr>
          <w:u w:val="single"/>
        </w:rPr>
        <w:t xml:space="preserve"> Archives – European Journal of Physiology</w:t>
      </w:r>
      <w:r w:rsidRPr="00116AC9">
        <w:t xml:space="preserve"> 467: 1367-1382. PMID: 24953239.</w:t>
      </w:r>
    </w:p>
    <w:p w14:paraId="7A4B6A90" w14:textId="77777777" w:rsidR="002E32EA" w:rsidRPr="00116AC9" w:rsidRDefault="002E32EA">
      <w:pPr>
        <w:pStyle w:val="NoSpacing"/>
        <w:rPr>
          <w:bCs/>
        </w:rPr>
        <w:pPrChange w:id="16" w:author="Ryan Essex" w:date="2016-03-07T10:30:00Z">
          <w:pPr>
            <w:tabs>
              <w:tab w:val="left" w:pos="284"/>
            </w:tabs>
          </w:pPr>
        </w:pPrChange>
      </w:pPr>
      <w:proofErr w:type="spellStart"/>
      <w:r w:rsidRPr="00116AC9">
        <w:rPr>
          <w:bCs/>
        </w:rPr>
        <w:t>Ranzato</w:t>
      </w:r>
      <w:proofErr w:type="spellEnd"/>
      <w:r w:rsidRPr="00116AC9">
        <w:rPr>
          <w:bCs/>
        </w:rPr>
        <w:t xml:space="preserve">, E, </w:t>
      </w:r>
      <w:proofErr w:type="spellStart"/>
      <w:r w:rsidRPr="00116AC9">
        <w:rPr>
          <w:bCs/>
        </w:rPr>
        <w:t>VMagnelli</w:t>
      </w:r>
      <w:proofErr w:type="spellEnd"/>
      <w:r w:rsidRPr="00116AC9">
        <w:rPr>
          <w:bCs/>
        </w:rPr>
        <w:t xml:space="preserve">, S </w:t>
      </w:r>
      <w:proofErr w:type="spellStart"/>
      <w:r w:rsidRPr="00116AC9">
        <w:rPr>
          <w:bCs/>
        </w:rPr>
        <w:t>Martinotti</w:t>
      </w:r>
      <w:proofErr w:type="spellEnd"/>
      <w:r w:rsidRPr="00116AC9">
        <w:rPr>
          <w:bCs/>
        </w:rPr>
        <w:t xml:space="preserve">, Z </w:t>
      </w:r>
      <w:proofErr w:type="spellStart"/>
      <w:r w:rsidRPr="00116AC9">
        <w:rPr>
          <w:bCs/>
        </w:rPr>
        <w:t>Waheed</w:t>
      </w:r>
      <w:proofErr w:type="spellEnd"/>
      <w:r w:rsidRPr="00116AC9">
        <w:rPr>
          <w:bCs/>
        </w:rPr>
        <w:t xml:space="preserve">, SM Cain, TP </w:t>
      </w:r>
      <w:proofErr w:type="spellStart"/>
      <w:r w:rsidRPr="00116AC9">
        <w:rPr>
          <w:bCs/>
        </w:rPr>
        <w:t>Snutch</w:t>
      </w:r>
      <w:proofErr w:type="spellEnd"/>
      <w:r w:rsidRPr="00116AC9">
        <w:rPr>
          <w:bCs/>
        </w:rPr>
        <w:t xml:space="preserve">, C </w:t>
      </w:r>
      <w:proofErr w:type="spellStart"/>
      <w:r w:rsidRPr="00116AC9">
        <w:rPr>
          <w:bCs/>
        </w:rPr>
        <w:t>Marchetti</w:t>
      </w:r>
      <w:proofErr w:type="spellEnd"/>
      <w:r w:rsidRPr="00116AC9">
        <w:rPr>
          <w:bCs/>
        </w:rPr>
        <w:t xml:space="preserve">, B </w:t>
      </w:r>
      <w:proofErr w:type="spellStart"/>
      <w:r w:rsidRPr="00116AC9">
        <w:rPr>
          <w:bCs/>
        </w:rPr>
        <w:t>Burlando</w:t>
      </w:r>
      <w:proofErr w:type="spellEnd"/>
      <w:r w:rsidRPr="00116AC9">
        <w:rPr>
          <w:bCs/>
        </w:rPr>
        <w:t xml:space="preserve"> (2014) Epigallocatechin-3-gallate elicits Ca</w:t>
      </w:r>
      <w:r w:rsidRPr="00116AC9">
        <w:rPr>
          <w:bCs/>
          <w:vertAlign w:val="superscript"/>
        </w:rPr>
        <w:t>2+</w:t>
      </w:r>
      <w:r w:rsidRPr="00116AC9">
        <w:rPr>
          <w:bCs/>
        </w:rPr>
        <w:t xml:space="preserve"> spike in mcf-7 breast cancer cells: essential role of Cav3.2 T-type calcium channels. </w:t>
      </w:r>
      <w:r w:rsidRPr="00116AC9">
        <w:rPr>
          <w:bCs/>
          <w:u w:val="single"/>
        </w:rPr>
        <w:t>Cell Calcium</w:t>
      </w:r>
      <w:r w:rsidRPr="00116AC9">
        <w:rPr>
          <w:bCs/>
        </w:rPr>
        <w:t xml:space="preserve"> 56:285-295</w:t>
      </w:r>
      <w:r w:rsidRPr="00116AC9">
        <w:t>.</w:t>
      </w:r>
    </w:p>
    <w:p w14:paraId="3A4417A4" w14:textId="77777777" w:rsidR="002E32EA" w:rsidRPr="00116AC9" w:rsidRDefault="002E32EA">
      <w:pPr>
        <w:pStyle w:val="NoSpacing"/>
        <w:pPrChange w:id="17" w:author="Ryan Essex" w:date="2016-03-07T10:30:00Z">
          <w:pPr/>
        </w:pPrChange>
      </w:pPr>
      <w:proofErr w:type="spellStart"/>
      <w:r w:rsidRPr="00116AC9">
        <w:t>Tringham</w:t>
      </w:r>
      <w:proofErr w:type="spellEnd"/>
      <w:r w:rsidRPr="00116AC9">
        <w:t xml:space="preserve">, E, KL Powell, SM Cain, K </w:t>
      </w:r>
      <w:proofErr w:type="spellStart"/>
      <w:r w:rsidRPr="00116AC9">
        <w:t>Kuplast</w:t>
      </w:r>
      <w:proofErr w:type="spellEnd"/>
      <w:r w:rsidRPr="00116AC9">
        <w:t xml:space="preserve">, J </w:t>
      </w:r>
      <w:proofErr w:type="spellStart"/>
      <w:r w:rsidRPr="00116AC9">
        <w:t>Mezeyova</w:t>
      </w:r>
      <w:proofErr w:type="spellEnd"/>
      <w:r w:rsidRPr="00116AC9">
        <w:t xml:space="preserve">, M </w:t>
      </w:r>
      <w:proofErr w:type="spellStart"/>
      <w:r w:rsidRPr="00116AC9">
        <w:t>Weerapura</w:t>
      </w:r>
      <w:proofErr w:type="spellEnd"/>
      <w:r w:rsidRPr="00116AC9">
        <w:t xml:space="preserve">, C </w:t>
      </w:r>
      <w:proofErr w:type="spellStart"/>
      <w:r w:rsidRPr="00116AC9">
        <w:t>Eduljee</w:t>
      </w:r>
      <w:proofErr w:type="spellEnd"/>
      <w:r w:rsidRPr="00116AC9">
        <w:t xml:space="preserve">, X Jiang, P Smith, J-L Morrison, NC Jones, E Braine, G Rind, M Fee-Maki, D Parker, H </w:t>
      </w:r>
      <w:proofErr w:type="spellStart"/>
      <w:r w:rsidRPr="00116AC9">
        <w:t>Pajouhesh</w:t>
      </w:r>
      <w:proofErr w:type="spellEnd"/>
      <w:r w:rsidRPr="00116AC9">
        <w:t xml:space="preserve">, M </w:t>
      </w:r>
      <w:proofErr w:type="spellStart"/>
      <w:r w:rsidRPr="00116AC9">
        <w:t>Parmar</w:t>
      </w:r>
      <w:proofErr w:type="spellEnd"/>
      <w:r w:rsidRPr="00116AC9">
        <w:t xml:space="preserve">, TJ O’Brien, TP </w:t>
      </w:r>
      <w:proofErr w:type="spellStart"/>
      <w:r w:rsidRPr="00116AC9">
        <w:t>Snutch</w:t>
      </w:r>
      <w:proofErr w:type="spellEnd"/>
      <w:r w:rsidRPr="00116AC9">
        <w:t xml:space="preserve"> (2012</w:t>
      </w:r>
      <w:proofErr w:type="gramStart"/>
      <w:r w:rsidRPr="00116AC9">
        <w:t>)  T</w:t>
      </w:r>
      <w:proofErr w:type="gramEnd"/>
      <w:r w:rsidRPr="00116AC9">
        <w:t xml:space="preserve">-Type calcium channel blockers that attenuate thalamic burst firing and suppress absence seizures. </w:t>
      </w:r>
      <w:r w:rsidRPr="00116AC9">
        <w:rPr>
          <w:u w:val="single"/>
        </w:rPr>
        <w:t>Science Translational Medicine</w:t>
      </w:r>
      <w:r w:rsidRPr="00116AC9">
        <w:t xml:space="preserve"> 4: 121ra19.</w:t>
      </w:r>
    </w:p>
    <w:p w14:paraId="614BB5D5" w14:textId="77777777" w:rsidR="00FA2B6A" w:rsidRDefault="00FA2B6A">
      <w:pPr>
        <w:pStyle w:val="NoSpacing"/>
        <w:rPr>
          <w:ins w:id="18" w:author="Ryan Essex" w:date="2016-03-08T12:33:00Z"/>
          <w:lang w:val="en-CA" w:eastAsia="en-CA"/>
        </w:rPr>
        <w:pPrChange w:id="19" w:author="Ryan Essex" w:date="2016-03-07T10:30:00Z">
          <w:pPr/>
        </w:pPrChange>
      </w:pPr>
      <w:r w:rsidRPr="00116AC9">
        <w:rPr>
          <w:lang w:val="en-CA" w:eastAsia="en-CA"/>
        </w:rPr>
        <w:t xml:space="preserve">LeBlanc BW, </w:t>
      </w:r>
      <w:proofErr w:type="spellStart"/>
      <w:r w:rsidRPr="00116AC9">
        <w:rPr>
          <w:lang w:val="en-CA" w:eastAsia="en-CA"/>
        </w:rPr>
        <w:t>Lii</w:t>
      </w:r>
      <w:proofErr w:type="spellEnd"/>
      <w:r w:rsidRPr="00116AC9">
        <w:rPr>
          <w:lang w:val="en-CA" w:eastAsia="en-CA"/>
        </w:rPr>
        <w:t xml:space="preserve"> TR, Huang JJ, Chao YC, </w:t>
      </w:r>
      <w:proofErr w:type="spellStart"/>
      <w:r w:rsidRPr="00116AC9">
        <w:rPr>
          <w:lang w:val="en-CA" w:eastAsia="en-CA"/>
        </w:rPr>
        <w:t>Bowary</w:t>
      </w:r>
      <w:proofErr w:type="spellEnd"/>
      <w:r w:rsidRPr="00116AC9">
        <w:rPr>
          <w:lang w:val="en-CA" w:eastAsia="en-CA"/>
        </w:rPr>
        <w:t xml:space="preserve"> PM, Cross BS, Lee MS, Vera-</w:t>
      </w:r>
      <w:proofErr w:type="spellStart"/>
      <w:r w:rsidRPr="00116AC9">
        <w:rPr>
          <w:lang w:val="en-CA" w:eastAsia="en-CA"/>
        </w:rPr>
        <w:t>Portocarrero</w:t>
      </w:r>
      <w:proofErr w:type="spellEnd"/>
      <w:r w:rsidRPr="00116AC9">
        <w:rPr>
          <w:lang w:val="en-CA" w:eastAsia="en-CA"/>
        </w:rPr>
        <w:t xml:space="preserve"> LP, Saab CY (2016) </w:t>
      </w:r>
      <w:r w:rsidR="00413AFC">
        <w:fldChar w:fldCharType="begin"/>
      </w:r>
      <w:r w:rsidR="00413AFC">
        <w:instrText xml:space="preserve"> HYPERLINK "http://www.ncbi.nlm.nih.gov/pubmed/26683108" </w:instrText>
      </w:r>
      <w:r w:rsidR="00413AFC">
        <w:fldChar w:fldCharType="separate"/>
      </w:r>
      <w:r w:rsidRPr="00116AC9">
        <w:rPr>
          <w:lang w:val="en-CA" w:eastAsia="en-CA"/>
        </w:rPr>
        <w:t xml:space="preserve">T-type calcium channel blocker </w:t>
      </w:r>
      <w:r w:rsidRPr="00116AC9">
        <w:rPr>
          <w:bCs/>
          <w:lang w:val="en-CA" w:eastAsia="en-CA"/>
        </w:rPr>
        <w:t>Z944</w:t>
      </w:r>
      <w:r w:rsidRPr="00116AC9">
        <w:rPr>
          <w:lang w:val="en-CA" w:eastAsia="en-CA"/>
        </w:rPr>
        <w:t xml:space="preserve"> restores cortical synchrony and thalamocortical connectivity in a rat model of neuropathic pain.</w:t>
      </w:r>
      <w:r w:rsidR="00413AFC">
        <w:rPr>
          <w:lang w:val="en-CA" w:eastAsia="en-CA"/>
        </w:rPr>
        <w:fldChar w:fldCharType="end"/>
      </w:r>
      <w:r w:rsidRPr="00116AC9">
        <w:rPr>
          <w:lang w:val="en-CA" w:eastAsia="en-CA"/>
        </w:rPr>
        <w:t xml:space="preserve"> Pain. </w:t>
      </w:r>
      <w:proofErr w:type="gramStart"/>
      <w:r w:rsidRPr="00116AC9">
        <w:rPr>
          <w:lang w:val="en-CA" w:eastAsia="en-CA"/>
        </w:rPr>
        <w:t>2016 157:255-63.</w:t>
      </w:r>
      <w:proofErr w:type="gramEnd"/>
      <w:r w:rsidRPr="00116AC9">
        <w:rPr>
          <w:lang w:val="en-CA" w:eastAsia="en-CA"/>
        </w:rPr>
        <w:t xml:space="preserve"> PMID: 26683108</w:t>
      </w:r>
    </w:p>
    <w:p w14:paraId="59D70C2C" w14:textId="77777777" w:rsidR="00F76C0C" w:rsidRDefault="00F76C0C">
      <w:pPr>
        <w:pStyle w:val="NoSpacing"/>
        <w:rPr>
          <w:lang w:val="en-CA" w:eastAsia="en-CA"/>
        </w:rPr>
        <w:pPrChange w:id="20" w:author="Ryan Essex" w:date="2016-03-07T10:30:00Z">
          <w:pPr/>
        </w:pPrChange>
      </w:pPr>
    </w:p>
    <w:p w14:paraId="684ED6CD" w14:textId="36BEE0BA" w:rsidR="00E2495F" w:rsidRPr="00116AC9" w:rsidDel="00765931" w:rsidRDefault="00E2495F">
      <w:pPr>
        <w:spacing w:afterLines="30" w:after="72"/>
        <w:rPr>
          <w:del w:id="21" w:author="Ryan Essex" w:date="2016-03-08T12:28:00Z"/>
          <w:rFonts w:cs="Arial"/>
          <w:szCs w:val="22"/>
          <w:lang w:val="en-CA" w:eastAsia="en-CA"/>
        </w:rPr>
        <w:pPrChange w:id="22" w:author="Ryan Essex" w:date="2016-03-08T12:28:00Z">
          <w:pPr/>
        </w:pPrChange>
      </w:pPr>
    </w:p>
    <w:p w14:paraId="0968A5EE" w14:textId="1CBA1B9D" w:rsidR="005D3821" w:rsidRPr="003E6132" w:rsidRDefault="00151C73">
      <w:pPr>
        <w:pStyle w:val="Heading2"/>
        <w:spacing w:afterLines="30" w:after="72"/>
        <w:rPr>
          <w:lang w:val="en-CA" w:eastAsia="en-CA"/>
        </w:rPr>
        <w:pPrChange w:id="23" w:author="Ryan Essex" w:date="2016-03-08T12:28:00Z">
          <w:pPr/>
        </w:pPrChange>
      </w:pPr>
      <w:ins w:id="24" w:author="Ryan Essex" w:date="2016-03-07T10:31:00Z">
        <w:r>
          <w:rPr>
            <w:lang w:val="en-CA" w:eastAsia="en-CA"/>
          </w:rPr>
          <w:t>2</w:t>
        </w:r>
      </w:ins>
      <w:del w:id="25" w:author="Ryan Essex" w:date="2016-03-07T10:31:00Z">
        <w:r w:rsidR="004232EB" w:rsidRPr="00116AC9" w:rsidDel="00151C73">
          <w:rPr>
            <w:lang w:val="en-CA" w:eastAsia="en-CA"/>
          </w:rPr>
          <w:delText>B</w:delText>
        </w:r>
      </w:del>
      <w:r w:rsidR="004232EB" w:rsidRPr="00116AC9">
        <w:rPr>
          <w:lang w:val="en-CA" w:eastAsia="en-CA"/>
        </w:rPr>
        <w:t>. AUTHENTICATION</w:t>
      </w:r>
      <w:r w:rsidR="00DC3B3F" w:rsidRPr="00116AC9">
        <w:rPr>
          <w:lang w:val="en-CA" w:eastAsia="en-CA"/>
        </w:rPr>
        <w:t xml:space="preserve"> OF OTHER COMPOUNDS WE ARE USING IN THIS GRANT</w:t>
      </w:r>
    </w:p>
    <w:p w14:paraId="0B9D40A7" w14:textId="35F10C80" w:rsidR="005D3821" w:rsidRPr="00116AC9" w:rsidRDefault="005D3821">
      <w:pPr>
        <w:pStyle w:val="NoSpacing"/>
        <w:rPr>
          <w:lang w:val="en-CA" w:eastAsia="en-CA"/>
        </w:rPr>
        <w:pPrChange w:id="26" w:author="Ryan Essex" w:date="2016-03-07T10:32:00Z">
          <w:pPr/>
        </w:pPrChange>
      </w:pPr>
      <w:r w:rsidRPr="00116AC9">
        <w:rPr>
          <w:lang w:val="en-CA" w:eastAsia="en-CA"/>
        </w:rPr>
        <w:t>In this grant we are using also the following compounds for testing for antiepileptogenic effects:</w:t>
      </w:r>
    </w:p>
    <w:p w14:paraId="737F0B67" w14:textId="71A4BA30" w:rsidR="004232EB" w:rsidRPr="00116AC9" w:rsidRDefault="005D3821">
      <w:pPr>
        <w:pStyle w:val="NoSpacing"/>
        <w:rPr>
          <w:rFonts w:cs="Arial"/>
          <w:lang w:val="en-CA" w:eastAsia="en-CA"/>
        </w:rPr>
        <w:pPrChange w:id="27" w:author="Ryan Essex" w:date="2016-03-07T10:32:00Z">
          <w:pPr/>
        </w:pPrChange>
      </w:pPr>
      <w:r w:rsidRPr="00116AC9">
        <w:rPr>
          <w:rFonts w:cs="Arial"/>
          <w:lang w:val="en-CA" w:eastAsia="en-CA"/>
        </w:rPr>
        <w:t>1)</w:t>
      </w:r>
      <w:r w:rsidR="00ED3820">
        <w:rPr>
          <w:rFonts w:cs="Arial"/>
          <w:lang w:val="en-CA" w:eastAsia="en-CA"/>
        </w:rPr>
        <w:t xml:space="preserve"> </w:t>
      </w:r>
      <w:r w:rsidR="004232EB" w:rsidRPr="00116AC9">
        <w:rPr>
          <w:rFonts w:cs="Arial"/>
          <w:lang w:val="en-CA" w:eastAsia="en-CA"/>
        </w:rPr>
        <w:t xml:space="preserve">Sodium Selenate will be purchased by SIGMA (Cat No S0882) </w:t>
      </w:r>
      <w:r w:rsidR="0041110F" w:rsidRPr="00116AC9">
        <w:rPr>
          <w:rFonts w:cs="Arial"/>
          <w:lang w:val="en-CA" w:eastAsia="en-CA"/>
        </w:rPr>
        <w:t>with documentation of</w:t>
      </w:r>
      <w:r w:rsidR="004232EB" w:rsidRPr="00116AC9">
        <w:rPr>
          <w:rFonts w:cs="Arial"/>
          <w:lang w:val="en-CA" w:eastAsia="en-CA"/>
        </w:rPr>
        <w:t xml:space="preserve"> 95% purity.</w:t>
      </w:r>
    </w:p>
    <w:p w14:paraId="3589AA13" w14:textId="5787A78A" w:rsidR="00D1796F" w:rsidRPr="00116AC9" w:rsidRDefault="005D3821">
      <w:pPr>
        <w:pStyle w:val="NoSpacing"/>
        <w:rPr>
          <w:rFonts w:cs="Arial"/>
          <w:lang w:val="en-CA" w:eastAsia="en-CA"/>
        </w:rPr>
        <w:pPrChange w:id="28" w:author="Ryan Essex" w:date="2016-03-07T10:32:00Z">
          <w:pPr/>
        </w:pPrChange>
      </w:pPr>
      <w:r w:rsidRPr="00116AC9">
        <w:rPr>
          <w:rFonts w:cs="Arial"/>
          <w:lang w:val="en-CA" w:eastAsia="en-CA"/>
        </w:rPr>
        <w:t>2)</w:t>
      </w:r>
      <w:r w:rsidR="00ED3820">
        <w:rPr>
          <w:rFonts w:cs="Arial"/>
          <w:lang w:val="en-CA" w:eastAsia="en-CA"/>
        </w:rPr>
        <w:t xml:space="preserve"> </w:t>
      </w:r>
      <w:r w:rsidR="00D1796F" w:rsidRPr="00116AC9">
        <w:rPr>
          <w:rFonts w:cs="Arial"/>
          <w:lang w:val="en-CA" w:eastAsia="en-CA"/>
        </w:rPr>
        <w:t>Deferiprone  (3-hydroxy-1</w:t>
      </w:r>
      <w:proofErr w:type="gramStart"/>
      <w:r w:rsidR="00D1796F" w:rsidRPr="00116AC9">
        <w:rPr>
          <w:rFonts w:cs="Arial"/>
          <w:lang w:val="en-CA" w:eastAsia="en-CA"/>
        </w:rPr>
        <w:t>,2</w:t>
      </w:r>
      <w:proofErr w:type="gramEnd"/>
      <w:r w:rsidR="00D1796F" w:rsidRPr="00116AC9">
        <w:rPr>
          <w:rFonts w:cs="Arial"/>
          <w:lang w:val="en-CA" w:eastAsia="en-CA"/>
        </w:rPr>
        <w:t>-dimethyl-4(1H)-</w:t>
      </w:r>
      <w:proofErr w:type="spellStart"/>
      <w:r w:rsidR="00D1796F" w:rsidRPr="00116AC9">
        <w:rPr>
          <w:rFonts w:cs="Arial"/>
          <w:lang w:val="en-CA" w:eastAsia="en-CA"/>
        </w:rPr>
        <w:t>pyridone</w:t>
      </w:r>
      <w:proofErr w:type="spellEnd"/>
      <w:r w:rsidR="00D1796F" w:rsidRPr="00116AC9">
        <w:rPr>
          <w:rFonts w:cs="Arial"/>
          <w:lang w:val="en-CA" w:eastAsia="en-CA"/>
        </w:rPr>
        <w:t>) will be purchased from SIGMA (379409) with documentation of 98% purity.</w:t>
      </w:r>
    </w:p>
    <w:p w14:paraId="2A0BEBD6" w14:textId="0A334CC0" w:rsidR="00D1796F" w:rsidRPr="00116AC9" w:rsidRDefault="005D3821">
      <w:pPr>
        <w:pStyle w:val="NoSpacing"/>
        <w:rPr>
          <w:rFonts w:cs="Arial"/>
          <w:lang w:val="en-CA" w:eastAsia="en-CA"/>
        </w:rPr>
        <w:pPrChange w:id="29" w:author="Ryan Essex" w:date="2016-03-07T10:32:00Z">
          <w:pPr/>
        </w:pPrChange>
      </w:pPr>
      <w:r w:rsidRPr="00116AC9">
        <w:rPr>
          <w:rFonts w:cs="Arial"/>
          <w:lang w:val="en-CA" w:eastAsia="en-CA"/>
        </w:rPr>
        <w:t>3)</w:t>
      </w:r>
      <w:r w:rsidR="00ED3820">
        <w:rPr>
          <w:rFonts w:cs="Arial"/>
          <w:lang w:val="en-CA" w:eastAsia="en-CA"/>
        </w:rPr>
        <w:t xml:space="preserve"> </w:t>
      </w:r>
      <w:proofErr w:type="spellStart"/>
      <w:r w:rsidR="00D1796F" w:rsidRPr="00116AC9">
        <w:rPr>
          <w:rFonts w:cs="Arial"/>
          <w:lang w:val="en-CA" w:eastAsia="en-CA"/>
        </w:rPr>
        <w:t>Kineret</w:t>
      </w:r>
      <w:proofErr w:type="spellEnd"/>
      <w:r w:rsidR="00D1796F" w:rsidRPr="00116AC9">
        <w:rPr>
          <w:rFonts w:cs="Arial"/>
          <w:lang w:val="en-CA" w:eastAsia="en-CA"/>
        </w:rPr>
        <w:t xml:space="preserve"> (rrIL-1ra) (SOBI) will be purchased from the pharmacy since it is clinically approved for use in humans.</w:t>
      </w:r>
      <w:r w:rsidR="00DC3B3F" w:rsidRPr="00116AC9">
        <w:rPr>
          <w:rFonts w:cs="Arial"/>
          <w:lang w:val="en-CA" w:eastAsia="en-CA"/>
        </w:rPr>
        <w:t xml:space="preserve"> </w:t>
      </w:r>
    </w:p>
    <w:p w14:paraId="49061540" w14:textId="6D141FA3" w:rsidR="00D1796F" w:rsidRPr="00116AC9" w:rsidRDefault="005D3821">
      <w:pPr>
        <w:pStyle w:val="NoSpacing"/>
        <w:rPr>
          <w:rFonts w:cs="Arial"/>
          <w:lang w:val="en-CA" w:eastAsia="en-CA"/>
        </w:rPr>
        <w:pPrChange w:id="30" w:author="Ryan Essex" w:date="2016-03-07T10:32:00Z">
          <w:pPr/>
        </w:pPrChange>
      </w:pPr>
      <w:r w:rsidRPr="00116AC9">
        <w:rPr>
          <w:rFonts w:cs="Arial"/>
          <w:lang w:val="en-CA" w:eastAsia="en-CA"/>
        </w:rPr>
        <w:t>4)</w:t>
      </w:r>
      <w:r w:rsidR="00ED3820">
        <w:rPr>
          <w:rFonts w:cs="Arial"/>
          <w:lang w:val="en-CA" w:eastAsia="en-CA"/>
        </w:rPr>
        <w:t xml:space="preserve"> </w:t>
      </w:r>
      <w:r w:rsidR="00D1796F" w:rsidRPr="00116AC9">
        <w:rPr>
          <w:rFonts w:cs="Arial"/>
          <w:lang w:val="en-CA" w:eastAsia="en-CA"/>
        </w:rPr>
        <w:t xml:space="preserve">VX-765 will be purchased from </w:t>
      </w:r>
      <w:proofErr w:type="spellStart"/>
      <w:r w:rsidR="00D1796F" w:rsidRPr="00116AC9">
        <w:rPr>
          <w:rFonts w:cs="Arial"/>
          <w:lang w:val="en-CA" w:eastAsia="en-CA"/>
        </w:rPr>
        <w:t>InvivoGen</w:t>
      </w:r>
      <w:proofErr w:type="spellEnd"/>
      <w:r w:rsidR="00D1796F" w:rsidRPr="00116AC9">
        <w:rPr>
          <w:rFonts w:cs="Arial"/>
          <w:lang w:val="en-CA" w:eastAsia="en-CA"/>
        </w:rPr>
        <w:t xml:space="preserve"> (Cat No</w:t>
      </w:r>
      <w:del w:id="31" w:author="Ryan Essex" w:date="2016-03-08T12:26:00Z">
        <w:r w:rsidR="00D1796F" w:rsidRPr="00116AC9" w:rsidDel="002064D0">
          <w:rPr>
            <w:rFonts w:cs="Arial"/>
            <w:lang w:val="en-CA" w:eastAsia="en-CA"/>
          </w:rPr>
          <w:delText xml:space="preserve"> </w:delText>
        </w:r>
      </w:del>
      <w:r w:rsidR="00D1796F" w:rsidRPr="00116AC9">
        <w:rPr>
          <w:rFonts w:cs="Arial"/>
          <w:lang w:val="en-CA" w:eastAsia="en-CA"/>
        </w:rPr>
        <w:t>: inh-vx765-1) with documentation of 97% purity.</w:t>
      </w:r>
    </w:p>
    <w:p w14:paraId="3D107897" w14:textId="380EB1C4" w:rsidR="00D1796F" w:rsidRPr="00116AC9" w:rsidRDefault="005D3821">
      <w:pPr>
        <w:pStyle w:val="NoSpacing"/>
        <w:rPr>
          <w:rFonts w:cs="Arial"/>
          <w:lang w:val="en-CA" w:eastAsia="en-CA"/>
        </w:rPr>
        <w:pPrChange w:id="32" w:author="Ryan Essex" w:date="2016-03-07T10:32:00Z">
          <w:pPr/>
        </w:pPrChange>
      </w:pPr>
      <w:r w:rsidRPr="00116AC9">
        <w:rPr>
          <w:rFonts w:cs="Arial"/>
          <w:lang w:val="en-CA" w:eastAsia="en-CA"/>
        </w:rPr>
        <w:t>5)</w:t>
      </w:r>
      <w:r w:rsidR="00ED3820">
        <w:rPr>
          <w:rFonts w:cs="Arial"/>
          <w:lang w:val="en-CA" w:eastAsia="en-CA"/>
        </w:rPr>
        <w:t xml:space="preserve"> </w:t>
      </w:r>
      <w:proofErr w:type="spellStart"/>
      <w:r w:rsidR="00D1796F" w:rsidRPr="00116AC9">
        <w:rPr>
          <w:rFonts w:cs="Arial"/>
          <w:lang w:val="en-CA" w:eastAsia="en-CA"/>
        </w:rPr>
        <w:t>Levetiracetam</w:t>
      </w:r>
      <w:proofErr w:type="spellEnd"/>
      <w:r w:rsidRPr="00116AC9">
        <w:rPr>
          <w:rFonts w:cs="Arial"/>
          <w:lang w:val="en-CA" w:eastAsia="en-CA"/>
        </w:rPr>
        <w:t xml:space="preserve"> will be purchased from </w:t>
      </w:r>
      <w:proofErr w:type="spellStart"/>
      <w:r w:rsidRPr="00116AC9">
        <w:rPr>
          <w:rFonts w:cs="Arial"/>
          <w:lang w:val="en-CA" w:eastAsia="en-CA"/>
        </w:rPr>
        <w:t>Medchem</w:t>
      </w:r>
      <w:proofErr w:type="spellEnd"/>
      <w:r w:rsidRPr="00116AC9">
        <w:rPr>
          <w:rFonts w:cs="Arial"/>
          <w:lang w:val="en-CA" w:eastAsia="en-CA"/>
        </w:rPr>
        <w:t xml:space="preserve"> Express (HY-B0106), with &gt;98% purity documentation.</w:t>
      </w:r>
    </w:p>
    <w:p w14:paraId="5E711B0A" w14:textId="3721B30F" w:rsidR="007974B7" w:rsidRPr="00D717E5" w:rsidRDefault="005D3821">
      <w:pPr>
        <w:pStyle w:val="NoSpacing"/>
        <w:rPr>
          <w:lang w:val="en-CA" w:eastAsia="en-CA"/>
        </w:rPr>
        <w:pPrChange w:id="33" w:author="Ryan Essex" w:date="2016-03-07T10:32:00Z">
          <w:pPr/>
        </w:pPrChange>
      </w:pPr>
      <w:r w:rsidRPr="00116AC9">
        <w:rPr>
          <w:lang w:val="en-CA" w:eastAsia="en-CA"/>
        </w:rPr>
        <w:t xml:space="preserve">All the compounds are being purchased from established sources for chemicals with documented high purity (95 – 98%). The compounds will be dissolved in vehicles appropriate for delivery to </w:t>
      </w:r>
      <w:r w:rsidR="00DC3B3F" w:rsidRPr="00116AC9">
        <w:rPr>
          <w:lang w:val="en-CA" w:eastAsia="en-CA"/>
        </w:rPr>
        <w:t xml:space="preserve">rats via subcutaneous osmotic </w:t>
      </w:r>
      <w:proofErr w:type="spellStart"/>
      <w:r w:rsidR="00DC3B3F" w:rsidRPr="00116AC9">
        <w:rPr>
          <w:lang w:val="en-CA" w:eastAsia="en-CA"/>
        </w:rPr>
        <w:t>minipumps</w:t>
      </w:r>
      <w:proofErr w:type="spellEnd"/>
      <w:r w:rsidRPr="00116AC9">
        <w:rPr>
          <w:lang w:val="en-CA" w:eastAsia="en-CA"/>
        </w:rPr>
        <w:t xml:space="preserve"> </w:t>
      </w:r>
      <w:r w:rsidR="00DC3B3F" w:rsidRPr="00116AC9">
        <w:rPr>
          <w:lang w:val="en-CA" w:eastAsia="en-CA"/>
        </w:rPr>
        <w:t xml:space="preserve">and will be handled under sterile conditions. These compounds have been used by us or our collaborators in previous experimental studies in </w:t>
      </w:r>
      <w:proofErr w:type="gramStart"/>
      <w:r w:rsidR="00DC3B3F" w:rsidRPr="00116AC9">
        <w:rPr>
          <w:lang w:val="en-CA" w:eastAsia="en-CA"/>
        </w:rPr>
        <w:t>animals which</w:t>
      </w:r>
      <w:proofErr w:type="gramEnd"/>
      <w:r w:rsidR="00DC3B3F" w:rsidRPr="00116AC9">
        <w:rPr>
          <w:lang w:val="en-CA" w:eastAsia="en-CA"/>
        </w:rPr>
        <w:t xml:space="preserve"> produced the anticipated effects, in r</w:t>
      </w:r>
      <w:ins w:id="34" w:author="Ryan Essex" w:date="2016-03-07T10:37:00Z">
        <w:r w:rsidR="00124D3F">
          <w:rPr>
            <w:lang w:val="en-CA" w:eastAsia="en-CA"/>
          </w:rPr>
          <w:t>e</w:t>
        </w:r>
      </w:ins>
      <w:r w:rsidR="00DC3B3F" w:rsidRPr="00116AC9">
        <w:rPr>
          <w:lang w:val="en-CA" w:eastAsia="en-CA"/>
        </w:rPr>
        <w:t xml:space="preserve">gards to their known mechanisms, without any adverse or paradoxical effects. Within this consortium, we plan to share common protocols to avoid having high variability in outcomes. We also plan to obtain pharmacokinetics and blood levels of the drugs, through our collaboration with </w:t>
      </w:r>
      <w:del w:id="35" w:author="Ryan Essex" w:date="2016-03-07T10:35:00Z">
        <w:r w:rsidR="00DC3B3F" w:rsidRPr="00116AC9" w:rsidDel="00D64265">
          <w:rPr>
            <w:lang w:val="en-CA" w:eastAsia="en-CA"/>
          </w:rPr>
          <w:delText>Dr</w:delText>
        </w:r>
      </w:del>
      <w:ins w:id="36" w:author="Ryan Essex" w:date="2016-03-07T10:35:00Z">
        <w:r w:rsidR="00D64265">
          <w:rPr>
            <w:lang w:val="en-CA" w:eastAsia="en-CA"/>
          </w:rPr>
          <w:t>Dr.</w:t>
        </w:r>
      </w:ins>
      <w:r w:rsidR="00DC3B3F" w:rsidRPr="00116AC9">
        <w:rPr>
          <w:lang w:val="en-CA" w:eastAsia="en-CA"/>
        </w:rPr>
        <w:t xml:space="preserve"> Jim </w:t>
      </w:r>
      <w:proofErr w:type="spellStart"/>
      <w:r w:rsidR="00DC3B3F" w:rsidRPr="00116AC9">
        <w:rPr>
          <w:lang w:val="en-CA" w:eastAsia="en-CA"/>
        </w:rPr>
        <w:t>Cloyd</w:t>
      </w:r>
      <w:proofErr w:type="spellEnd"/>
      <w:r w:rsidR="00DC3B3F" w:rsidRPr="00116AC9">
        <w:rPr>
          <w:lang w:val="en-CA" w:eastAsia="en-CA"/>
        </w:rPr>
        <w:t xml:space="preserve"> and Lisa Coles (University of Minnesota</w:t>
      </w:r>
      <w:r w:rsidR="007974B7" w:rsidRPr="00116AC9">
        <w:rPr>
          <w:lang w:val="en-CA" w:eastAsia="en-CA"/>
        </w:rPr>
        <w:t xml:space="preserve">). This is a manner will be used for quality control, to ensure proper and rationale delivery of the drug </w:t>
      </w:r>
      <w:r w:rsidR="007974B7" w:rsidRPr="00151C73">
        <w:rPr>
          <w:rPrChange w:id="37" w:author="Ryan Essex" w:date="2016-03-07T10:32:00Z">
            <w:rPr>
              <w:lang w:val="en-CA" w:eastAsia="en-CA"/>
            </w:rPr>
          </w:rPrChange>
        </w:rPr>
        <w:lastRenderedPageBreak/>
        <w:t xml:space="preserve">but will also inform on the therapeutic or active levels of the drugs. </w:t>
      </w:r>
      <w:proofErr w:type="gramStart"/>
      <w:r w:rsidR="007974B7" w:rsidRPr="00151C73">
        <w:rPr>
          <w:rPrChange w:id="38" w:author="Ryan Essex" w:date="2016-03-07T10:32:00Z">
            <w:rPr>
              <w:lang w:val="en-CA" w:eastAsia="en-CA"/>
            </w:rPr>
          </w:rPrChange>
        </w:rPr>
        <w:t>Such levels can therefore be used by other investigators</w:t>
      </w:r>
      <w:proofErr w:type="gramEnd"/>
      <w:r w:rsidR="007974B7" w:rsidRPr="00151C73">
        <w:rPr>
          <w:rPrChange w:id="39" w:author="Ryan Essex" w:date="2016-03-07T10:32:00Z">
            <w:rPr>
              <w:lang w:val="en-CA" w:eastAsia="en-CA"/>
            </w:rPr>
          </w:rPrChange>
        </w:rPr>
        <w:t xml:space="preserve"> as a reference point in their experiments to interpret them and compare their conditions with ours and facilitate comparisons and interpretation. </w:t>
      </w:r>
      <w:r w:rsidR="007974B7" w:rsidRPr="00151C73">
        <w:t>To ensure that the results of our experiments can be translated and compared with the results that could be obtained in different labs, we plan to:</w:t>
      </w:r>
    </w:p>
    <w:p w14:paraId="34274159" w14:textId="1418F689" w:rsidR="007974B7" w:rsidRPr="00116AC9" w:rsidRDefault="007974B7" w:rsidP="00E2495F">
      <w:pPr>
        <w:pStyle w:val="ListParagraph"/>
        <w:numPr>
          <w:ilvl w:val="0"/>
          <w:numId w:val="1"/>
        </w:numPr>
        <w:jc w:val="both"/>
        <w:rPr>
          <w:rFonts w:ascii="Arial" w:hAnsi="Arial" w:cs="Arial"/>
          <w:sz w:val="22"/>
          <w:szCs w:val="22"/>
        </w:rPr>
      </w:pPr>
      <w:proofErr w:type="gramStart"/>
      <w:r w:rsidRPr="00116AC9">
        <w:rPr>
          <w:rFonts w:ascii="Arial" w:hAnsi="Arial" w:cs="Arial"/>
          <w:sz w:val="22"/>
          <w:szCs w:val="22"/>
        </w:rPr>
        <w:t>adopt</w:t>
      </w:r>
      <w:proofErr w:type="gramEnd"/>
      <w:r w:rsidRPr="00116AC9">
        <w:rPr>
          <w:rFonts w:ascii="Arial" w:hAnsi="Arial" w:cs="Arial"/>
          <w:sz w:val="22"/>
          <w:szCs w:val="22"/>
        </w:rPr>
        <w:t xml:space="preserve"> rigorous and unbiased practices in study design, data collection and analysis, through the use of blinded, randomized, dose-response and vehicle response experiments and adherence to the ARRIVE guidelines</w:t>
      </w:r>
      <w:hyperlink w:anchor="_ENREF_6" w:tooltip="Kilkenny, 2010 #31445" w:history="1">
        <w:r w:rsidR="00BF18EC" w:rsidRPr="00116AC9">
          <w:rPr>
            <w:rFonts w:ascii="Arial" w:hAnsi="Arial" w:cs="Arial"/>
            <w:sz w:val="22"/>
            <w:szCs w:val="22"/>
          </w:rPr>
          <w:fldChar w:fldCharType="begin"/>
        </w:r>
        <w:r w:rsidR="00BF18EC">
          <w:rPr>
            <w:rFonts w:ascii="Arial" w:hAnsi="Arial" w:cs="Arial"/>
            <w:sz w:val="22"/>
            <w:szCs w:val="22"/>
          </w:rPr>
          <w:instrText xml:space="preserve"> ADDIN EN.CITE &lt;EndNote&gt;&lt;Cite&gt;&lt;Author&gt;Kilkenny&lt;/Author&gt;&lt;Year&gt;2010&lt;/Year&gt;&lt;RecNum&gt;31445&lt;/RecNum&gt;&lt;DisplayText&gt;&lt;style face="superscript"&gt;6&lt;/style&gt;&lt;/DisplayText&gt;&lt;record&gt;&lt;rec-number&gt;31445&lt;/rec-number&gt;&lt;foreign-keys&gt;&lt;key app="EN" db-id="rar5zfffytxew4epzwdpe9sfd5tsvr02vwst"&gt;31445&lt;/key&gt;&lt;/foreign-keys&gt;&lt;ref-type name="Journal Article"&gt;17&lt;/ref-type&gt;&lt;contributors&gt;&lt;authors&gt;&lt;author&gt;Kilkenny, C.&lt;/author&gt;&lt;author&gt;Browne, W. J.&lt;/author&gt;&lt;author&gt;Cuthill, I. C.&lt;/author&gt;&lt;author&gt;Emerson, M.&lt;/author&gt;&lt;author&gt;Altman, D. G.&lt;/author&gt;&lt;/authors&gt;&lt;/contributors&gt;&lt;auth-address&gt;The National Centre for the Replacement, Refinement and Reduction of Animals in Research, London, United Kingdom. carol.kilkenny@nc3rs.org.uk&lt;/auth-address&gt;&lt;titles&gt;&lt;title&gt;Improving bioscience research reporting: the ARRIVE guidelines for reporting animal research&lt;/title&gt;&lt;secondary-title&gt;PLoS Biol&lt;/secondary-title&gt;&lt;alt-title&gt;PLoS biology&lt;/alt-title&gt;&lt;/titles&gt;&lt;periodical&gt;&lt;full-title&gt;PLoS Biol&lt;/full-title&gt;&lt;abbr-1&gt;PLoS biology&lt;/abbr-1&gt;&lt;/periodical&gt;&lt;alt-periodical&gt;&lt;full-title&gt;PLoS Biol&lt;/full-title&gt;&lt;abbr-1&gt;PLoS biology&lt;/abbr-1&gt;&lt;/alt-periodical&gt;&lt;pages&gt;e1000412&lt;/pages&gt;&lt;volume&gt;8&lt;/volume&gt;&lt;number&gt;6&lt;/number&gt;&lt;keywords&gt;&lt;keyword&gt;Animal Experimentation/ethics/*standards/statistics &amp;amp; numerical data&lt;/keyword&gt;&lt;keyword&gt;Animal Husbandry/standards&lt;/keyword&gt;&lt;keyword&gt;Animals&lt;/keyword&gt;&lt;keyword&gt;Checklist&lt;/keyword&gt;&lt;keyword&gt;Data Interpretation, Statistical&lt;/keyword&gt;&lt;keyword&gt;Guidelines as Topic&lt;/keyword&gt;&lt;keyword&gt;Peer Review&lt;/keyword&gt;&lt;keyword&gt;Periodicals as Topic/*standards&lt;/keyword&gt;&lt;keyword&gt;Quality Control&lt;/keyword&gt;&lt;keyword&gt;Research Design/*standards&lt;/keyword&gt;&lt;/keywords&gt;&lt;dates&gt;&lt;year&gt;2010&lt;/year&gt;&lt;/dates&gt;&lt;isbn&gt;1545-7885 (Electronic)&amp;#xD;1544-9173 (Linking)&lt;/isbn&gt;&lt;accession-num&gt;20613859&lt;/accession-num&gt;&lt;urls&gt;&lt;related-urls&gt;&lt;url&gt;http://www.ncbi.nlm.nih.gov/pubmed/20613859&lt;/url&gt;&lt;/related-urls&gt;&lt;/urls&gt;&lt;custom2&gt;2893951&lt;/custom2&gt;&lt;electronic-resource-num&gt;10.1371/journal.pbio.1000412&lt;/electronic-resource-num&gt;&lt;/record&gt;&lt;/Cite&gt;&lt;/EndNote&gt;</w:instrText>
        </w:r>
        <w:r w:rsidR="00BF18EC" w:rsidRPr="00116AC9">
          <w:rPr>
            <w:rFonts w:ascii="Arial" w:hAnsi="Arial" w:cs="Arial"/>
            <w:sz w:val="22"/>
            <w:szCs w:val="22"/>
          </w:rPr>
          <w:fldChar w:fldCharType="separate"/>
        </w:r>
        <w:r w:rsidR="00BF18EC" w:rsidRPr="00BF18EC">
          <w:rPr>
            <w:rFonts w:ascii="Arial" w:hAnsi="Arial" w:cs="Arial"/>
            <w:noProof/>
            <w:sz w:val="22"/>
            <w:szCs w:val="22"/>
            <w:vertAlign w:val="superscript"/>
          </w:rPr>
          <w:t>6</w:t>
        </w:r>
        <w:r w:rsidR="00BF18EC" w:rsidRPr="00116AC9">
          <w:rPr>
            <w:rFonts w:ascii="Arial" w:hAnsi="Arial" w:cs="Arial"/>
            <w:sz w:val="22"/>
            <w:szCs w:val="22"/>
          </w:rPr>
          <w:fldChar w:fldCharType="end"/>
        </w:r>
      </w:hyperlink>
      <w:r w:rsidRPr="00116AC9">
        <w:rPr>
          <w:rFonts w:ascii="Arial" w:hAnsi="Arial" w:cs="Arial"/>
          <w:sz w:val="22"/>
          <w:szCs w:val="22"/>
        </w:rPr>
        <w:t xml:space="preserve">, the guidelines reported by Landis et al </w:t>
      </w:r>
      <w:hyperlink w:anchor="_ENREF_7" w:tooltip="Landis, 2012 #31420" w:history="1">
        <w:r w:rsidR="00BF18EC" w:rsidRPr="00116AC9">
          <w:rPr>
            <w:rFonts w:ascii="Arial" w:hAnsi="Arial" w:cs="Arial"/>
            <w:sz w:val="22"/>
            <w:szCs w:val="22"/>
          </w:rPr>
          <w:fldChar w:fldCharType="begin">
            <w:fldData xml:space="preserve">PEVuZE5vdGU+PENpdGU+PEF1dGhvcj5MYW5kaXM8L0F1dGhvcj48WWVhcj4yMDEyPC9ZZWFyPjxS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dGxlPjxhYmJyLTE+TmF0dXJlPC9hYmJyLTE+PC9hbHQtcGVyaW9kaWNhbD48cGFnZXM+MTg3LTkx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==
</w:fldData>
          </w:fldChar>
        </w:r>
        <w:r w:rsidR="00BF18EC">
          <w:rPr>
            <w:rFonts w:ascii="Arial" w:hAnsi="Arial" w:cs="Arial"/>
            <w:sz w:val="22"/>
            <w:szCs w:val="22"/>
          </w:rPr>
          <w:instrText xml:space="preserve"> ADDIN EN.CITE </w:instrText>
        </w:r>
        <w:r w:rsidR="00BF18EC">
          <w:rPr>
            <w:rFonts w:ascii="Arial" w:hAnsi="Arial" w:cs="Arial"/>
            <w:sz w:val="22"/>
            <w:szCs w:val="22"/>
          </w:rPr>
          <w:fldChar w:fldCharType="begin">
            <w:fldData xml:space="preserve">PEVuZE5vdGU+PENpdGU+PEF1dGhvcj5MYW5kaXM8L0F1dGhvcj48WWVhcj4yMDEyPC9ZZWFyPjxS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==
</w:fldData>
          </w:fldChar>
        </w:r>
        <w:r w:rsidR="00BF18EC">
          <w:rPr>
            <w:rFonts w:ascii="Arial" w:hAnsi="Arial" w:cs="Arial"/>
            <w:sz w:val="22"/>
            <w:szCs w:val="22"/>
          </w:rPr>
          <w:instrText xml:space="preserve"> ADDIN EN.CITE.DATA </w:instrText>
        </w:r>
        <w:r w:rsidR="00BF18EC">
          <w:rPr>
            <w:rFonts w:ascii="Arial" w:hAnsi="Arial" w:cs="Arial"/>
            <w:sz w:val="22"/>
            <w:szCs w:val="22"/>
          </w:rPr>
        </w:r>
        <w:r w:rsidR="00BF18EC">
          <w:rPr>
            <w:rFonts w:ascii="Arial" w:hAnsi="Arial" w:cs="Arial"/>
            <w:sz w:val="22"/>
            <w:szCs w:val="22"/>
          </w:rPr>
          <w:fldChar w:fldCharType="end"/>
        </w:r>
        <w:r w:rsidR="00BF18EC" w:rsidRPr="00116AC9">
          <w:rPr>
            <w:rFonts w:ascii="Arial" w:hAnsi="Arial" w:cs="Arial"/>
            <w:sz w:val="22"/>
            <w:szCs w:val="22"/>
          </w:rPr>
        </w:r>
        <w:r w:rsidR="00BF18EC" w:rsidRPr="00116AC9">
          <w:rPr>
            <w:rFonts w:ascii="Arial" w:hAnsi="Arial" w:cs="Arial"/>
            <w:sz w:val="22"/>
            <w:szCs w:val="22"/>
          </w:rPr>
          <w:fldChar w:fldCharType="separate"/>
        </w:r>
        <w:r w:rsidR="00BF18EC" w:rsidRPr="00BF18EC">
          <w:rPr>
            <w:rFonts w:ascii="Arial" w:hAnsi="Arial" w:cs="Arial"/>
            <w:noProof/>
            <w:sz w:val="22"/>
            <w:szCs w:val="22"/>
            <w:vertAlign w:val="superscript"/>
          </w:rPr>
          <w:t>7</w:t>
        </w:r>
        <w:r w:rsidR="00BF18EC" w:rsidRPr="00116AC9">
          <w:rPr>
            <w:rFonts w:ascii="Arial" w:hAnsi="Arial" w:cs="Arial"/>
            <w:sz w:val="22"/>
            <w:szCs w:val="22"/>
          </w:rPr>
          <w:fldChar w:fldCharType="end"/>
        </w:r>
      </w:hyperlink>
      <w:r w:rsidRPr="00116AC9">
        <w:rPr>
          <w:rFonts w:ascii="Arial" w:hAnsi="Arial" w:cs="Arial"/>
          <w:sz w:val="22"/>
          <w:szCs w:val="22"/>
        </w:rPr>
        <w:t xml:space="preserve"> and the recommendations of the AES/ILAE Translational research Task Force of the ILAE </w:t>
      </w:r>
      <w:r w:rsidRPr="00116AC9">
        <w:rPr>
          <w:rFonts w:ascii="Arial" w:hAnsi="Arial" w:cs="Arial"/>
          <w:sz w:val="22"/>
          <w:szCs w:val="22"/>
        </w:rPr>
        <w:fldChar w:fldCharType="begin">
          <w:fldData xml:space="preserve">PEVuZE5vdGU+PENpdGU+PEF1dGhvcj5HYWxhbm9wb3Vsb3U8L0F1dGhvcj48WWVhcj4yMDEyPC9Z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</w:fldData>
        </w:fldChar>
      </w:r>
      <w:r w:rsidR="00BF18EC">
        <w:rPr>
          <w:rFonts w:ascii="Arial" w:hAnsi="Arial" w:cs="Arial"/>
          <w:sz w:val="22"/>
          <w:szCs w:val="22"/>
        </w:rPr>
        <w:instrText xml:space="preserve"> ADDIN EN.CITE </w:instrText>
      </w:r>
      <w:r w:rsidR="00BF18EC">
        <w:rPr>
          <w:rFonts w:ascii="Arial" w:hAnsi="Arial" w:cs="Arial"/>
          <w:sz w:val="22"/>
          <w:szCs w:val="22"/>
        </w:rPr>
        <w:fldChar w:fldCharType="begin">
          <w:fldData xml:space="preserve">PEVuZE5vdGU+PENpdGU+PEF1dGhvcj5HYWxhbm9wb3Vsb3U8L0F1dGhvcj48WWVhcj4yMDEyPC9Z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</w:fldData>
        </w:fldChar>
      </w:r>
      <w:r w:rsidR="00BF18EC">
        <w:rPr>
          <w:rFonts w:ascii="Arial" w:hAnsi="Arial" w:cs="Arial"/>
          <w:sz w:val="22"/>
          <w:szCs w:val="22"/>
        </w:rPr>
        <w:instrText xml:space="preserve"> ADDIN EN.CITE.DATA </w:instrText>
      </w:r>
      <w:r w:rsidR="00BF18EC">
        <w:rPr>
          <w:rFonts w:ascii="Arial" w:hAnsi="Arial" w:cs="Arial"/>
          <w:sz w:val="22"/>
          <w:szCs w:val="22"/>
        </w:rPr>
      </w:r>
      <w:r w:rsidR="00BF18EC">
        <w:rPr>
          <w:rFonts w:ascii="Arial" w:hAnsi="Arial" w:cs="Arial"/>
          <w:sz w:val="22"/>
          <w:szCs w:val="22"/>
        </w:rPr>
        <w:fldChar w:fldCharType="end"/>
      </w:r>
      <w:r w:rsidRPr="00116AC9">
        <w:rPr>
          <w:rFonts w:ascii="Arial" w:hAnsi="Arial" w:cs="Arial"/>
          <w:sz w:val="22"/>
          <w:szCs w:val="22"/>
        </w:rPr>
      </w:r>
      <w:r w:rsidRPr="00116AC9">
        <w:rPr>
          <w:rFonts w:ascii="Arial" w:hAnsi="Arial" w:cs="Arial"/>
          <w:sz w:val="22"/>
          <w:szCs w:val="22"/>
        </w:rPr>
        <w:fldChar w:fldCharType="separate"/>
      </w:r>
      <w:hyperlink w:anchor="_ENREF_2" w:tooltip="Galanopoulou, 2012 #31419" w:history="1">
        <w:r w:rsidR="00BF18EC" w:rsidRPr="00BF18EC">
          <w:rPr>
            <w:rFonts w:ascii="Arial" w:hAnsi="Arial" w:cs="Arial"/>
            <w:noProof/>
            <w:sz w:val="22"/>
            <w:szCs w:val="22"/>
            <w:vertAlign w:val="superscript"/>
          </w:rPr>
          <w:t>2</w:t>
        </w:r>
      </w:hyperlink>
      <w:r w:rsidR="00BF18EC" w:rsidRPr="00BF18EC">
        <w:rPr>
          <w:rFonts w:ascii="Arial" w:hAnsi="Arial" w:cs="Arial"/>
          <w:noProof/>
          <w:sz w:val="22"/>
          <w:szCs w:val="22"/>
          <w:vertAlign w:val="superscript"/>
        </w:rPr>
        <w:t xml:space="preserve">, </w:t>
      </w:r>
      <w:hyperlink w:anchor="_ENREF_3" w:tooltip="Galanopoulou, 2013 #2590" w:history="1">
        <w:r w:rsidR="00BF18EC" w:rsidRPr="00BF18EC">
          <w:rPr>
            <w:rFonts w:ascii="Arial" w:hAnsi="Arial" w:cs="Arial"/>
            <w:noProof/>
            <w:sz w:val="22"/>
            <w:szCs w:val="22"/>
            <w:vertAlign w:val="superscript"/>
          </w:rPr>
          <w:t>3</w:t>
        </w:r>
      </w:hyperlink>
      <w:r w:rsidRPr="00116AC9">
        <w:rPr>
          <w:rFonts w:ascii="Arial" w:hAnsi="Arial" w:cs="Arial"/>
          <w:sz w:val="22"/>
          <w:szCs w:val="22"/>
        </w:rPr>
        <w:fldChar w:fldCharType="end"/>
      </w:r>
      <w:r w:rsidRPr="00116AC9">
        <w:rPr>
          <w:rFonts w:ascii="Arial" w:hAnsi="Arial" w:cs="Arial"/>
          <w:sz w:val="22"/>
          <w:szCs w:val="22"/>
        </w:rPr>
        <w:t>.</w:t>
      </w:r>
    </w:p>
    <w:p w14:paraId="6102D0B1" w14:textId="77777777" w:rsidR="007974B7" w:rsidRPr="00116AC9" w:rsidRDefault="007974B7" w:rsidP="00E2495F">
      <w:pPr>
        <w:pStyle w:val="ListParagraph"/>
        <w:numPr>
          <w:ilvl w:val="0"/>
          <w:numId w:val="1"/>
        </w:numPr>
        <w:jc w:val="both"/>
        <w:rPr>
          <w:rFonts w:ascii="Arial" w:hAnsi="Arial" w:cs="Arial"/>
          <w:sz w:val="22"/>
          <w:szCs w:val="22"/>
        </w:rPr>
      </w:pPr>
      <w:r w:rsidRPr="00116AC9">
        <w:rPr>
          <w:rFonts w:ascii="Arial" w:hAnsi="Arial" w:cs="Arial"/>
          <w:sz w:val="22"/>
          <w:szCs w:val="22"/>
        </w:rPr>
        <w:t>We will perform pharmacokinetics (PK) and PK modeling and determination of therapeutic levels to provide information on the MCFA levels that are needed to reproduce the effect observed in our studies.</w:t>
      </w:r>
    </w:p>
    <w:p w14:paraId="440CFC94" w14:textId="77777777" w:rsidR="007974B7" w:rsidRPr="00116AC9" w:rsidRDefault="007974B7" w:rsidP="00E2495F">
      <w:pPr>
        <w:pStyle w:val="ListParagraph"/>
        <w:numPr>
          <w:ilvl w:val="0"/>
          <w:numId w:val="1"/>
        </w:numPr>
        <w:jc w:val="both"/>
        <w:rPr>
          <w:rFonts w:ascii="Arial" w:hAnsi="Arial" w:cs="Arial"/>
          <w:sz w:val="22"/>
          <w:szCs w:val="22"/>
        </w:rPr>
      </w:pPr>
      <w:r w:rsidRPr="00116AC9">
        <w:rPr>
          <w:rFonts w:ascii="Arial" w:hAnsi="Arial" w:cs="Arial"/>
          <w:sz w:val="22"/>
          <w:szCs w:val="22"/>
        </w:rPr>
        <w:t xml:space="preserve">We plan to investigate whether factors that could interfere with the levels of some of these compounds could affect the results we obtain. For instance we will study the levels after separation of the animals for monitoring and compare them with </w:t>
      </w:r>
      <w:proofErr w:type="spellStart"/>
      <w:r w:rsidRPr="00116AC9">
        <w:rPr>
          <w:rFonts w:ascii="Arial" w:hAnsi="Arial" w:cs="Arial"/>
          <w:sz w:val="22"/>
          <w:szCs w:val="22"/>
        </w:rPr>
        <w:t>nonfasting</w:t>
      </w:r>
      <w:proofErr w:type="spellEnd"/>
      <w:r w:rsidRPr="00116AC9">
        <w:rPr>
          <w:rFonts w:ascii="Arial" w:hAnsi="Arial" w:cs="Arial"/>
          <w:sz w:val="22"/>
          <w:szCs w:val="22"/>
        </w:rPr>
        <w:t xml:space="preserve"> or with supplementation of glucose to determine if metabolic state may affect their levels or efficacy. We will report these findings in our publications and will adapt the therapeutic levels of the drugs according to these data. </w:t>
      </w:r>
    </w:p>
    <w:p w14:paraId="41429148" w14:textId="77777777" w:rsidR="007974B7" w:rsidRPr="00116AC9" w:rsidRDefault="007974B7" w:rsidP="00E2495F">
      <w:pPr>
        <w:pStyle w:val="ListParagraph"/>
        <w:numPr>
          <w:ilvl w:val="0"/>
          <w:numId w:val="1"/>
        </w:numPr>
        <w:jc w:val="both"/>
        <w:rPr>
          <w:rFonts w:ascii="Arial" w:hAnsi="Arial" w:cs="Arial"/>
          <w:sz w:val="22"/>
          <w:szCs w:val="22"/>
        </w:rPr>
      </w:pPr>
      <w:r w:rsidRPr="00116AC9">
        <w:rPr>
          <w:rFonts w:ascii="Arial" w:hAnsi="Arial" w:cs="Arial"/>
          <w:sz w:val="22"/>
          <w:szCs w:val="22"/>
        </w:rPr>
        <w:t>Publications that will stem from our studies will report the source, quality control and purity, vehicle preparation and method and dose of administration of the compounds.</w:t>
      </w:r>
    </w:p>
    <w:p w14:paraId="7324991C" w14:textId="784018A2" w:rsidR="007974B7" w:rsidRPr="00116AC9" w:rsidRDefault="007974B7" w:rsidP="00E2495F">
      <w:pPr>
        <w:pStyle w:val="ListParagraph"/>
        <w:numPr>
          <w:ilvl w:val="0"/>
          <w:numId w:val="1"/>
        </w:numPr>
        <w:jc w:val="both"/>
        <w:rPr>
          <w:rFonts w:ascii="Arial" w:hAnsi="Arial" w:cs="Arial"/>
          <w:sz w:val="22"/>
          <w:szCs w:val="22"/>
        </w:rPr>
      </w:pPr>
      <w:r w:rsidRPr="00116AC9">
        <w:rPr>
          <w:rFonts w:ascii="Arial" w:hAnsi="Arial" w:cs="Arial"/>
          <w:sz w:val="22"/>
          <w:szCs w:val="22"/>
        </w:rPr>
        <w:t xml:space="preserve">Although our experiments will be done by subcutaneous osmotic </w:t>
      </w:r>
      <w:proofErr w:type="spellStart"/>
      <w:r w:rsidRPr="00116AC9">
        <w:rPr>
          <w:rFonts w:ascii="Arial" w:hAnsi="Arial" w:cs="Arial"/>
          <w:sz w:val="22"/>
          <w:szCs w:val="22"/>
        </w:rPr>
        <w:t>minipumps</w:t>
      </w:r>
      <w:proofErr w:type="spellEnd"/>
      <w:r w:rsidRPr="00116AC9">
        <w:rPr>
          <w:rFonts w:ascii="Arial" w:hAnsi="Arial" w:cs="Arial"/>
          <w:sz w:val="22"/>
          <w:szCs w:val="22"/>
        </w:rPr>
        <w:t xml:space="preserve"> that allow continuous delivery of the drug, all of the compounds we have selected have been tested in humans in phase I or phase II trials, which suggests that they can be dissolved in FDA-approved </w:t>
      </w:r>
      <w:proofErr w:type="gramStart"/>
      <w:r w:rsidRPr="00116AC9">
        <w:rPr>
          <w:rFonts w:ascii="Arial" w:hAnsi="Arial" w:cs="Arial"/>
          <w:sz w:val="22"/>
          <w:szCs w:val="22"/>
        </w:rPr>
        <w:t>formulations .</w:t>
      </w:r>
      <w:proofErr w:type="gramEnd"/>
      <w:r w:rsidRPr="00116AC9">
        <w:rPr>
          <w:rFonts w:ascii="Arial" w:hAnsi="Arial" w:cs="Arial"/>
          <w:sz w:val="22"/>
          <w:szCs w:val="22"/>
        </w:rPr>
        <w:t xml:space="preserve"> </w:t>
      </w:r>
      <w:del w:id="40" w:author="Ryan Essex" w:date="2016-03-08T09:34:00Z">
        <w:r w:rsidRPr="00116AC9" w:rsidDel="00984F8F">
          <w:rPr>
            <w:rFonts w:ascii="Arial" w:hAnsi="Arial" w:cs="Arial"/>
            <w:sz w:val="22"/>
            <w:szCs w:val="22"/>
          </w:rPr>
          <w:delText xml:space="preserve"> </w:delText>
        </w:r>
      </w:del>
      <w:proofErr w:type="gramStart"/>
      <w:r w:rsidRPr="00116AC9">
        <w:rPr>
          <w:rFonts w:ascii="Arial" w:hAnsi="Arial" w:cs="Arial"/>
          <w:sz w:val="22"/>
          <w:szCs w:val="22"/>
        </w:rPr>
        <w:t>usual</w:t>
      </w:r>
      <w:proofErr w:type="gramEnd"/>
    </w:p>
    <w:p w14:paraId="264E7F58" w14:textId="06F6212B" w:rsidR="007974B7" w:rsidRPr="00116AC9" w:rsidRDefault="007974B7" w:rsidP="00E2495F">
      <w:pPr>
        <w:pStyle w:val="ListParagraph"/>
        <w:numPr>
          <w:ilvl w:val="0"/>
          <w:numId w:val="1"/>
        </w:numPr>
        <w:jc w:val="both"/>
        <w:rPr>
          <w:rFonts w:ascii="Arial" w:hAnsi="Arial" w:cs="Arial"/>
          <w:sz w:val="22"/>
          <w:szCs w:val="22"/>
        </w:rPr>
      </w:pPr>
      <w:r w:rsidRPr="00116AC9">
        <w:rPr>
          <w:rFonts w:ascii="Arial" w:hAnsi="Arial" w:cs="Arial"/>
          <w:sz w:val="22"/>
          <w:szCs w:val="22"/>
        </w:rPr>
        <w:t xml:space="preserve">We will perform this study through a collaboration of </w:t>
      </w:r>
      <w:r w:rsidR="009170FF" w:rsidRPr="00116AC9">
        <w:rPr>
          <w:rFonts w:ascii="Arial" w:hAnsi="Arial" w:cs="Arial"/>
          <w:sz w:val="22"/>
          <w:szCs w:val="22"/>
        </w:rPr>
        <w:t>6</w:t>
      </w:r>
      <w:r w:rsidRPr="00116AC9">
        <w:rPr>
          <w:rFonts w:ascii="Arial" w:hAnsi="Arial" w:cs="Arial"/>
          <w:sz w:val="22"/>
          <w:szCs w:val="22"/>
        </w:rPr>
        <w:t xml:space="preserve"> independent research groups, Einstein (</w:t>
      </w:r>
      <w:del w:id="41" w:author="Ryan Essex" w:date="2016-03-07T10:36:00Z">
        <w:r w:rsidRPr="00116AC9" w:rsidDel="00D64265">
          <w:rPr>
            <w:rFonts w:ascii="Arial" w:hAnsi="Arial" w:cs="Arial"/>
            <w:sz w:val="22"/>
            <w:szCs w:val="22"/>
          </w:rPr>
          <w:delText>Drs</w:delText>
        </w:r>
      </w:del>
      <w:ins w:id="42" w:author="Ryan Essex" w:date="2016-03-07T10:36:00Z">
        <w:r w:rsidR="00D64265">
          <w:rPr>
            <w:rFonts w:ascii="Arial" w:hAnsi="Arial" w:cs="Arial"/>
            <w:sz w:val="22"/>
            <w:szCs w:val="22"/>
          </w:rPr>
          <w:t>Drs.</w:t>
        </w:r>
      </w:ins>
      <w:r w:rsidRPr="00116AC9">
        <w:rPr>
          <w:rFonts w:ascii="Arial" w:hAnsi="Arial" w:cs="Arial"/>
          <w:sz w:val="22"/>
          <w:szCs w:val="22"/>
        </w:rPr>
        <w:t xml:space="preserve"> </w:t>
      </w:r>
      <w:proofErr w:type="spellStart"/>
      <w:r w:rsidRPr="00116AC9">
        <w:rPr>
          <w:rFonts w:ascii="Arial" w:hAnsi="Arial" w:cs="Arial"/>
          <w:sz w:val="22"/>
          <w:szCs w:val="22"/>
        </w:rPr>
        <w:t>Moshé</w:t>
      </w:r>
      <w:proofErr w:type="spellEnd"/>
      <w:r w:rsidRPr="00116AC9">
        <w:rPr>
          <w:rFonts w:ascii="Arial" w:hAnsi="Arial" w:cs="Arial"/>
          <w:sz w:val="22"/>
          <w:szCs w:val="22"/>
        </w:rPr>
        <w:t xml:space="preserve"> and </w:t>
      </w:r>
      <w:proofErr w:type="spellStart"/>
      <w:r w:rsidRPr="00116AC9">
        <w:rPr>
          <w:rFonts w:ascii="Arial" w:hAnsi="Arial" w:cs="Arial"/>
          <w:sz w:val="22"/>
          <w:szCs w:val="22"/>
        </w:rPr>
        <w:t>Galanopoulou</w:t>
      </w:r>
      <w:proofErr w:type="spellEnd"/>
      <w:r w:rsidRPr="00116AC9">
        <w:rPr>
          <w:rFonts w:ascii="Arial" w:hAnsi="Arial" w:cs="Arial"/>
          <w:sz w:val="22"/>
          <w:szCs w:val="22"/>
        </w:rPr>
        <w:t xml:space="preserve">: experts in in vivo models of epilepsy, </w:t>
      </w:r>
      <w:proofErr w:type="spellStart"/>
      <w:r w:rsidRPr="00116AC9">
        <w:rPr>
          <w:rFonts w:ascii="Arial" w:hAnsi="Arial" w:cs="Arial"/>
          <w:sz w:val="22"/>
          <w:szCs w:val="22"/>
        </w:rPr>
        <w:t>neurotherapeutics</w:t>
      </w:r>
      <w:proofErr w:type="spellEnd"/>
      <w:r w:rsidRPr="00116AC9">
        <w:rPr>
          <w:rFonts w:ascii="Arial" w:hAnsi="Arial" w:cs="Arial"/>
          <w:sz w:val="22"/>
          <w:szCs w:val="22"/>
        </w:rPr>
        <w:t>), University of Minnesota (</w:t>
      </w:r>
      <w:del w:id="43" w:author="Ryan Essex" w:date="2016-03-07T10:36:00Z">
        <w:r w:rsidRPr="00116AC9" w:rsidDel="00D64265">
          <w:rPr>
            <w:rFonts w:ascii="Arial" w:hAnsi="Arial" w:cs="Arial"/>
            <w:sz w:val="22"/>
            <w:szCs w:val="22"/>
          </w:rPr>
          <w:delText>Drs</w:delText>
        </w:r>
      </w:del>
      <w:ins w:id="44" w:author="Ryan Essex" w:date="2016-03-07T10:36:00Z">
        <w:r w:rsidR="00D64265">
          <w:rPr>
            <w:rFonts w:ascii="Arial" w:hAnsi="Arial" w:cs="Arial"/>
            <w:sz w:val="22"/>
            <w:szCs w:val="22"/>
          </w:rPr>
          <w:t>Drs.</w:t>
        </w:r>
      </w:ins>
      <w:r w:rsidRPr="00116AC9">
        <w:rPr>
          <w:rFonts w:ascii="Arial" w:hAnsi="Arial" w:cs="Arial"/>
          <w:sz w:val="22"/>
          <w:szCs w:val="22"/>
        </w:rPr>
        <w:t xml:space="preserve"> </w:t>
      </w:r>
      <w:proofErr w:type="spellStart"/>
      <w:r w:rsidRPr="00116AC9">
        <w:rPr>
          <w:rFonts w:ascii="Arial" w:hAnsi="Arial" w:cs="Arial"/>
          <w:sz w:val="22"/>
          <w:szCs w:val="22"/>
        </w:rPr>
        <w:t>Cloyd</w:t>
      </w:r>
      <w:proofErr w:type="spellEnd"/>
      <w:r w:rsidRPr="00116AC9">
        <w:rPr>
          <w:rFonts w:ascii="Arial" w:hAnsi="Arial" w:cs="Arial"/>
          <w:sz w:val="22"/>
          <w:szCs w:val="22"/>
        </w:rPr>
        <w:t xml:space="preserve"> and Coles: experts in pharmacokinetics and formulation optimization),</w:t>
      </w:r>
      <w:r w:rsidR="009170FF" w:rsidRPr="00116AC9">
        <w:rPr>
          <w:rFonts w:ascii="Arial" w:hAnsi="Arial" w:cs="Arial"/>
          <w:sz w:val="22"/>
          <w:szCs w:val="22"/>
        </w:rPr>
        <w:t xml:space="preserve"> University of Melbourne (</w:t>
      </w:r>
      <w:del w:id="45" w:author="Ryan Essex" w:date="2016-03-08T09:34:00Z">
        <w:r w:rsidRPr="00116AC9" w:rsidDel="00984F8F">
          <w:rPr>
            <w:rFonts w:ascii="Arial" w:hAnsi="Arial" w:cs="Arial"/>
            <w:sz w:val="22"/>
            <w:szCs w:val="22"/>
          </w:rPr>
          <w:delText xml:space="preserve"> </w:delText>
        </w:r>
      </w:del>
      <w:del w:id="46" w:author="Ryan Essex" w:date="2016-03-07T10:36:00Z">
        <w:r w:rsidRPr="00116AC9" w:rsidDel="00D64265">
          <w:rPr>
            <w:rFonts w:ascii="Arial" w:hAnsi="Arial" w:cs="Arial"/>
            <w:sz w:val="22"/>
            <w:szCs w:val="22"/>
          </w:rPr>
          <w:delText>Dr</w:delText>
        </w:r>
      </w:del>
      <w:ins w:id="47" w:author="Ryan Essex" w:date="2016-03-07T10:36:00Z">
        <w:r w:rsidR="00D64265">
          <w:rPr>
            <w:rFonts w:ascii="Arial" w:hAnsi="Arial" w:cs="Arial"/>
            <w:sz w:val="22"/>
            <w:szCs w:val="22"/>
          </w:rPr>
          <w:t>Dr</w:t>
        </w:r>
        <w:proofErr w:type="gramStart"/>
        <w:r w:rsidR="00D64265">
          <w:rPr>
            <w:rFonts w:ascii="Arial" w:hAnsi="Arial" w:cs="Arial"/>
            <w:sz w:val="22"/>
            <w:szCs w:val="22"/>
          </w:rPr>
          <w:t>.</w:t>
        </w:r>
      </w:ins>
      <w:r w:rsidRPr="00116AC9">
        <w:rPr>
          <w:rFonts w:ascii="Arial" w:hAnsi="Arial" w:cs="Arial"/>
          <w:sz w:val="22"/>
          <w:szCs w:val="22"/>
        </w:rPr>
        <w:t xml:space="preserve">  </w:t>
      </w:r>
      <w:r w:rsidR="009170FF" w:rsidRPr="00116AC9">
        <w:rPr>
          <w:rFonts w:ascii="Arial" w:hAnsi="Arial" w:cs="Arial"/>
          <w:sz w:val="22"/>
          <w:szCs w:val="22"/>
        </w:rPr>
        <w:t>Terence</w:t>
      </w:r>
      <w:proofErr w:type="gramEnd"/>
      <w:r w:rsidR="009170FF" w:rsidRPr="00116AC9">
        <w:rPr>
          <w:rFonts w:ascii="Arial" w:hAnsi="Arial" w:cs="Arial"/>
          <w:sz w:val="22"/>
          <w:szCs w:val="22"/>
        </w:rPr>
        <w:t xml:space="preserve"> O’Brien), UCLA (</w:t>
      </w:r>
      <w:del w:id="48" w:author="Ryan Essex" w:date="2016-03-07T10:36:00Z">
        <w:r w:rsidR="009170FF" w:rsidRPr="00116AC9" w:rsidDel="00D64265">
          <w:rPr>
            <w:rFonts w:ascii="Arial" w:hAnsi="Arial" w:cs="Arial"/>
            <w:sz w:val="22"/>
            <w:szCs w:val="22"/>
          </w:rPr>
          <w:delText>Dr</w:delText>
        </w:r>
      </w:del>
      <w:ins w:id="49" w:author="Ryan Essex" w:date="2016-03-07T10:36:00Z">
        <w:r w:rsidR="00D64265">
          <w:rPr>
            <w:rFonts w:ascii="Arial" w:hAnsi="Arial" w:cs="Arial"/>
            <w:sz w:val="22"/>
            <w:szCs w:val="22"/>
          </w:rPr>
          <w:t>Dr.</w:t>
        </w:r>
      </w:ins>
      <w:r w:rsidR="009170FF" w:rsidRPr="00116AC9">
        <w:rPr>
          <w:rFonts w:ascii="Arial" w:hAnsi="Arial" w:cs="Arial"/>
          <w:sz w:val="22"/>
          <w:szCs w:val="22"/>
        </w:rPr>
        <w:t xml:space="preserve"> Rick Staba), University of Eastern Finland (</w:t>
      </w:r>
      <w:del w:id="50" w:author="Ryan Essex" w:date="2016-03-07T10:36:00Z">
        <w:r w:rsidR="009170FF" w:rsidRPr="00116AC9" w:rsidDel="00D64265">
          <w:rPr>
            <w:rFonts w:ascii="Arial" w:hAnsi="Arial" w:cs="Arial"/>
            <w:sz w:val="22"/>
            <w:szCs w:val="22"/>
          </w:rPr>
          <w:delText>Dr</w:delText>
        </w:r>
      </w:del>
      <w:ins w:id="51" w:author="Ryan Essex" w:date="2016-03-07T10:36:00Z">
        <w:r w:rsidR="00D64265">
          <w:rPr>
            <w:rFonts w:ascii="Arial" w:hAnsi="Arial" w:cs="Arial"/>
            <w:sz w:val="22"/>
            <w:szCs w:val="22"/>
          </w:rPr>
          <w:t>Dr.</w:t>
        </w:r>
      </w:ins>
      <w:r w:rsidR="009170FF" w:rsidRPr="00116AC9">
        <w:rPr>
          <w:rFonts w:ascii="Arial" w:hAnsi="Arial" w:cs="Arial"/>
          <w:sz w:val="22"/>
          <w:szCs w:val="22"/>
        </w:rPr>
        <w:t xml:space="preserve"> </w:t>
      </w:r>
      <w:proofErr w:type="spellStart"/>
      <w:r w:rsidR="009170FF" w:rsidRPr="00116AC9">
        <w:rPr>
          <w:rFonts w:ascii="Arial" w:hAnsi="Arial" w:cs="Arial"/>
          <w:sz w:val="22"/>
          <w:szCs w:val="22"/>
        </w:rPr>
        <w:t>Asla</w:t>
      </w:r>
      <w:proofErr w:type="spellEnd"/>
      <w:r w:rsidR="009170FF" w:rsidRPr="00116AC9">
        <w:rPr>
          <w:rFonts w:ascii="Arial" w:hAnsi="Arial" w:cs="Arial"/>
          <w:sz w:val="22"/>
          <w:szCs w:val="22"/>
        </w:rPr>
        <w:t xml:space="preserve"> </w:t>
      </w:r>
      <w:del w:id="52" w:author="Ryan Essex" w:date="2016-03-08T12:10:00Z">
        <w:r w:rsidR="009170FF" w:rsidRPr="00116AC9" w:rsidDel="008073FC">
          <w:rPr>
            <w:rFonts w:ascii="Arial" w:hAnsi="Arial" w:cs="Arial"/>
            <w:sz w:val="22"/>
            <w:szCs w:val="22"/>
          </w:rPr>
          <w:delText>Pitkanen</w:delText>
        </w:r>
      </w:del>
      <w:ins w:id="53" w:author="Ryan Essex" w:date="2016-03-08T12:10:00Z">
        <w:r w:rsidR="008073FC">
          <w:rPr>
            <w:rFonts w:ascii="Arial" w:hAnsi="Arial" w:cs="Arial"/>
            <w:sz w:val="22"/>
            <w:szCs w:val="22"/>
          </w:rPr>
          <w:t xml:space="preserve"> Pitkänen</w:t>
        </w:r>
      </w:ins>
      <w:r w:rsidR="009170FF" w:rsidRPr="00116AC9">
        <w:rPr>
          <w:rFonts w:ascii="Arial" w:hAnsi="Arial" w:cs="Arial"/>
          <w:sz w:val="22"/>
          <w:szCs w:val="22"/>
        </w:rPr>
        <w:t xml:space="preserve">), and University of </w:t>
      </w:r>
      <w:r w:rsidR="00C23068" w:rsidRPr="00116AC9">
        <w:rPr>
          <w:rFonts w:ascii="Arial" w:hAnsi="Arial" w:cs="Arial"/>
          <w:sz w:val="22"/>
          <w:szCs w:val="22"/>
        </w:rPr>
        <w:t>B</w:t>
      </w:r>
      <w:r w:rsidR="009170FF" w:rsidRPr="00116AC9">
        <w:rPr>
          <w:rFonts w:ascii="Arial" w:hAnsi="Arial" w:cs="Arial"/>
          <w:sz w:val="22"/>
          <w:szCs w:val="22"/>
        </w:rPr>
        <w:t>ritish Columbia (</w:t>
      </w:r>
      <w:del w:id="54" w:author="Ryan Essex" w:date="2016-03-07T10:36:00Z">
        <w:r w:rsidR="009170FF" w:rsidRPr="00116AC9" w:rsidDel="00D64265">
          <w:rPr>
            <w:rFonts w:ascii="Arial" w:hAnsi="Arial" w:cs="Arial"/>
            <w:sz w:val="22"/>
            <w:szCs w:val="22"/>
          </w:rPr>
          <w:delText>Dr</w:delText>
        </w:r>
      </w:del>
      <w:ins w:id="55" w:author="Ryan Essex" w:date="2016-03-07T10:36:00Z">
        <w:r w:rsidR="00D64265">
          <w:rPr>
            <w:rFonts w:ascii="Arial" w:hAnsi="Arial" w:cs="Arial"/>
            <w:sz w:val="22"/>
            <w:szCs w:val="22"/>
          </w:rPr>
          <w:t>Dr.</w:t>
        </w:r>
      </w:ins>
      <w:r w:rsidR="009170FF" w:rsidRPr="00116AC9">
        <w:rPr>
          <w:rFonts w:ascii="Arial" w:hAnsi="Arial" w:cs="Arial"/>
          <w:sz w:val="22"/>
          <w:szCs w:val="22"/>
        </w:rPr>
        <w:t xml:space="preserve"> Te</w:t>
      </w:r>
      <w:r w:rsidR="00490BF9" w:rsidRPr="00116AC9">
        <w:rPr>
          <w:rFonts w:ascii="Arial" w:hAnsi="Arial" w:cs="Arial"/>
          <w:sz w:val="22"/>
          <w:szCs w:val="22"/>
        </w:rPr>
        <w:t>r</w:t>
      </w:r>
      <w:r w:rsidR="009170FF" w:rsidRPr="00116AC9">
        <w:rPr>
          <w:rFonts w:ascii="Arial" w:hAnsi="Arial" w:cs="Arial"/>
          <w:sz w:val="22"/>
          <w:szCs w:val="22"/>
        </w:rPr>
        <w:t xml:space="preserve">rance </w:t>
      </w:r>
      <w:proofErr w:type="spellStart"/>
      <w:r w:rsidR="009170FF" w:rsidRPr="00116AC9">
        <w:rPr>
          <w:rFonts w:ascii="Arial" w:hAnsi="Arial" w:cs="Arial"/>
          <w:sz w:val="22"/>
          <w:szCs w:val="22"/>
        </w:rPr>
        <w:t>Snutch</w:t>
      </w:r>
      <w:proofErr w:type="spellEnd"/>
      <w:r w:rsidR="009170FF" w:rsidRPr="00116AC9">
        <w:rPr>
          <w:rFonts w:ascii="Arial" w:hAnsi="Arial" w:cs="Arial"/>
          <w:sz w:val="22"/>
          <w:szCs w:val="22"/>
        </w:rPr>
        <w:t>)</w:t>
      </w:r>
    </w:p>
    <w:p w14:paraId="2C7818CE" w14:textId="3C330E0E" w:rsidR="007974B7" w:rsidRPr="00116AC9" w:rsidRDefault="007974B7">
      <w:pPr>
        <w:pStyle w:val="NoSpacing"/>
        <w:pPrChange w:id="56" w:author="Ryan Essex" w:date="2016-03-07T10:32:00Z">
          <w:pPr>
            <w:jc w:val="both"/>
          </w:pPr>
        </w:pPrChange>
      </w:pPr>
      <w:r w:rsidRPr="00116AC9">
        <w:t xml:space="preserve">All the materials and chemicals used here otherwise are from established suppliers with documentation of their purity. The source of the chemicals </w:t>
      </w:r>
      <w:r w:rsidR="00490BF9" w:rsidRPr="00116AC9">
        <w:t xml:space="preserve">and the composition of vehicles will be written in our </w:t>
      </w:r>
      <w:proofErr w:type="spellStart"/>
      <w:r w:rsidR="00490BF9" w:rsidRPr="00116AC9">
        <w:t>publications.</w:t>
      </w:r>
      <w:r w:rsidRPr="00116AC9">
        <w:t>will</w:t>
      </w:r>
      <w:proofErr w:type="spellEnd"/>
      <w:r w:rsidRPr="00116AC9">
        <w:t xml:space="preserve"> be written in the publications from our group. United States </w:t>
      </w:r>
      <w:r w:rsidRPr="00116AC9">
        <w:rPr>
          <w:bCs/>
          <w:color w:val="403C36"/>
          <w:shd w:val="clear" w:color="auto" w:fill="FDFDFD"/>
        </w:rPr>
        <w:t>Pharmacopeia grade</w:t>
      </w:r>
      <w:r w:rsidRPr="00116AC9">
        <w:rPr>
          <w:rStyle w:val="apple-converted-space"/>
          <w:rFonts w:eastAsiaTheme="majorEastAsia" w:cs="Arial"/>
          <w:color w:val="403C36"/>
          <w:shd w:val="clear" w:color="auto" w:fill="FDFDFD"/>
        </w:rPr>
        <w:t> </w:t>
      </w:r>
      <w:r w:rsidRPr="00116AC9">
        <w:t>reference standards will be purchased for use as internal standards in the measurement of drug concentrations from Sigma-Aldrich.</w:t>
      </w:r>
    </w:p>
    <w:p w14:paraId="613F22BD" w14:textId="77777777" w:rsidR="00E2495F" w:rsidRDefault="00E2495F" w:rsidP="00E2495F">
      <w:pPr>
        <w:rPr>
          <w:rFonts w:cs="Arial"/>
          <w:b/>
          <w:szCs w:val="22"/>
        </w:rPr>
      </w:pPr>
    </w:p>
    <w:p w14:paraId="585C4357" w14:textId="390AC078" w:rsidR="00FA2B6A" w:rsidRPr="00D717E5" w:rsidRDefault="00D244E5">
      <w:pPr>
        <w:pStyle w:val="Heading2"/>
        <w:pPrChange w:id="57" w:author="Ryan Essex" w:date="2016-03-07T10:31:00Z">
          <w:pPr/>
        </w:pPrChange>
      </w:pPr>
      <w:del w:id="58" w:author="Ryan Essex" w:date="2016-03-07T10:37:00Z">
        <w:r w:rsidRPr="00116AC9" w:rsidDel="00124D3F">
          <w:delText>C</w:delText>
        </w:r>
      </w:del>
      <w:ins w:id="59" w:author="Ryan Essex" w:date="2016-03-07T10:37:00Z">
        <w:r w:rsidR="00124D3F">
          <w:t>3</w:t>
        </w:r>
      </w:ins>
      <w:r w:rsidRPr="00116AC9">
        <w:t xml:space="preserve">. METHODS TO HARMONIZE THE EXPERIMENTAL PROCEDURES, PROTOCOLS, REPORTS AND METHODS OF ANALYSIS OF THE DATA </w:t>
      </w:r>
      <w:del w:id="60" w:author="Ryan Essex" w:date="2016-03-07T10:43:00Z">
        <w:r w:rsidRPr="00116AC9" w:rsidDel="000114E5">
          <w:delText xml:space="preserve"> </w:delText>
        </w:r>
      </w:del>
      <w:r w:rsidRPr="00116AC9">
        <w:t xml:space="preserve">DERIVED FROM THIS CONSORTIUM </w:t>
      </w:r>
    </w:p>
    <w:p w14:paraId="623F2247" w14:textId="5B30C92B" w:rsidR="00C23068" w:rsidRPr="00116AC9" w:rsidRDefault="00D244E5">
      <w:pPr>
        <w:pStyle w:val="NoSpacing"/>
        <w:pPrChange w:id="61" w:author="Ryan Essex" w:date="2016-03-07T10:32:00Z">
          <w:pPr/>
        </w:pPrChange>
      </w:pPr>
      <w:r w:rsidRPr="00116AC9">
        <w:t>In this consortium</w:t>
      </w:r>
      <w:r w:rsidR="0027357C" w:rsidRPr="00116AC9">
        <w:t xml:space="preserve">, we have </w:t>
      </w:r>
      <w:proofErr w:type="gramStart"/>
      <w:r w:rsidR="0027357C" w:rsidRPr="00116AC9">
        <w:t>a collaboration</w:t>
      </w:r>
      <w:proofErr w:type="gramEnd"/>
      <w:r w:rsidR="0027357C" w:rsidRPr="00116AC9">
        <w:t xml:space="preserve"> among the following</w:t>
      </w:r>
      <w:r w:rsidRPr="00116AC9">
        <w:t xml:space="preserve"> </w:t>
      </w:r>
      <w:r w:rsidR="0027357C" w:rsidRPr="00116AC9">
        <w:t>investigators to perform the animal studies.</w:t>
      </w:r>
    </w:p>
    <w:p w14:paraId="7069B4D5" w14:textId="58B65AF8" w:rsidR="0027357C" w:rsidRPr="00116AC9" w:rsidRDefault="0027357C">
      <w:pPr>
        <w:pStyle w:val="NoSpacing"/>
        <w:pPrChange w:id="62" w:author="Ryan Essex" w:date="2016-03-07T10:32:00Z">
          <w:pPr/>
        </w:pPrChange>
      </w:pPr>
      <w:del w:id="63" w:author="Ryan Essex" w:date="2016-03-07T10:36:00Z">
        <w:r w:rsidRPr="00116AC9" w:rsidDel="00D64265">
          <w:delText>Drs</w:delText>
        </w:r>
      </w:del>
      <w:ins w:id="64" w:author="Ryan Essex" w:date="2016-03-07T10:36:00Z">
        <w:r w:rsidR="00D64265">
          <w:t>Drs.</w:t>
        </w:r>
      </w:ins>
      <w:r w:rsidRPr="00116AC9">
        <w:t xml:space="preserve"> </w:t>
      </w:r>
      <w:proofErr w:type="spellStart"/>
      <w:r w:rsidRPr="00116AC9">
        <w:t>Galanopoulou</w:t>
      </w:r>
      <w:proofErr w:type="spellEnd"/>
      <w:r w:rsidRPr="00116AC9">
        <w:t xml:space="preserve"> and </w:t>
      </w:r>
      <w:proofErr w:type="spellStart"/>
      <w:r w:rsidRPr="00116AC9">
        <w:t>Moshé</w:t>
      </w:r>
      <w:proofErr w:type="spellEnd"/>
      <w:r w:rsidRPr="00116AC9">
        <w:t xml:space="preserve"> (Einstein)</w:t>
      </w:r>
    </w:p>
    <w:p w14:paraId="063ED279" w14:textId="234BB05C" w:rsidR="0027357C" w:rsidRPr="00116AC9" w:rsidRDefault="0027357C">
      <w:pPr>
        <w:pStyle w:val="NoSpacing"/>
        <w:pPrChange w:id="65" w:author="Ryan Essex" w:date="2016-03-07T10:32:00Z">
          <w:pPr/>
        </w:pPrChange>
      </w:pPr>
      <w:del w:id="66" w:author="Ryan Essex" w:date="2016-03-07T10:36:00Z">
        <w:r w:rsidRPr="00116AC9" w:rsidDel="00D64265">
          <w:delText>Dr</w:delText>
        </w:r>
      </w:del>
      <w:ins w:id="67" w:author="Ryan Essex" w:date="2016-03-07T10:36:00Z">
        <w:r w:rsidR="00D64265">
          <w:t>Dr.</w:t>
        </w:r>
      </w:ins>
      <w:r w:rsidRPr="00116AC9">
        <w:t xml:space="preserve"> Staba (UCLA)</w:t>
      </w:r>
    </w:p>
    <w:p w14:paraId="7D93EAC8" w14:textId="29B98267" w:rsidR="0027357C" w:rsidRPr="00116AC9" w:rsidRDefault="0027357C">
      <w:pPr>
        <w:pStyle w:val="NoSpacing"/>
        <w:pPrChange w:id="68" w:author="Ryan Essex" w:date="2016-03-07T10:32:00Z">
          <w:pPr/>
        </w:pPrChange>
      </w:pPr>
      <w:del w:id="69" w:author="Ryan Essex" w:date="2016-03-07T10:36:00Z">
        <w:r w:rsidRPr="00116AC9" w:rsidDel="00D64265">
          <w:delText>Dr</w:delText>
        </w:r>
      </w:del>
      <w:ins w:id="70" w:author="Ryan Essex" w:date="2016-03-07T10:36:00Z">
        <w:r w:rsidR="00D64265">
          <w:t>Dr.</w:t>
        </w:r>
      </w:ins>
      <w:r w:rsidRPr="00116AC9">
        <w:t xml:space="preserve"> O’Brien (Melbourne)</w:t>
      </w:r>
    </w:p>
    <w:p w14:paraId="0C797275" w14:textId="2B63168F" w:rsidR="0027357C" w:rsidRPr="00116AC9" w:rsidRDefault="0027357C">
      <w:pPr>
        <w:pStyle w:val="NoSpacing"/>
        <w:pPrChange w:id="71" w:author="Ryan Essex" w:date="2016-03-07T10:32:00Z">
          <w:pPr/>
        </w:pPrChange>
      </w:pPr>
      <w:del w:id="72" w:author="Ryan Essex" w:date="2016-03-07T10:36:00Z">
        <w:r w:rsidRPr="00116AC9" w:rsidDel="00D64265">
          <w:delText>Dr</w:delText>
        </w:r>
      </w:del>
      <w:ins w:id="73" w:author="Ryan Essex" w:date="2016-03-07T10:36:00Z">
        <w:r w:rsidR="00D64265">
          <w:t>Dr.</w:t>
        </w:r>
      </w:ins>
      <w:r w:rsidRPr="00116AC9">
        <w:t xml:space="preserve"> </w:t>
      </w:r>
      <w:del w:id="74" w:author="Ryan Essex" w:date="2016-03-08T12:10:00Z">
        <w:r w:rsidRPr="00116AC9" w:rsidDel="008073FC">
          <w:delText>Pitkanen</w:delText>
        </w:r>
      </w:del>
      <w:ins w:id="75" w:author="Ryan Essex" w:date="2016-03-08T12:10:00Z">
        <w:r w:rsidR="008073FC">
          <w:t xml:space="preserve"> Pitkänen</w:t>
        </w:r>
      </w:ins>
      <w:r w:rsidRPr="00116AC9">
        <w:t xml:space="preserve"> (University of Eastern Finland)</w:t>
      </w:r>
    </w:p>
    <w:p w14:paraId="74F2DA2A" w14:textId="66CCCDB8" w:rsidR="0027357C" w:rsidRPr="00116AC9" w:rsidRDefault="0027357C">
      <w:pPr>
        <w:pStyle w:val="NoSpacing"/>
        <w:pPrChange w:id="76" w:author="Ryan Essex" w:date="2016-03-07T10:32:00Z">
          <w:pPr/>
        </w:pPrChange>
      </w:pPr>
      <w:del w:id="77" w:author="Ryan Essex" w:date="2016-03-07T10:36:00Z">
        <w:r w:rsidRPr="00116AC9" w:rsidDel="00D64265">
          <w:delText>Drs</w:delText>
        </w:r>
      </w:del>
      <w:ins w:id="78" w:author="Ryan Essex" w:date="2016-03-07T10:36:00Z">
        <w:r w:rsidR="00D64265">
          <w:t>Drs.</w:t>
        </w:r>
      </w:ins>
      <w:r w:rsidRPr="00116AC9">
        <w:t xml:space="preserve"> </w:t>
      </w:r>
      <w:proofErr w:type="spellStart"/>
      <w:r w:rsidRPr="00116AC9">
        <w:t>Cloyd</w:t>
      </w:r>
      <w:proofErr w:type="spellEnd"/>
      <w:r w:rsidRPr="00116AC9">
        <w:t xml:space="preserve"> and Coles (Minnesota)</w:t>
      </w:r>
    </w:p>
    <w:p w14:paraId="4F47B14A" w14:textId="5C5B9214" w:rsidR="0027357C" w:rsidRPr="00116AC9" w:rsidRDefault="0027357C">
      <w:pPr>
        <w:pStyle w:val="NoSpacing"/>
        <w:pPrChange w:id="79" w:author="Ryan Essex" w:date="2016-03-07T10:32:00Z">
          <w:pPr/>
        </w:pPrChange>
      </w:pPr>
      <w:del w:id="80" w:author="Ryan Essex" w:date="2016-03-07T10:36:00Z">
        <w:r w:rsidRPr="00116AC9" w:rsidDel="00D64265">
          <w:delText>Dr</w:delText>
        </w:r>
      </w:del>
      <w:ins w:id="81" w:author="Ryan Essex" w:date="2016-03-07T10:36:00Z">
        <w:r w:rsidR="00D64265">
          <w:t>Dr.</w:t>
        </w:r>
      </w:ins>
      <w:r w:rsidRPr="00116AC9">
        <w:t xml:space="preserve"> </w:t>
      </w:r>
      <w:proofErr w:type="spellStart"/>
      <w:r w:rsidRPr="00116AC9">
        <w:t>Snutch</w:t>
      </w:r>
      <w:proofErr w:type="spellEnd"/>
      <w:r w:rsidRPr="00116AC9">
        <w:t xml:space="preserve"> (U British Columbia)</w:t>
      </w:r>
    </w:p>
    <w:p w14:paraId="68641E7B" w14:textId="3FFFF649" w:rsidR="0027357C" w:rsidRPr="00116AC9" w:rsidRDefault="0027357C">
      <w:pPr>
        <w:pStyle w:val="NoSpacing"/>
        <w:pPrChange w:id="82" w:author="Ryan Essex" w:date="2016-03-07T10:33:00Z">
          <w:pPr/>
        </w:pPrChange>
      </w:pPr>
      <w:del w:id="83" w:author="Ryan Essex" w:date="2016-03-07T10:36:00Z">
        <w:r w:rsidRPr="00116AC9" w:rsidDel="00D64265">
          <w:delText>Dr</w:delText>
        </w:r>
      </w:del>
      <w:ins w:id="84" w:author="Ryan Essex" w:date="2016-03-07T10:36:00Z">
        <w:r w:rsidR="00D64265">
          <w:t>Dr.</w:t>
        </w:r>
      </w:ins>
      <w:r w:rsidRPr="00116AC9">
        <w:t xml:space="preserve"> </w:t>
      </w:r>
      <w:proofErr w:type="spellStart"/>
      <w:r w:rsidRPr="00116AC9">
        <w:t>Agoston</w:t>
      </w:r>
      <w:proofErr w:type="spellEnd"/>
      <w:r w:rsidRPr="00116AC9">
        <w:t xml:space="preserve"> (Uniformed Services University)</w:t>
      </w:r>
    </w:p>
    <w:p w14:paraId="0740430F" w14:textId="638A0550" w:rsidR="00C538A1" w:rsidRPr="00116AC9" w:rsidRDefault="00DA301A">
      <w:pPr>
        <w:pStyle w:val="NoSpacing"/>
        <w:spacing w:afterLines="30" w:after="72"/>
        <w:rPr>
          <w:rFonts w:cs="Arial"/>
        </w:rPr>
        <w:pPrChange w:id="85" w:author="Ryan Essex" w:date="2016-03-07T10:42:00Z">
          <w:pPr>
            <w:jc w:val="both"/>
          </w:pPr>
        </w:pPrChange>
      </w:pPr>
      <w:r w:rsidRPr="00116AC9">
        <w:rPr>
          <w:rFonts w:cs="Arial"/>
        </w:rPr>
        <w:t xml:space="preserve">Due to the nature of this multicentre study, the main experimental work (animal experiments, MRI, video EEG, blood collection for analysis) will need to be shared in 4 centers (Einstein, UCLA, Melbourne, UEF). For this reason, we plan to prepare and adopt common protocols and reporting forms so that results do not present with variability that confounds results. We therefore plan to dedicate </w:t>
      </w:r>
      <w:r w:rsidR="00C538A1" w:rsidRPr="00116AC9">
        <w:rPr>
          <w:rFonts w:cs="Arial"/>
        </w:rPr>
        <w:t xml:space="preserve">the first 3 months from the start of the funding period, if awarded, </w:t>
      </w:r>
      <w:r w:rsidRPr="00116AC9">
        <w:rPr>
          <w:rFonts w:cs="Arial"/>
        </w:rPr>
        <w:t>teleconferences</w:t>
      </w:r>
      <w:r w:rsidR="00C538A1" w:rsidRPr="00116AC9">
        <w:rPr>
          <w:rFonts w:cs="Arial"/>
        </w:rPr>
        <w:t xml:space="preserve">, emails, and </w:t>
      </w:r>
      <w:proofErr w:type="spellStart"/>
      <w:r w:rsidR="00C538A1" w:rsidRPr="00116AC9">
        <w:rPr>
          <w:rFonts w:cs="Arial"/>
        </w:rPr>
        <w:t>webconferences</w:t>
      </w:r>
      <w:proofErr w:type="spellEnd"/>
      <w:r w:rsidR="00C538A1" w:rsidRPr="00116AC9">
        <w:rPr>
          <w:rFonts w:cs="Arial"/>
        </w:rPr>
        <w:t>, face to face meetings, if possible</w:t>
      </w:r>
      <w:proofErr w:type="gramStart"/>
      <w:r w:rsidR="00C538A1" w:rsidRPr="00116AC9">
        <w:rPr>
          <w:rFonts w:cs="Arial"/>
        </w:rPr>
        <w:t xml:space="preserve">,  </w:t>
      </w:r>
      <w:proofErr w:type="gramEnd"/>
      <w:del w:id="86" w:author="Ryan Essex" w:date="2016-03-08T12:28:00Z">
        <w:r w:rsidR="00C538A1" w:rsidRPr="00116AC9" w:rsidDel="00765931">
          <w:rPr>
            <w:rFonts w:cs="Arial"/>
          </w:rPr>
          <w:delText xml:space="preserve">on </w:delText>
        </w:r>
      </w:del>
      <w:r w:rsidR="00C538A1" w:rsidRPr="00116AC9">
        <w:rPr>
          <w:rFonts w:cs="Arial"/>
        </w:rPr>
        <w:t>discussing how to develop this. Harmonization will be done on the following.</w:t>
      </w:r>
    </w:p>
    <w:p w14:paraId="62397F70" w14:textId="221BF71E" w:rsidR="0027357C" w:rsidRPr="00116AC9" w:rsidRDefault="00C538A1" w:rsidP="00E2495F">
      <w:pPr>
        <w:pStyle w:val="ListParagraph"/>
        <w:numPr>
          <w:ilvl w:val="0"/>
          <w:numId w:val="2"/>
        </w:numPr>
        <w:ind w:left="360"/>
        <w:jc w:val="both"/>
        <w:rPr>
          <w:rFonts w:ascii="Arial" w:hAnsi="Arial" w:cs="Arial"/>
          <w:sz w:val="22"/>
          <w:szCs w:val="22"/>
        </w:rPr>
      </w:pPr>
      <w:r w:rsidRPr="00116AC9">
        <w:rPr>
          <w:rFonts w:ascii="Arial" w:hAnsi="Arial" w:cs="Arial"/>
          <w:sz w:val="22"/>
          <w:szCs w:val="22"/>
        </w:rPr>
        <w:t>Experimen</w:t>
      </w:r>
      <w:r w:rsidR="00F958B1" w:rsidRPr="00116AC9">
        <w:rPr>
          <w:rFonts w:ascii="Arial" w:hAnsi="Arial" w:cs="Arial"/>
          <w:sz w:val="22"/>
          <w:szCs w:val="22"/>
        </w:rPr>
        <w:t>tal protocols. We plan to share</w:t>
      </w:r>
      <w:r w:rsidRPr="00116AC9">
        <w:rPr>
          <w:rFonts w:ascii="Arial" w:hAnsi="Arial" w:cs="Arial"/>
          <w:sz w:val="22"/>
          <w:szCs w:val="22"/>
        </w:rPr>
        <w:t xml:space="preserve"> protocols amongst us so that people are trained to follow the same procedures</w:t>
      </w:r>
      <w:r w:rsidR="00F958B1" w:rsidRPr="00116AC9">
        <w:rPr>
          <w:rFonts w:ascii="Arial" w:hAnsi="Arial" w:cs="Arial"/>
          <w:sz w:val="22"/>
          <w:szCs w:val="22"/>
        </w:rPr>
        <w:t xml:space="preserve"> in techniques included in the grant</w:t>
      </w:r>
      <w:r w:rsidRPr="00116AC9">
        <w:rPr>
          <w:rFonts w:ascii="Arial" w:hAnsi="Arial" w:cs="Arial"/>
          <w:sz w:val="22"/>
          <w:szCs w:val="22"/>
        </w:rPr>
        <w:t>. These will include methods for blood collection, meth</w:t>
      </w:r>
      <w:r w:rsidR="00F958B1" w:rsidRPr="00116AC9">
        <w:rPr>
          <w:rFonts w:ascii="Arial" w:hAnsi="Arial" w:cs="Arial"/>
          <w:sz w:val="22"/>
          <w:szCs w:val="22"/>
        </w:rPr>
        <w:t>o</w:t>
      </w:r>
      <w:r w:rsidRPr="00116AC9">
        <w:rPr>
          <w:rFonts w:ascii="Arial" w:hAnsi="Arial" w:cs="Arial"/>
          <w:sz w:val="22"/>
          <w:szCs w:val="22"/>
        </w:rPr>
        <w:t>ds for LFP injury</w:t>
      </w:r>
    </w:p>
    <w:p w14:paraId="0D226419" w14:textId="77777777" w:rsidR="00D1084D" w:rsidRPr="00116AC9" w:rsidRDefault="00F958B1" w:rsidP="00E2495F">
      <w:pPr>
        <w:pStyle w:val="ListParagraph"/>
        <w:numPr>
          <w:ilvl w:val="0"/>
          <w:numId w:val="2"/>
        </w:numPr>
        <w:ind w:left="360"/>
        <w:jc w:val="both"/>
        <w:rPr>
          <w:rFonts w:ascii="Arial" w:hAnsi="Arial" w:cs="Arial"/>
          <w:sz w:val="22"/>
          <w:szCs w:val="22"/>
        </w:rPr>
      </w:pPr>
      <w:r w:rsidRPr="00116AC9">
        <w:rPr>
          <w:rFonts w:ascii="Arial" w:hAnsi="Arial" w:cs="Arial"/>
          <w:sz w:val="22"/>
          <w:szCs w:val="22"/>
        </w:rPr>
        <w:t xml:space="preserve">EEGs: Wide band EEGs will be acquired and utilized by all 3 centers to utilize the same technology as UCLA in detecting </w:t>
      </w:r>
      <w:proofErr w:type="spellStart"/>
      <w:r w:rsidRPr="00116AC9">
        <w:rPr>
          <w:rFonts w:ascii="Arial" w:hAnsi="Arial" w:cs="Arial"/>
          <w:sz w:val="22"/>
          <w:szCs w:val="22"/>
        </w:rPr>
        <w:t>pHFOs</w:t>
      </w:r>
      <w:proofErr w:type="spellEnd"/>
      <w:r w:rsidRPr="00116AC9">
        <w:rPr>
          <w:rFonts w:ascii="Arial" w:hAnsi="Arial" w:cs="Arial"/>
          <w:sz w:val="22"/>
          <w:szCs w:val="22"/>
        </w:rPr>
        <w:t xml:space="preserve"> and </w:t>
      </w:r>
      <w:proofErr w:type="spellStart"/>
      <w:r w:rsidRPr="00116AC9">
        <w:rPr>
          <w:rFonts w:ascii="Arial" w:hAnsi="Arial" w:cs="Arial"/>
          <w:sz w:val="22"/>
          <w:szCs w:val="22"/>
        </w:rPr>
        <w:t>rHFOSs</w:t>
      </w:r>
      <w:proofErr w:type="spellEnd"/>
      <w:r w:rsidRPr="00116AC9">
        <w:rPr>
          <w:rFonts w:ascii="Arial" w:hAnsi="Arial" w:cs="Arial"/>
          <w:sz w:val="22"/>
          <w:szCs w:val="22"/>
        </w:rPr>
        <w:t xml:space="preserve">. Amplifiers from </w:t>
      </w:r>
      <w:proofErr w:type="spellStart"/>
      <w:r w:rsidRPr="00116AC9">
        <w:rPr>
          <w:rFonts w:ascii="Arial" w:hAnsi="Arial" w:cs="Arial"/>
          <w:sz w:val="22"/>
          <w:szCs w:val="22"/>
        </w:rPr>
        <w:t>Intan</w:t>
      </w:r>
      <w:proofErr w:type="spellEnd"/>
      <w:r w:rsidRPr="00116AC9">
        <w:rPr>
          <w:rFonts w:ascii="Arial" w:hAnsi="Arial" w:cs="Arial"/>
          <w:sz w:val="22"/>
          <w:szCs w:val="22"/>
        </w:rPr>
        <w:t xml:space="preserve"> will be purchased and UCLA will train post-docs from the other 3 centers to perform the surgery with the microelectrodes and recordings.</w:t>
      </w:r>
    </w:p>
    <w:p w14:paraId="5B76AE2D" w14:textId="5998335F" w:rsidR="004C5D4E" w:rsidRPr="00116AC9" w:rsidRDefault="004C5D4E" w:rsidP="00E2495F">
      <w:pPr>
        <w:pStyle w:val="ListParagraph"/>
        <w:numPr>
          <w:ilvl w:val="0"/>
          <w:numId w:val="2"/>
        </w:numPr>
        <w:ind w:left="360"/>
        <w:jc w:val="both"/>
        <w:rPr>
          <w:rFonts w:ascii="Arial" w:hAnsi="Arial" w:cs="Arial"/>
          <w:sz w:val="22"/>
          <w:szCs w:val="22"/>
        </w:rPr>
      </w:pPr>
      <w:r w:rsidRPr="00116AC9">
        <w:rPr>
          <w:rFonts w:ascii="Arial" w:hAnsi="Arial" w:cs="Arial"/>
          <w:sz w:val="22"/>
          <w:szCs w:val="22"/>
        </w:rPr>
        <w:t xml:space="preserve">EEG interpretation of seizures or other patterns is an issue that we will dedicate time to agree on the same definitions and classifications of patterns. This will be done in year 1 of the grant through </w:t>
      </w:r>
      <w:proofErr w:type="spellStart"/>
      <w:r w:rsidRPr="00116AC9">
        <w:rPr>
          <w:rFonts w:ascii="Arial" w:hAnsi="Arial" w:cs="Arial"/>
          <w:sz w:val="22"/>
          <w:szCs w:val="22"/>
        </w:rPr>
        <w:t>webconferences</w:t>
      </w:r>
      <w:proofErr w:type="spellEnd"/>
      <w:r w:rsidRPr="00116AC9">
        <w:rPr>
          <w:rFonts w:ascii="Arial" w:hAnsi="Arial" w:cs="Arial"/>
          <w:sz w:val="22"/>
          <w:szCs w:val="22"/>
        </w:rPr>
        <w:t xml:space="preserve">, face-to-face meeting and teleconferences with exchange of data. </w:t>
      </w:r>
      <w:del w:id="87" w:author="Ryan Essex" w:date="2016-03-07T10:36:00Z">
        <w:r w:rsidRPr="00116AC9" w:rsidDel="00D64265">
          <w:rPr>
            <w:rFonts w:ascii="Arial" w:hAnsi="Arial" w:cs="Arial"/>
            <w:sz w:val="22"/>
            <w:szCs w:val="22"/>
          </w:rPr>
          <w:delText>Dr</w:delText>
        </w:r>
      </w:del>
      <w:ins w:id="88" w:author="Ryan Essex" w:date="2016-03-07T10:36:00Z">
        <w:r w:rsidR="00D64265">
          <w:rPr>
            <w:rFonts w:ascii="Arial" w:hAnsi="Arial" w:cs="Arial"/>
            <w:sz w:val="22"/>
            <w:szCs w:val="22"/>
          </w:rPr>
          <w:t>Dr.</w:t>
        </w:r>
      </w:ins>
      <w:r w:rsidRPr="00116AC9">
        <w:rPr>
          <w:rFonts w:ascii="Arial" w:hAnsi="Arial" w:cs="Arial"/>
          <w:sz w:val="22"/>
          <w:szCs w:val="22"/>
        </w:rPr>
        <w:t xml:space="preserve"> </w:t>
      </w:r>
      <w:proofErr w:type="spellStart"/>
      <w:r w:rsidRPr="00116AC9">
        <w:rPr>
          <w:rFonts w:ascii="Arial" w:hAnsi="Arial" w:cs="Arial"/>
          <w:sz w:val="22"/>
          <w:szCs w:val="22"/>
        </w:rPr>
        <w:t>Galanopoulou</w:t>
      </w:r>
      <w:proofErr w:type="spellEnd"/>
      <w:r w:rsidRPr="00116AC9">
        <w:rPr>
          <w:rFonts w:ascii="Arial" w:hAnsi="Arial" w:cs="Arial"/>
          <w:sz w:val="22"/>
          <w:szCs w:val="22"/>
        </w:rPr>
        <w:t xml:space="preserve"> is also the co-leader of the TASK1 working groups of the AES/ILAE Translational Research Task Force, which has as a main goal </w:t>
      </w:r>
      <w:r w:rsidRPr="00116AC9">
        <w:rPr>
          <w:rFonts w:ascii="Arial" w:hAnsi="Arial" w:cs="Arial"/>
          <w:sz w:val="22"/>
          <w:szCs w:val="22"/>
        </w:rPr>
        <w:lastRenderedPageBreak/>
        <w:t>the development of common definitions and classifications for EEG patterns from rodents. Therefore, once this classification is available it will be introduced in our work here.</w:t>
      </w:r>
    </w:p>
    <w:p w14:paraId="1186FD00" w14:textId="74A52AFE" w:rsidR="00D1084D" w:rsidRPr="00116AC9" w:rsidRDefault="00D1084D" w:rsidP="00E2495F">
      <w:pPr>
        <w:pStyle w:val="ListParagraph"/>
        <w:numPr>
          <w:ilvl w:val="0"/>
          <w:numId w:val="2"/>
        </w:numPr>
        <w:ind w:left="360"/>
        <w:jc w:val="both"/>
        <w:rPr>
          <w:rFonts w:ascii="Arial" w:hAnsi="Arial" w:cs="Arial"/>
          <w:sz w:val="22"/>
          <w:szCs w:val="22"/>
        </w:rPr>
      </w:pPr>
      <w:r w:rsidRPr="00116AC9">
        <w:rPr>
          <w:rFonts w:ascii="Arial" w:hAnsi="Arial" w:cs="Arial"/>
          <w:sz w:val="22"/>
          <w:szCs w:val="22"/>
        </w:rPr>
        <w:t>LFP induction: All 4 centers</w:t>
      </w:r>
      <w:r w:rsidR="00F958B1" w:rsidRPr="00116AC9">
        <w:rPr>
          <w:rFonts w:ascii="Arial" w:hAnsi="Arial" w:cs="Arial"/>
          <w:sz w:val="22"/>
          <w:szCs w:val="22"/>
        </w:rPr>
        <w:t xml:space="preserve"> </w:t>
      </w:r>
      <w:r w:rsidR="00D717E5">
        <w:rPr>
          <w:rFonts w:ascii="Arial" w:hAnsi="Arial" w:cs="Arial"/>
          <w:sz w:val="22"/>
          <w:szCs w:val="22"/>
        </w:rPr>
        <w:t xml:space="preserve">will </w:t>
      </w:r>
      <w:r w:rsidRPr="00116AC9">
        <w:rPr>
          <w:rFonts w:ascii="Arial" w:hAnsi="Arial" w:cs="Arial"/>
          <w:sz w:val="22"/>
          <w:szCs w:val="22"/>
        </w:rPr>
        <w:t xml:space="preserve">use the </w:t>
      </w:r>
      <w:proofErr w:type="spellStart"/>
      <w:r w:rsidRPr="00116AC9">
        <w:rPr>
          <w:rFonts w:ascii="Arial" w:hAnsi="Arial" w:cs="Arial"/>
          <w:sz w:val="22"/>
          <w:szCs w:val="22"/>
        </w:rPr>
        <w:t>AmScien</w:t>
      </w:r>
      <w:proofErr w:type="spellEnd"/>
      <w:r w:rsidRPr="00116AC9">
        <w:rPr>
          <w:rFonts w:ascii="Arial" w:hAnsi="Arial" w:cs="Arial"/>
          <w:sz w:val="22"/>
          <w:szCs w:val="22"/>
        </w:rPr>
        <w:t xml:space="preserve"> instruments Fluid Percussion Device, the same anesthesia and method of induction and monitoring.</w:t>
      </w:r>
    </w:p>
    <w:p w14:paraId="1681B4FF" w14:textId="2C6B074B" w:rsidR="00F958B1" w:rsidRDefault="00D1084D" w:rsidP="00E2495F">
      <w:pPr>
        <w:pStyle w:val="ListParagraph"/>
        <w:numPr>
          <w:ilvl w:val="0"/>
          <w:numId w:val="2"/>
        </w:numPr>
        <w:ind w:left="360"/>
        <w:jc w:val="both"/>
        <w:rPr>
          <w:rFonts w:ascii="Arial" w:hAnsi="Arial" w:cs="Arial"/>
          <w:sz w:val="22"/>
          <w:szCs w:val="22"/>
        </w:rPr>
      </w:pPr>
      <w:proofErr w:type="gramStart"/>
      <w:r w:rsidRPr="00116AC9">
        <w:rPr>
          <w:rFonts w:ascii="Arial" w:hAnsi="Arial" w:cs="Arial"/>
          <w:sz w:val="22"/>
          <w:szCs w:val="22"/>
        </w:rPr>
        <w:t>MRIs :</w:t>
      </w:r>
      <w:proofErr w:type="gramEnd"/>
      <w:r w:rsidRPr="00116AC9">
        <w:rPr>
          <w:rFonts w:ascii="Arial" w:hAnsi="Arial" w:cs="Arial"/>
          <w:sz w:val="22"/>
          <w:szCs w:val="22"/>
        </w:rPr>
        <w:t xml:space="preserve"> There are differences across centers on the source and </w:t>
      </w:r>
      <w:r w:rsidR="00E2495F">
        <w:rPr>
          <w:rFonts w:ascii="Arial" w:hAnsi="Arial" w:cs="Arial"/>
          <w:sz w:val="22"/>
          <w:szCs w:val="22"/>
        </w:rPr>
        <w:t>t</w:t>
      </w:r>
      <w:r w:rsidRPr="00116AC9">
        <w:rPr>
          <w:rFonts w:ascii="Arial" w:hAnsi="Arial" w:cs="Arial"/>
          <w:sz w:val="22"/>
          <w:szCs w:val="22"/>
        </w:rPr>
        <w:t xml:space="preserve">ype of magnet, coils  and methods they utilize (see Table </w:t>
      </w:r>
      <w:r w:rsidR="00E2495F">
        <w:rPr>
          <w:rFonts w:ascii="Arial" w:hAnsi="Arial" w:cs="Arial"/>
          <w:sz w:val="22"/>
          <w:szCs w:val="22"/>
        </w:rPr>
        <w:t>1</w:t>
      </w:r>
      <w:r w:rsidRPr="00116AC9">
        <w:rPr>
          <w:rFonts w:ascii="Arial" w:hAnsi="Arial" w:cs="Arial"/>
          <w:sz w:val="22"/>
          <w:szCs w:val="22"/>
        </w:rPr>
        <w:t xml:space="preserve"> on MRI Instrumentation. Einstein will purchase surface coils for the experiments planned in Years 4-5 and the Investigators who are overseeing the MRI Centers in </w:t>
      </w:r>
      <w:r w:rsidR="004C5D4E" w:rsidRPr="00116AC9">
        <w:rPr>
          <w:rFonts w:ascii="Arial" w:hAnsi="Arial" w:cs="Arial"/>
          <w:sz w:val="22"/>
          <w:szCs w:val="22"/>
        </w:rPr>
        <w:t xml:space="preserve">these </w:t>
      </w:r>
      <w:proofErr w:type="spellStart"/>
      <w:r w:rsidR="004C5D4E" w:rsidRPr="00116AC9">
        <w:rPr>
          <w:rFonts w:ascii="Arial" w:hAnsi="Arial" w:cs="Arial"/>
          <w:sz w:val="22"/>
          <w:szCs w:val="22"/>
        </w:rPr>
        <w:t>Instititutions</w:t>
      </w:r>
      <w:proofErr w:type="spellEnd"/>
      <w:r w:rsidR="004C5D4E" w:rsidRPr="00116AC9">
        <w:rPr>
          <w:rFonts w:ascii="Arial" w:hAnsi="Arial" w:cs="Arial"/>
          <w:sz w:val="22"/>
          <w:szCs w:val="22"/>
        </w:rPr>
        <w:t xml:space="preserve"> have agreed an protocols that could provide a solution to these technical differences, that will include the same type of anesthesia (isoflurane), </w:t>
      </w:r>
      <w:proofErr w:type="spellStart"/>
      <w:r w:rsidR="004C5D4E" w:rsidRPr="00116AC9">
        <w:rPr>
          <w:rFonts w:ascii="Arial" w:hAnsi="Arial" w:cs="Arial"/>
          <w:sz w:val="22"/>
          <w:szCs w:val="22"/>
        </w:rPr>
        <w:t>montoring</w:t>
      </w:r>
      <w:proofErr w:type="spellEnd"/>
      <w:r w:rsidR="004C5D4E" w:rsidRPr="00116AC9">
        <w:rPr>
          <w:rFonts w:ascii="Arial" w:hAnsi="Arial" w:cs="Arial"/>
          <w:sz w:val="22"/>
          <w:szCs w:val="22"/>
        </w:rPr>
        <w:t xml:space="preserve">= of vitals, image acquisition for anatomical images using 3D-FISP pulse sequence, T2*, unwrapped phase and SWI using 3D-multiecho GRE, diffusion tensor MRI and fiber tracking. Furthermore, beyond the local, on site analysis of images, MRI data will be transferred to the IAC (Director </w:t>
      </w:r>
      <w:del w:id="89" w:author="Ryan Essex" w:date="2016-03-07T10:36:00Z">
        <w:r w:rsidR="004C5D4E" w:rsidRPr="00116AC9" w:rsidDel="00D64265">
          <w:rPr>
            <w:rFonts w:ascii="Arial" w:hAnsi="Arial" w:cs="Arial"/>
            <w:sz w:val="22"/>
            <w:szCs w:val="22"/>
          </w:rPr>
          <w:delText>Dr</w:delText>
        </w:r>
      </w:del>
      <w:ins w:id="90" w:author="Ryan Essex" w:date="2016-03-07T10:36:00Z">
        <w:r w:rsidR="00D64265">
          <w:rPr>
            <w:rFonts w:ascii="Arial" w:hAnsi="Arial" w:cs="Arial"/>
            <w:sz w:val="22"/>
            <w:szCs w:val="22"/>
          </w:rPr>
          <w:t>Dr.</w:t>
        </w:r>
      </w:ins>
      <w:r w:rsidR="004C5D4E" w:rsidRPr="00116AC9">
        <w:rPr>
          <w:rFonts w:ascii="Arial" w:hAnsi="Arial" w:cs="Arial"/>
          <w:sz w:val="22"/>
          <w:szCs w:val="22"/>
        </w:rPr>
        <w:t xml:space="preserve"> Toga) </w:t>
      </w:r>
      <w:del w:id="91" w:author="Ryan Essex" w:date="2016-03-07T10:43:00Z">
        <w:r w:rsidR="004C5D4E" w:rsidRPr="00116AC9" w:rsidDel="000114E5">
          <w:rPr>
            <w:rFonts w:ascii="Arial" w:hAnsi="Arial" w:cs="Arial"/>
            <w:sz w:val="22"/>
            <w:szCs w:val="22"/>
          </w:rPr>
          <w:delText xml:space="preserve"> </w:delText>
        </w:r>
      </w:del>
      <w:r w:rsidR="004C5D4E" w:rsidRPr="00116AC9">
        <w:rPr>
          <w:rFonts w:ascii="Arial" w:hAnsi="Arial" w:cs="Arial"/>
          <w:sz w:val="22"/>
          <w:szCs w:val="22"/>
        </w:rPr>
        <w:t xml:space="preserve">for centralized </w:t>
      </w:r>
      <w:del w:id="92" w:author="Ryan Essex" w:date="2016-03-08T09:34:00Z">
        <w:r w:rsidR="004C5D4E" w:rsidRPr="00116AC9" w:rsidDel="00F46D66">
          <w:rPr>
            <w:rFonts w:ascii="Arial" w:hAnsi="Arial" w:cs="Arial"/>
            <w:sz w:val="22"/>
            <w:szCs w:val="22"/>
          </w:rPr>
          <w:delText xml:space="preserve"> </w:delText>
        </w:r>
      </w:del>
      <w:r w:rsidR="004C5D4E" w:rsidRPr="00116AC9">
        <w:rPr>
          <w:rFonts w:ascii="Arial" w:hAnsi="Arial" w:cs="Arial"/>
          <w:sz w:val="22"/>
          <w:szCs w:val="22"/>
        </w:rPr>
        <w:t>analyses.</w:t>
      </w:r>
    </w:p>
    <w:p w14:paraId="31D7E5F9" w14:textId="62E5FDEB" w:rsidR="00116AC9" w:rsidRDefault="00116AC9" w:rsidP="00E2495F">
      <w:pPr>
        <w:pStyle w:val="ListParagraph"/>
        <w:numPr>
          <w:ilvl w:val="0"/>
          <w:numId w:val="2"/>
        </w:numPr>
        <w:ind w:left="360"/>
        <w:jc w:val="both"/>
        <w:rPr>
          <w:rFonts w:ascii="Arial" w:hAnsi="Arial" w:cs="Arial"/>
          <w:sz w:val="22"/>
          <w:szCs w:val="22"/>
        </w:rPr>
      </w:pPr>
      <w:r>
        <w:rPr>
          <w:rFonts w:ascii="Arial" w:hAnsi="Arial" w:cs="Arial"/>
          <w:sz w:val="22"/>
          <w:szCs w:val="22"/>
        </w:rPr>
        <w:t xml:space="preserve">Testing for </w:t>
      </w:r>
      <w:proofErr w:type="spellStart"/>
      <w:r>
        <w:rPr>
          <w:rFonts w:ascii="Arial" w:hAnsi="Arial" w:cs="Arial"/>
          <w:sz w:val="22"/>
          <w:szCs w:val="22"/>
        </w:rPr>
        <w:t>Neuroscore</w:t>
      </w:r>
      <w:proofErr w:type="spellEnd"/>
      <w:r>
        <w:rPr>
          <w:rFonts w:ascii="Arial" w:hAnsi="Arial" w:cs="Arial"/>
          <w:sz w:val="22"/>
          <w:szCs w:val="22"/>
        </w:rPr>
        <w:t xml:space="preserve">, </w:t>
      </w:r>
      <w:r w:rsidR="006335AD">
        <w:rPr>
          <w:rFonts w:ascii="Arial" w:hAnsi="Arial" w:cs="Arial"/>
          <w:sz w:val="22"/>
          <w:szCs w:val="22"/>
        </w:rPr>
        <w:t xml:space="preserve">blood collection, </w:t>
      </w:r>
      <w:del w:id="93" w:author="Ryan Essex" w:date="2016-03-08T09:34:00Z">
        <w:r w:rsidR="006335AD" w:rsidDel="00F46D66">
          <w:rPr>
            <w:rFonts w:ascii="Arial" w:hAnsi="Arial" w:cs="Arial"/>
            <w:sz w:val="22"/>
            <w:szCs w:val="22"/>
          </w:rPr>
          <w:delText>animal</w:delText>
        </w:r>
      </w:del>
      <w:ins w:id="94" w:author="Ryan Essex" w:date="2016-03-08T09:34:00Z">
        <w:r w:rsidR="00F46D66">
          <w:rPr>
            <w:rFonts w:ascii="Arial" w:hAnsi="Arial" w:cs="Arial"/>
            <w:sz w:val="22"/>
            <w:szCs w:val="22"/>
          </w:rPr>
          <w:t>and animal</w:t>
        </w:r>
      </w:ins>
      <w:r w:rsidR="006335AD">
        <w:rPr>
          <w:rFonts w:ascii="Arial" w:hAnsi="Arial" w:cs="Arial"/>
          <w:sz w:val="22"/>
          <w:szCs w:val="22"/>
        </w:rPr>
        <w:t xml:space="preserve"> husbandries. Standardized protocols will be written with relevant training if needed so that investigators handling the animals can adopt the same procedures.</w:t>
      </w:r>
      <w:r>
        <w:rPr>
          <w:rFonts w:ascii="Arial" w:hAnsi="Arial" w:cs="Arial"/>
          <w:sz w:val="22"/>
          <w:szCs w:val="22"/>
        </w:rPr>
        <w:t xml:space="preserve"> </w:t>
      </w:r>
    </w:p>
    <w:p w14:paraId="248804AA" w14:textId="018FF2D3" w:rsidR="006335AD" w:rsidRDefault="006335AD" w:rsidP="00E2495F">
      <w:pPr>
        <w:pStyle w:val="ListParagraph"/>
        <w:numPr>
          <w:ilvl w:val="0"/>
          <w:numId w:val="2"/>
        </w:numPr>
        <w:ind w:left="360"/>
        <w:jc w:val="both"/>
        <w:rPr>
          <w:rFonts w:ascii="Arial" w:hAnsi="Arial" w:cs="Arial"/>
          <w:sz w:val="22"/>
          <w:szCs w:val="22"/>
        </w:rPr>
      </w:pPr>
      <w:r>
        <w:rPr>
          <w:rFonts w:ascii="Arial" w:hAnsi="Arial" w:cs="Arial"/>
          <w:sz w:val="22"/>
          <w:szCs w:val="22"/>
        </w:rPr>
        <w:t xml:space="preserve">Blood and </w:t>
      </w:r>
      <w:proofErr w:type="spellStart"/>
      <w:r>
        <w:rPr>
          <w:rFonts w:ascii="Arial" w:hAnsi="Arial" w:cs="Arial"/>
          <w:sz w:val="22"/>
          <w:szCs w:val="22"/>
        </w:rPr>
        <w:t>biospecimen</w:t>
      </w:r>
      <w:proofErr w:type="spellEnd"/>
      <w:r>
        <w:rPr>
          <w:rFonts w:ascii="Arial" w:hAnsi="Arial" w:cs="Arial"/>
          <w:sz w:val="22"/>
          <w:szCs w:val="22"/>
        </w:rPr>
        <w:t xml:space="preserve"> collection for drug levels, plasma biomarkers and </w:t>
      </w:r>
      <w:proofErr w:type="spellStart"/>
      <w:r>
        <w:rPr>
          <w:rFonts w:ascii="Arial" w:hAnsi="Arial" w:cs="Arial"/>
          <w:sz w:val="22"/>
          <w:szCs w:val="22"/>
        </w:rPr>
        <w:t>miRNAs</w:t>
      </w:r>
      <w:proofErr w:type="spellEnd"/>
      <w:r>
        <w:rPr>
          <w:rFonts w:ascii="Arial" w:hAnsi="Arial" w:cs="Arial"/>
          <w:sz w:val="22"/>
          <w:szCs w:val="22"/>
        </w:rPr>
        <w:t>. Standardized written protocols will be written with sufficient detail to describe how the procedure should be done and how the specimens should be handled. The centers responsible for the analysis of these studies  (</w:t>
      </w:r>
      <w:del w:id="95" w:author="Ryan Essex" w:date="2016-03-07T10:36:00Z">
        <w:r w:rsidDel="00D64265">
          <w:rPr>
            <w:rFonts w:ascii="Arial" w:hAnsi="Arial" w:cs="Arial"/>
            <w:sz w:val="22"/>
            <w:szCs w:val="22"/>
          </w:rPr>
          <w:delText>Dr</w:delText>
        </w:r>
      </w:del>
      <w:ins w:id="96" w:author="Ryan Essex" w:date="2016-03-07T10:36:00Z">
        <w:r w:rsidR="00D64265">
          <w:rPr>
            <w:rFonts w:ascii="Arial" w:hAnsi="Arial" w:cs="Arial"/>
            <w:sz w:val="22"/>
            <w:szCs w:val="22"/>
          </w:rPr>
          <w:t>Dr.</w:t>
        </w:r>
      </w:ins>
      <w:r>
        <w:rPr>
          <w:rFonts w:ascii="Arial" w:hAnsi="Arial" w:cs="Arial"/>
          <w:sz w:val="22"/>
          <w:szCs w:val="22"/>
        </w:rPr>
        <w:t xml:space="preserve"> </w:t>
      </w:r>
      <w:proofErr w:type="spellStart"/>
      <w:r>
        <w:rPr>
          <w:rFonts w:ascii="Arial" w:hAnsi="Arial" w:cs="Arial"/>
          <w:sz w:val="22"/>
          <w:szCs w:val="22"/>
        </w:rPr>
        <w:t>Cloyd</w:t>
      </w:r>
      <w:proofErr w:type="spellEnd"/>
      <w:r>
        <w:rPr>
          <w:rFonts w:ascii="Arial" w:hAnsi="Arial" w:cs="Arial"/>
          <w:sz w:val="22"/>
          <w:szCs w:val="22"/>
        </w:rPr>
        <w:t xml:space="preserve"> for pharmacokinetics, </w:t>
      </w:r>
      <w:del w:id="97" w:author="Ryan Essex" w:date="2016-03-07T10:36:00Z">
        <w:r w:rsidDel="00D64265">
          <w:rPr>
            <w:rFonts w:ascii="Arial" w:hAnsi="Arial" w:cs="Arial"/>
            <w:sz w:val="22"/>
            <w:szCs w:val="22"/>
          </w:rPr>
          <w:delText>Dr</w:delText>
        </w:r>
      </w:del>
      <w:ins w:id="98" w:author="Ryan Essex" w:date="2016-03-07T10:36:00Z">
        <w:r w:rsidR="00D64265">
          <w:rPr>
            <w:rFonts w:ascii="Arial" w:hAnsi="Arial" w:cs="Arial"/>
            <w:sz w:val="22"/>
            <w:szCs w:val="22"/>
          </w:rPr>
          <w:t>Dr.</w:t>
        </w:r>
      </w:ins>
      <w:r>
        <w:rPr>
          <w:rFonts w:ascii="Arial" w:hAnsi="Arial" w:cs="Arial"/>
          <w:sz w:val="22"/>
          <w:szCs w:val="22"/>
        </w:rPr>
        <w:t xml:space="preserve"> </w:t>
      </w:r>
      <w:ins w:id="99" w:author="Ryan Essex" w:date="2016-03-08T12:10:00Z">
        <w:r w:rsidR="008073FC">
          <w:rPr>
            <w:rFonts w:ascii="Arial" w:hAnsi="Arial" w:cs="Arial"/>
            <w:noProof/>
            <w:sz w:val="22"/>
            <w:szCs w:val="22"/>
          </w:rPr>
          <w:t>Pitkänen</w:t>
        </w:r>
      </w:ins>
      <w:del w:id="100" w:author="Ryan Essex" w:date="2016-03-08T12:10:00Z">
        <w:r w:rsidDel="008073FC">
          <w:rPr>
            <w:rFonts w:ascii="Arial" w:hAnsi="Arial" w:cs="Arial"/>
            <w:sz w:val="22"/>
            <w:szCs w:val="22"/>
          </w:rPr>
          <w:delText>Pitkanen</w:delText>
        </w:r>
      </w:del>
      <w:r>
        <w:rPr>
          <w:rFonts w:ascii="Arial" w:hAnsi="Arial" w:cs="Arial"/>
          <w:sz w:val="22"/>
          <w:szCs w:val="22"/>
        </w:rPr>
        <w:t xml:space="preserve"> for </w:t>
      </w:r>
      <w:proofErr w:type="spellStart"/>
      <w:r>
        <w:rPr>
          <w:rFonts w:ascii="Arial" w:hAnsi="Arial" w:cs="Arial"/>
          <w:sz w:val="22"/>
          <w:szCs w:val="22"/>
        </w:rPr>
        <w:t>miRNAs</w:t>
      </w:r>
      <w:proofErr w:type="spellEnd"/>
      <w:r>
        <w:rPr>
          <w:rFonts w:ascii="Arial" w:hAnsi="Arial" w:cs="Arial"/>
          <w:sz w:val="22"/>
          <w:szCs w:val="22"/>
        </w:rPr>
        <w:t xml:space="preserve">, </w:t>
      </w:r>
      <w:del w:id="101" w:author="Ryan Essex" w:date="2016-03-07T10:36:00Z">
        <w:r w:rsidDel="00D64265">
          <w:rPr>
            <w:rFonts w:ascii="Arial" w:hAnsi="Arial" w:cs="Arial"/>
            <w:sz w:val="22"/>
            <w:szCs w:val="22"/>
          </w:rPr>
          <w:delText>Dr</w:delText>
        </w:r>
      </w:del>
      <w:ins w:id="102" w:author="Ryan Essex" w:date="2016-03-07T10:36:00Z">
        <w:r w:rsidR="00D64265">
          <w:rPr>
            <w:rFonts w:ascii="Arial" w:hAnsi="Arial" w:cs="Arial"/>
            <w:sz w:val="22"/>
            <w:szCs w:val="22"/>
          </w:rPr>
          <w:t>Dr.</w:t>
        </w:r>
      </w:ins>
      <w:r>
        <w:rPr>
          <w:rFonts w:ascii="Arial" w:hAnsi="Arial" w:cs="Arial"/>
          <w:sz w:val="22"/>
          <w:szCs w:val="22"/>
        </w:rPr>
        <w:t xml:space="preserve"> </w:t>
      </w:r>
      <w:proofErr w:type="spellStart"/>
      <w:r>
        <w:rPr>
          <w:rFonts w:ascii="Arial" w:hAnsi="Arial" w:cs="Arial"/>
          <w:sz w:val="22"/>
          <w:szCs w:val="22"/>
        </w:rPr>
        <w:t>Agoston</w:t>
      </w:r>
      <w:proofErr w:type="spellEnd"/>
      <w:r>
        <w:rPr>
          <w:rFonts w:ascii="Arial" w:hAnsi="Arial" w:cs="Arial"/>
          <w:sz w:val="22"/>
          <w:szCs w:val="22"/>
        </w:rPr>
        <w:t xml:space="preserve"> for plasma biomarkers) will be responsible to write these protocols. </w:t>
      </w:r>
    </w:p>
    <w:p w14:paraId="3BF5BF3C" w14:textId="69B8DAAF" w:rsidR="006335AD" w:rsidRPr="00116AC9" w:rsidRDefault="006335AD" w:rsidP="00E2495F">
      <w:pPr>
        <w:pStyle w:val="ListParagraph"/>
        <w:numPr>
          <w:ilvl w:val="0"/>
          <w:numId w:val="2"/>
        </w:numPr>
        <w:ind w:left="360"/>
        <w:jc w:val="both"/>
        <w:rPr>
          <w:rFonts w:ascii="Arial" w:hAnsi="Arial" w:cs="Arial"/>
          <w:sz w:val="22"/>
          <w:szCs w:val="22"/>
        </w:rPr>
      </w:pPr>
      <w:r>
        <w:rPr>
          <w:rFonts w:ascii="Arial" w:hAnsi="Arial" w:cs="Arial"/>
          <w:sz w:val="22"/>
          <w:szCs w:val="22"/>
        </w:rPr>
        <w:t>Animals. W agreed to include only Sprague-</w:t>
      </w:r>
      <w:proofErr w:type="spellStart"/>
      <w:r>
        <w:rPr>
          <w:rFonts w:ascii="Arial" w:hAnsi="Arial" w:cs="Arial"/>
          <w:sz w:val="22"/>
          <w:szCs w:val="22"/>
        </w:rPr>
        <w:t>Dawley</w:t>
      </w:r>
      <w:proofErr w:type="spellEnd"/>
      <w:r>
        <w:rPr>
          <w:rFonts w:ascii="Arial" w:hAnsi="Arial" w:cs="Arial"/>
          <w:sz w:val="22"/>
          <w:szCs w:val="22"/>
        </w:rPr>
        <w:t xml:space="preserve"> male rats from local providers. </w:t>
      </w:r>
      <w:proofErr w:type="gramStart"/>
      <w:r>
        <w:rPr>
          <w:rFonts w:ascii="Arial" w:hAnsi="Arial" w:cs="Arial"/>
          <w:sz w:val="22"/>
          <w:szCs w:val="22"/>
        </w:rPr>
        <w:t>There</w:t>
      </w:r>
      <w:proofErr w:type="gramEnd"/>
      <w:r>
        <w:rPr>
          <w:rFonts w:ascii="Arial" w:hAnsi="Arial" w:cs="Arial"/>
          <w:sz w:val="22"/>
          <w:szCs w:val="22"/>
        </w:rPr>
        <w:t xml:space="preserve"> are differences expected in genotype, breeding and nutritional status, which may affect the outcomes, since the research centers are international. However, we will accept this level of heterogeneity, since even humans have significant genetic, epigenetic, habitual or life style areas of differences that could affect TBI outcomes. We have randomized the study so that each center can contribute the same number of animals.</w:t>
      </w:r>
    </w:p>
    <w:p w14:paraId="3D2A85D4" w14:textId="043EC924" w:rsidR="004C5D4E" w:rsidRDefault="004C5D4E" w:rsidP="00E2495F">
      <w:pPr>
        <w:pStyle w:val="ListParagraph"/>
        <w:numPr>
          <w:ilvl w:val="0"/>
          <w:numId w:val="2"/>
        </w:numPr>
        <w:ind w:left="360"/>
        <w:jc w:val="both"/>
        <w:rPr>
          <w:rFonts w:ascii="Arial" w:hAnsi="Arial" w:cs="Arial"/>
          <w:sz w:val="22"/>
          <w:szCs w:val="22"/>
        </w:rPr>
      </w:pPr>
      <w:r w:rsidRPr="00116AC9">
        <w:rPr>
          <w:rFonts w:ascii="Arial" w:hAnsi="Arial" w:cs="Arial"/>
          <w:sz w:val="22"/>
          <w:szCs w:val="22"/>
        </w:rPr>
        <w:t xml:space="preserve">Procedural issues for the antiepileptogenesis study. To maintain the rigor of the </w:t>
      </w:r>
      <w:r w:rsidR="00116AC9" w:rsidRPr="00116AC9">
        <w:rPr>
          <w:rFonts w:ascii="Arial" w:hAnsi="Arial" w:cs="Arial"/>
          <w:sz w:val="22"/>
          <w:szCs w:val="22"/>
        </w:rPr>
        <w:t xml:space="preserve">study across all centers, it will be important to apply the same protocols across all centers. A system for blinding, unmasking, and workflow </w:t>
      </w:r>
      <w:del w:id="103" w:author="Ryan Essex" w:date="2016-03-07T10:43:00Z">
        <w:r w:rsidR="00116AC9" w:rsidRPr="00116AC9" w:rsidDel="000114E5">
          <w:rPr>
            <w:rFonts w:ascii="Arial" w:hAnsi="Arial" w:cs="Arial"/>
            <w:sz w:val="22"/>
            <w:szCs w:val="22"/>
          </w:rPr>
          <w:delText xml:space="preserve"> </w:delText>
        </w:r>
      </w:del>
      <w:r w:rsidR="00116AC9" w:rsidRPr="00116AC9">
        <w:rPr>
          <w:rFonts w:ascii="Arial" w:hAnsi="Arial" w:cs="Arial"/>
          <w:sz w:val="22"/>
          <w:szCs w:val="22"/>
        </w:rPr>
        <w:t>will be agreed upon so as to create standardized written protocols that will facilitate the work. The</w:t>
      </w:r>
      <w:r w:rsidR="00116AC9">
        <w:rPr>
          <w:rFonts w:ascii="Arial" w:hAnsi="Arial" w:cs="Arial"/>
          <w:sz w:val="22"/>
          <w:szCs w:val="22"/>
        </w:rPr>
        <w:t xml:space="preserve"> investigators responsible for </w:t>
      </w:r>
      <w:r w:rsidR="00116AC9" w:rsidRPr="00116AC9">
        <w:rPr>
          <w:rFonts w:ascii="Arial" w:hAnsi="Arial" w:cs="Arial"/>
          <w:sz w:val="22"/>
          <w:szCs w:val="22"/>
        </w:rPr>
        <w:t xml:space="preserve">blinding the </w:t>
      </w:r>
      <w:r w:rsidR="00116AC9">
        <w:rPr>
          <w:rFonts w:ascii="Arial" w:hAnsi="Arial" w:cs="Arial"/>
          <w:sz w:val="22"/>
          <w:szCs w:val="22"/>
        </w:rPr>
        <w:t>experimenters at their sites will be holding the log with the identifiable data and provide it at pre-determined study points (e.g.</w:t>
      </w:r>
      <w:del w:id="104" w:author="Ryan Essex" w:date="2016-03-08T09:35:00Z">
        <w:r w:rsidR="00116AC9" w:rsidDel="00F46D66">
          <w:rPr>
            <w:rFonts w:ascii="Arial" w:hAnsi="Arial" w:cs="Arial"/>
            <w:sz w:val="22"/>
            <w:szCs w:val="22"/>
          </w:rPr>
          <w:delText>,.,</w:delText>
        </w:r>
      </w:del>
      <w:r w:rsidR="00116AC9">
        <w:rPr>
          <w:rFonts w:ascii="Arial" w:hAnsi="Arial" w:cs="Arial"/>
          <w:sz w:val="22"/>
          <w:szCs w:val="22"/>
        </w:rPr>
        <w:t xml:space="preserve"> when study with data collection is over) to the statistician who will analyze the data (IAC) and who will not be involved in the blinding, handling of the animals or other data collection. At the onset of the grant the investigators will agree on the composition and format of a central database that will be de-</w:t>
      </w:r>
      <w:proofErr w:type="spellStart"/>
      <w:r w:rsidR="00116AC9">
        <w:rPr>
          <w:rFonts w:ascii="Arial" w:hAnsi="Arial" w:cs="Arial"/>
          <w:sz w:val="22"/>
          <w:szCs w:val="22"/>
        </w:rPr>
        <w:t>identfied</w:t>
      </w:r>
      <w:proofErr w:type="spellEnd"/>
      <w:r w:rsidR="00116AC9">
        <w:rPr>
          <w:rFonts w:ascii="Arial" w:hAnsi="Arial" w:cs="Arial"/>
          <w:sz w:val="22"/>
          <w:szCs w:val="22"/>
        </w:rPr>
        <w:t xml:space="preserve"> (located at IAC but accessible through internet to all involved centers). This de-identified database will be populated through the course of the study and unmasked only at the conclusion of the study, </w:t>
      </w:r>
      <w:proofErr w:type="spellStart"/>
      <w:r w:rsidR="00116AC9">
        <w:rPr>
          <w:rFonts w:ascii="Arial" w:hAnsi="Arial" w:cs="Arial"/>
          <w:sz w:val="22"/>
          <w:szCs w:val="22"/>
        </w:rPr>
        <w:t>i.e</w:t>
      </w:r>
      <w:proofErr w:type="spellEnd"/>
      <w:r w:rsidR="00116AC9">
        <w:rPr>
          <w:rFonts w:ascii="Arial" w:hAnsi="Arial" w:cs="Arial"/>
          <w:sz w:val="22"/>
          <w:szCs w:val="22"/>
        </w:rPr>
        <w:t>, when all study subjects have enrolled and completed testing and data have been</w:t>
      </w:r>
      <w:r w:rsidR="006335AD">
        <w:rPr>
          <w:rFonts w:ascii="Arial" w:hAnsi="Arial" w:cs="Arial"/>
          <w:sz w:val="22"/>
          <w:szCs w:val="22"/>
        </w:rPr>
        <w:t xml:space="preserve"> </w:t>
      </w:r>
      <w:r w:rsidR="00116AC9">
        <w:rPr>
          <w:rFonts w:ascii="Arial" w:hAnsi="Arial" w:cs="Arial"/>
          <w:sz w:val="22"/>
          <w:szCs w:val="22"/>
        </w:rPr>
        <w:t>analyzed.</w:t>
      </w:r>
      <w:r w:rsidR="00D717E5">
        <w:rPr>
          <w:rFonts w:ascii="Arial" w:hAnsi="Arial" w:cs="Arial"/>
          <w:sz w:val="22"/>
          <w:szCs w:val="22"/>
        </w:rPr>
        <w:t xml:space="preserve"> </w:t>
      </w:r>
      <w:del w:id="105" w:author="Ryan Essex" w:date="2016-03-07T10:36:00Z">
        <w:r w:rsidR="00D717E5" w:rsidDel="00D64265">
          <w:rPr>
            <w:rFonts w:ascii="Arial" w:hAnsi="Arial" w:cs="Arial"/>
            <w:sz w:val="22"/>
            <w:szCs w:val="22"/>
          </w:rPr>
          <w:delText>Dr</w:delText>
        </w:r>
      </w:del>
      <w:ins w:id="106" w:author="Ryan Essex" w:date="2016-03-07T10:36:00Z">
        <w:r w:rsidR="00D64265">
          <w:rPr>
            <w:rFonts w:ascii="Arial" w:hAnsi="Arial" w:cs="Arial"/>
            <w:sz w:val="22"/>
            <w:szCs w:val="22"/>
          </w:rPr>
          <w:t>Dr.</w:t>
        </w:r>
      </w:ins>
      <w:r w:rsidR="00D717E5">
        <w:rPr>
          <w:rFonts w:ascii="Arial" w:hAnsi="Arial" w:cs="Arial"/>
          <w:sz w:val="22"/>
          <w:szCs w:val="22"/>
        </w:rPr>
        <w:t xml:space="preserve"> </w:t>
      </w:r>
      <w:proofErr w:type="spellStart"/>
      <w:r w:rsidR="00D717E5">
        <w:rPr>
          <w:rFonts w:ascii="Arial" w:hAnsi="Arial" w:cs="Arial"/>
          <w:sz w:val="22"/>
          <w:szCs w:val="22"/>
        </w:rPr>
        <w:t>Galanopoulou</w:t>
      </w:r>
      <w:proofErr w:type="spellEnd"/>
      <w:r w:rsidR="00D717E5">
        <w:rPr>
          <w:rFonts w:ascii="Arial" w:hAnsi="Arial" w:cs="Arial"/>
          <w:sz w:val="22"/>
          <w:szCs w:val="22"/>
        </w:rPr>
        <w:t xml:space="preserve"> will be responsible to oversee these procedural aspects.</w:t>
      </w:r>
    </w:p>
    <w:p w14:paraId="224B4A7D" w14:textId="08217AF0" w:rsidR="0027357C" w:rsidRPr="00E2495F" w:rsidRDefault="006335AD" w:rsidP="00E2495F">
      <w:pPr>
        <w:pStyle w:val="ListParagraph"/>
        <w:numPr>
          <w:ilvl w:val="0"/>
          <w:numId w:val="2"/>
        </w:numPr>
        <w:ind w:left="360"/>
        <w:jc w:val="both"/>
        <w:rPr>
          <w:rFonts w:ascii="Arial" w:hAnsi="Arial" w:cs="Arial"/>
          <w:sz w:val="22"/>
          <w:szCs w:val="22"/>
        </w:rPr>
      </w:pPr>
      <w:r>
        <w:rPr>
          <w:rFonts w:ascii="Arial" w:hAnsi="Arial" w:cs="Arial"/>
          <w:sz w:val="22"/>
          <w:szCs w:val="22"/>
        </w:rPr>
        <w:t xml:space="preserve">We realize that even if we address the areas of differences within our group, efforts to replicate the goals of our study in different centers may be challenged by unanticipated differences. We will make every effort to publish with sufficient detail the methodological details of our study so that it is clearly communicated what will be done during the study. </w:t>
      </w:r>
    </w:p>
    <w:tbl>
      <w:tblPr>
        <w:tblStyle w:val="TableGrid"/>
        <w:tblW w:w="8972" w:type="dxa"/>
        <w:tblInd w:w="468" w:type="dxa"/>
        <w:tblLook w:val="04A0" w:firstRow="1" w:lastRow="0" w:firstColumn="1" w:lastColumn="0" w:noHBand="0" w:noVBand="1"/>
      </w:tblPr>
      <w:tblGrid>
        <w:gridCol w:w="1450"/>
        <w:gridCol w:w="1942"/>
        <w:gridCol w:w="1710"/>
        <w:gridCol w:w="1800"/>
        <w:gridCol w:w="2070"/>
      </w:tblGrid>
      <w:tr w:rsidR="00D1084D" w:rsidRPr="00116AC9" w14:paraId="3D3D8A23" w14:textId="77777777" w:rsidTr="00ED3820">
        <w:tc>
          <w:tcPr>
            <w:tcW w:w="1450" w:type="dxa"/>
          </w:tcPr>
          <w:p w14:paraId="7C92E4DF" w14:textId="3941E313" w:rsidR="00D1084D" w:rsidRPr="00116AC9" w:rsidRDefault="00E2495F" w:rsidP="00E2495F">
            <w:pPr>
              <w:rPr>
                <w:rFonts w:cs="Arial"/>
                <w:b/>
                <w:i/>
                <w:szCs w:val="22"/>
              </w:rPr>
            </w:pPr>
            <w:r>
              <w:rPr>
                <w:rFonts w:cs="Arial"/>
                <w:b/>
                <w:i/>
                <w:szCs w:val="22"/>
              </w:rPr>
              <w:t>Table 1</w:t>
            </w:r>
          </w:p>
        </w:tc>
        <w:tc>
          <w:tcPr>
            <w:tcW w:w="7522" w:type="dxa"/>
            <w:gridSpan w:val="4"/>
          </w:tcPr>
          <w:p w14:paraId="2A63443C" w14:textId="3656CCE2" w:rsidR="00D1084D" w:rsidRPr="00116AC9" w:rsidRDefault="00D1084D" w:rsidP="00E2495F">
            <w:pPr>
              <w:rPr>
                <w:rFonts w:cs="Arial"/>
                <w:i/>
                <w:szCs w:val="22"/>
              </w:rPr>
            </w:pPr>
            <w:r w:rsidRPr="00116AC9">
              <w:rPr>
                <w:rFonts w:cs="Arial"/>
                <w:b/>
                <w:i/>
                <w:szCs w:val="22"/>
              </w:rPr>
              <w:t>Project 2.</w:t>
            </w:r>
            <w:r w:rsidRPr="00116AC9">
              <w:rPr>
                <w:rFonts w:cs="Arial"/>
                <w:i/>
                <w:szCs w:val="22"/>
              </w:rPr>
              <w:t xml:space="preserve"> MRI Instrumentation </w:t>
            </w:r>
          </w:p>
        </w:tc>
      </w:tr>
      <w:tr w:rsidR="00D1084D" w:rsidRPr="00116AC9" w14:paraId="7DA66859" w14:textId="77777777" w:rsidTr="00ED3820">
        <w:tc>
          <w:tcPr>
            <w:tcW w:w="1450" w:type="dxa"/>
            <w:shd w:val="clear" w:color="auto" w:fill="B8CCE4" w:themeFill="accent1" w:themeFillTint="66"/>
          </w:tcPr>
          <w:p w14:paraId="7CE94078" w14:textId="77777777" w:rsidR="00D1084D" w:rsidRPr="00116AC9" w:rsidRDefault="00D1084D" w:rsidP="00E2495F">
            <w:pPr>
              <w:rPr>
                <w:rFonts w:cs="Arial"/>
                <w:b/>
                <w:i/>
                <w:szCs w:val="22"/>
              </w:rPr>
            </w:pPr>
          </w:p>
        </w:tc>
        <w:tc>
          <w:tcPr>
            <w:tcW w:w="1942" w:type="dxa"/>
            <w:shd w:val="clear" w:color="auto" w:fill="B8CCE4" w:themeFill="accent1" w:themeFillTint="66"/>
          </w:tcPr>
          <w:p w14:paraId="1B5B410B" w14:textId="77777777" w:rsidR="00D1084D" w:rsidRPr="00116AC9" w:rsidRDefault="00D1084D" w:rsidP="00E2495F">
            <w:pPr>
              <w:jc w:val="center"/>
              <w:rPr>
                <w:rFonts w:cs="Arial"/>
                <w:b/>
                <w:i/>
                <w:szCs w:val="22"/>
              </w:rPr>
            </w:pPr>
            <w:r w:rsidRPr="00116AC9">
              <w:rPr>
                <w:rFonts w:cs="Arial"/>
                <w:b/>
                <w:i/>
                <w:szCs w:val="22"/>
              </w:rPr>
              <w:t xml:space="preserve">UEF </w:t>
            </w:r>
          </w:p>
        </w:tc>
        <w:tc>
          <w:tcPr>
            <w:tcW w:w="1710" w:type="dxa"/>
            <w:shd w:val="clear" w:color="auto" w:fill="B8CCE4" w:themeFill="accent1" w:themeFillTint="66"/>
          </w:tcPr>
          <w:p w14:paraId="16DB09CE" w14:textId="77777777" w:rsidR="00D1084D" w:rsidRPr="00116AC9" w:rsidRDefault="00D1084D" w:rsidP="00E2495F">
            <w:pPr>
              <w:jc w:val="center"/>
              <w:rPr>
                <w:rFonts w:cs="Arial"/>
                <w:b/>
                <w:i/>
                <w:szCs w:val="22"/>
              </w:rPr>
            </w:pPr>
            <w:r w:rsidRPr="00116AC9">
              <w:rPr>
                <w:rFonts w:cs="Arial"/>
                <w:b/>
                <w:i/>
                <w:szCs w:val="22"/>
              </w:rPr>
              <w:t>U Melbourne</w:t>
            </w:r>
          </w:p>
        </w:tc>
        <w:tc>
          <w:tcPr>
            <w:tcW w:w="1800" w:type="dxa"/>
            <w:shd w:val="clear" w:color="auto" w:fill="B8CCE4" w:themeFill="accent1" w:themeFillTint="66"/>
          </w:tcPr>
          <w:p w14:paraId="6C13F043" w14:textId="77777777" w:rsidR="00D1084D" w:rsidRPr="00116AC9" w:rsidRDefault="00D1084D" w:rsidP="00E2495F">
            <w:pPr>
              <w:jc w:val="center"/>
              <w:rPr>
                <w:rFonts w:cs="Arial"/>
                <w:b/>
                <w:i/>
                <w:szCs w:val="22"/>
              </w:rPr>
            </w:pPr>
            <w:r w:rsidRPr="00116AC9">
              <w:rPr>
                <w:rFonts w:cs="Arial"/>
                <w:b/>
                <w:i/>
                <w:szCs w:val="22"/>
              </w:rPr>
              <w:t>UCLA</w:t>
            </w:r>
          </w:p>
        </w:tc>
        <w:tc>
          <w:tcPr>
            <w:tcW w:w="2070" w:type="dxa"/>
            <w:shd w:val="clear" w:color="auto" w:fill="B8CCE4" w:themeFill="accent1" w:themeFillTint="66"/>
          </w:tcPr>
          <w:p w14:paraId="53F51EAB" w14:textId="77777777" w:rsidR="00D1084D" w:rsidRPr="00116AC9" w:rsidRDefault="00D1084D" w:rsidP="00E2495F">
            <w:pPr>
              <w:jc w:val="center"/>
              <w:rPr>
                <w:rFonts w:cs="Arial"/>
                <w:b/>
                <w:i/>
                <w:szCs w:val="22"/>
              </w:rPr>
            </w:pPr>
            <w:r w:rsidRPr="00116AC9">
              <w:rPr>
                <w:rFonts w:cs="Arial"/>
                <w:b/>
                <w:i/>
                <w:szCs w:val="22"/>
              </w:rPr>
              <w:t>Einstein</w:t>
            </w:r>
          </w:p>
        </w:tc>
      </w:tr>
      <w:tr w:rsidR="00D1084D" w:rsidRPr="00116AC9" w14:paraId="59C0C18C" w14:textId="77777777" w:rsidTr="00ED3820">
        <w:tc>
          <w:tcPr>
            <w:tcW w:w="1450" w:type="dxa"/>
          </w:tcPr>
          <w:p w14:paraId="73FE238D" w14:textId="77777777" w:rsidR="00D1084D" w:rsidRPr="00116AC9" w:rsidRDefault="00D1084D" w:rsidP="00E2495F">
            <w:pPr>
              <w:rPr>
                <w:rFonts w:cs="Arial"/>
                <w:i/>
                <w:szCs w:val="22"/>
              </w:rPr>
            </w:pPr>
          </w:p>
        </w:tc>
        <w:tc>
          <w:tcPr>
            <w:tcW w:w="1942" w:type="dxa"/>
          </w:tcPr>
          <w:p w14:paraId="77A6D6EC" w14:textId="77777777" w:rsidR="00D1084D" w:rsidRPr="00116AC9" w:rsidRDefault="00D1084D" w:rsidP="00E2495F">
            <w:pPr>
              <w:rPr>
                <w:rFonts w:cs="Arial"/>
                <w:i/>
                <w:szCs w:val="22"/>
              </w:rPr>
            </w:pPr>
          </w:p>
        </w:tc>
        <w:tc>
          <w:tcPr>
            <w:tcW w:w="1710" w:type="dxa"/>
          </w:tcPr>
          <w:p w14:paraId="569021EE" w14:textId="77777777" w:rsidR="00D1084D" w:rsidRPr="00116AC9" w:rsidRDefault="00D1084D" w:rsidP="00E2495F">
            <w:pPr>
              <w:rPr>
                <w:rFonts w:cs="Arial"/>
                <w:i/>
                <w:szCs w:val="22"/>
              </w:rPr>
            </w:pPr>
          </w:p>
        </w:tc>
        <w:tc>
          <w:tcPr>
            <w:tcW w:w="1800" w:type="dxa"/>
          </w:tcPr>
          <w:p w14:paraId="72728D96" w14:textId="77777777" w:rsidR="00D1084D" w:rsidRPr="00116AC9" w:rsidRDefault="00D1084D" w:rsidP="00E2495F">
            <w:pPr>
              <w:rPr>
                <w:rFonts w:cs="Arial"/>
                <w:i/>
                <w:szCs w:val="22"/>
              </w:rPr>
            </w:pPr>
          </w:p>
        </w:tc>
        <w:tc>
          <w:tcPr>
            <w:tcW w:w="2070" w:type="dxa"/>
          </w:tcPr>
          <w:p w14:paraId="2FAEA370" w14:textId="77777777" w:rsidR="00D1084D" w:rsidRPr="00116AC9" w:rsidRDefault="00D1084D" w:rsidP="00E2495F">
            <w:pPr>
              <w:rPr>
                <w:rFonts w:cs="Arial"/>
                <w:i/>
                <w:szCs w:val="22"/>
              </w:rPr>
            </w:pPr>
          </w:p>
        </w:tc>
      </w:tr>
      <w:tr w:rsidR="00D1084D" w:rsidRPr="00116AC9" w14:paraId="5D98C500" w14:textId="77777777" w:rsidTr="00ED3820">
        <w:tc>
          <w:tcPr>
            <w:tcW w:w="1450" w:type="dxa"/>
          </w:tcPr>
          <w:p w14:paraId="52CE0B19" w14:textId="77777777" w:rsidR="00D1084D" w:rsidRPr="00202D8B" w:rsidRDefault="00D1084D" w:rsidP="00E2495F">
            <w:pPr>
              <w:rPr>
                <w:rFonts w:cs="Arial"/>
                <w:i/>
                <w:sz w:val="22"/>
                <w:szCs w:val="22"/>
                <w:rPrChange w:id="107" w:author="Ryan Essex" w:date="2016-03-08T12:29:00Z">
                  <w:rPr>
                    <w:rFonts w:cs="Arial"/>
                    <w:i/>
                    <w:szCs w:val="22"/>
                  </w:rPr>
                </w:rPrChange>
              </w:rPr>
            </w:pPr>
            <w:r w:rsidRPr="00202D8B">
              <w:rPr>
                <w:rFonts w:cs="Arial"/>
                <w:i/>
                <w:sz w:val="22"/>
                <w:szCs w:val="22"/>
                <w:rPrChange w:id="108" w:author="Ryan Essex" w:date="2016-03-08T12:29:00Z">
                  <w:rPr>
                    <w:rFonts w:cs="Arial"/>
                    <w:i/>
                    <w:szCs w:val="22"/>
                  </w:rPr>
                </w:rPrChange>
              </w:rPr>
              <w:t>Magnet</w:t>
            </w:r>
          </w:p>
        </w:tc>
        <w:tc>
          <w:tcPr>
            <w:tcW w:w="1942" w:type="dxa"/>
          </w:tcPr>
          <w:p w14:paraId="458CA5DC" w14:textId="77777777" w:rsidR="00D1084D" w:rsidRPr="00202D8B" w:rsidRDefault="00D1084D" w:rsidP="00E2495F">
            <w:pPr>
              <w:rPr>
                <w:rFonts w:cs="Arial"/>
                <w:i/>
                <w:sz w:val="22"/>
                <w:szCs w:val="22"/>
                <w:rPrChange w:id="109" w:author="Ryan Essex" w:date="2016-03-08T12:29:00Z">
                  <w:rPr>
                    <w:rFonts w:cs="Arial"/>
                    <w:i/>
                    <w:szCs w:val="22"/>
                  </w:rPr>
                </w:rPrChange>
              </w:rPr>
            </w:pPr>
            <w:r w:rsidRPr="00202D8B">
              <w:rPr>
                <w:rFonts w:cs="Arial"/>
                <w:i/>
                <w:sz w:val="22"/>
                <w:szCs w:val="22"/>
                <w:rPrChange w:id="110" w:author="Ryan Essex" w:date="2016-03-08T12:29:00Z">
                  <w:rPr>
                    <w:rFonts w:cs="Arial"/>
                    <w:i/>
                    <w:szCs w:val="22"/>
                  </w:rPr>
                </w:rPrChange>
              </w:rPr>
              <w:t>7T/16cm</w:t>
            </w:r>
          </w:p>
        </w:tc>
        <w:tc>
          <w:tcPr>
            <w:tcW w:w="1710" w:type="dxa"/>
          </w:tcPr>
          <w:p w14:paraId="3FC3B25A" w14:textId="77777777" w:rsidR="00D1084D" w:rsidRPr="00202D8B" w:rsidRDefault="00D1084D" w:rsidP="00E2495F">
            <w:pPr>
              <w:rPr>
                <w:rFonts w:cs="Arial"/>
                <w:i/>
                <w:sz w:val="22"/>
                <w:szCs w:val="22"/>
                <w:rPrChange w:id="111" w:author="Ryan Essex" w:date="2016-03-08T12:29:00Z">
                  <w:rPr>
                    <w:rFonts w:cs="Arial"/>
                    <w:i/>
                    <w:szCs w:val="22"/>
                  </w:rPr>
                </w:rPrChange>
              </w:rPr>
            </w:pPr>
            <w:r w:rsidRPr="00202D8B">
              <w:rPr>
                <w:rFonts w:cs="Arial"/>
                <w:i/>
                <w:sz w:val="22"/>
                <w:szCs w:val="22"/>
                <w:rPrChange w:id="112" w:author="Ryan Essex" w:date="2016-03-08T12:29:00Z">
                  <w:rPr>
                    <w:rFonts w:cs="Arial"/>
                    <w:i/>
                    <w:szCs w:val="22"/>
                  </w:rPr>
                </w:rPrChange>
              </w:rPr>
              <w:t>4.7T/33cm</w:t>
            </w:r>
          </w:p>
        </w:tc>
        <w:tc>
          <w:tcPr>
            <w:tcW w:w="1800" w:type="dxa"/>
          </w:tcPr>
          <w:p w14:paraId="519E00D5" w14:textId="77777777" w:rsidR="00D1084D" w:rsidRPr="00202D8B" w:rsidRDefault="00D1084D" w:rsidP="00E2495F">
            <w:pPr>
              <w:rPr>
                <w:rFonts w:cs="Arial"/>
                <w:i/>
                <w:sz w:val="22"/>
                <w:szCs w:val="22"/>
                <w:rPrChange w:id="113" w:author="Ryan Essex" w:date="2016-03-08T12:29:00Z">
                  <w:rPr>
                    <w:rFonts w:cs="Arial"/>
                    <w:i/>
                    <w:szCs w:val="22"/>
                  </w:rPr>
                </w:rPrChange>
              </w:rPr>
            </w:pPr>
            <w:r w:rsidRPr="00202D8B">
              <w:rPr>
                <w:rFonts w:cs="Arial"/>
                <w:i/>
                <w:sz w:val="22"/>
                <w:szCs w:val="22"/>
                <w:rPrChange w:id="114" w:author="Ryan Essex" w:date="2016-03-08T12:29:00Z">
                  <w:rPr>
                    <w:rFonts w:cs="Arial"/>
                    <w:i/>
                    <w:szCs w:val="22"/>
                  </w:rPr>
                </w:rPrChange>
              </w:rPr>
              <w:t>7T/30cm</w:t>
            </w:r>
          </w:p>
        </w:tc>
        <w:tc>
          <w:tcPr>
            <w:tcW w:w="2070" w:type="dxa"/>
          </w:tcPr>
          <w:p w14:paraId="3592D8ED" w14:textId="77777777" w:rsidR="00D1084D" w:rsidRPr="00202D8B" w:rsidRDefault="00D1084D" w:rsidP="00E2495F">
            <w:pPr>
              <w:rPr>
                <w:rFonts w:cs="Arial"/>
                <w:i/>
                <w:sz w:val="22"/>
                <w:szCs w:val="22"/>
                <w:rPrChange w:id="115" w:author="Ryan Essex" w:date="2016-03-08T12:29:00Z">
                  <w:rPr>
                    <w:rFonts w:cs="Arial"/>
                    <w:i/>
                    <w:szCs w:val="22"/>
                  </w:rPr>
                </w:rPrChange>
              </w:rPr>
            </w:pPr>
            <w:r w:rsidRPr="00202D8B">
              <w:rPr>
                <w:rFonts w:cs="Arial"/>
                <w:i/>
                <w:sz w:val="22"/>
                <w:szCs w:val="22"/>
                <w:rPrChange w:id="116" w:author="Ryan Essex" w:date="2016-03-08T12:29:00Z">
                  <w:rPr>
                    <w:rFonts w:cs="Arial"/>
                    <w:i/>
                    <w:szCs w:val="22"/>
                  </w:rPr>
                </w:rPrChange>
              </w:rPr>
              <w:t>9.4 T 31 cm</w:t>
            </w:r>
          </w:p>
        </w:tc>
      </w:tr>
      <w:tr w:rsidR="00D1084D" w:rsidRPr="00116AC9" w14:paraId="3AF149C7" w14:textId="77777777" w:rsidTr="00ED3820">
        <w:tc>
          <w:tcPr>
            <w:tcW w:w="1450" w:type="dxa"/>
          </w:tcPr>
          <w:p w14:paraId="48CA8716" w14:textId="77777777" w:rsidR="00D1084D" w:rsidRPr="00202D8B" w:rsidRDefault="00D1084D" w:rsidP="00E2495F">
            <w:pPr>
              <w:rPr>
                <w:rFonts w:cs="Arial"/>
                <w:i/>
                <w:sz w:val="22"/>
                <w:szCs w:val="22"/>
                <w:rPrChange w:id="117" w:author="Ryan Essex" w:date="2016-03-08T12:29:00Z">
                  <w:rPr>
                    <w:rFonts w:cs="Arial"/>
                    <w:i/>
                    <w:szCs w:val="22"/>
                  </w:rPr>
                </w:rPrChange>
              </w:rPr>
            </w:pPr>
            <w:r w:rsidRPr="00202D8B">
              <w:rPr>
                <w:rFonts w:cs="Arial"/>
                <w:i/>
                <w:sz w:val="22"/>
                <w:szCs w:val="22"/>
                <w:rPrChange w:id="118" w:author="Ryan Essex" w:date="2016-03-08T12:29:00Z">
                  <w:rPr>
                    <w:rFonts w:cs="Arial"/>
                    <w:i/>
                    <w:szCs w:val="22"/>
                  </w:rPr>
                </w:rPrChange>
              </w:rPr>
              <w:t>Console</w:t>
            </w:r>
          </w:p>
        </w:tc>
        <w:tc>
          <w:tcPr>
            <w:tcW w:w="1942" w:type="dxa"/>
          </w:tcPr>
          <w:p w14:paraId="1CAD3B06" w14:textId="77777777" w:rsidR="00D1084D" w:rsidRPr="00202D8B" w:rsidRDefault="00D1084D" w:rsidP="00E2495F">
            <w:pPr>
              <w:rPr>
                <w:rFonts w:cs="Arial"/>
                <w:color w:val="0000FF"/>
                <w:sz w:val="22"/>
                <w:szCs w:val="22"/>
                <w:rPrChange w:id="119" w:author="Ryan Essex" w:date="2016-03-08T12:29:00Z">
                  <w:rPr>
                    <w:rFonts w:cs="Arial"/>
                    <w:color w:val="0000FF"/>
                    <w:szCs w:val="22"/>
                  </w:rPr>
                </w:rPrChange>
              </w:rPr>
            </w:pPr>
            <w:proofErr w:type="spellStart"/>
            <w:r w:rsidRPr="00202D8B">
              <w:rPr>
                <w:rFonts w:cs="Arial"/>
                <w:sz w:val="22"/>
                <w:szCs w:val="22"/>
                <w:rPrChange w:id="120" w:author="Ryan Essex" w:date="2016-03-08T12:29:00Z">
                  <w:rPr>
                    <w:rFonts w:cs="Arial"/>
                    <w:szCs w:val="22"/>
                  </w:rPr>
                </w:rPrChange>
              </w:rPr>
              <w:t>Bruker</w:t>
            </w:r>
            <w:proofErr w:type="spellEnd"/>
            <w:r w:rsidRPr="00202D8B">
              <w:rPr>
                <w:rFonts w:cs="Arial"/>
                <w:sz w:val="22"/>
                <w:szCs w:val="22"/>
                <w:rPrChange w:id="121" w:author="Ryan Essex" w:date="2016-03-08T12:29:00Z">
                  <w:rPr>
                    <w:rFonts w:cs="Arial"/>
                    <w:szCs w:val="22"/>
                  </w:rPr>
                </w:rPrChange>
              </w:rPr>
              <w:t xml:space="preserve"> </w:t>
            </w:r>
            <w:proofErr w:type="spellStart"/>
            <w:r w:rsidRPr="00202D8B">
              <w:rPr>
                <w:rFonts w:cs="Arial"/>
                <w:sz w:val="22"/>
                <w:szCs w:val="22"/>
                <w:rPrChange w:id="122" w:author="Ryan Essex" w:date="2016-03-08T12:29:00Z">
                  <w:rPr>
                    <w:rFonts w:cs="Arial"/>
                    <w:szCs w:val="22"/>
                  </w:rPr>
                </w:rPrChange>
              </w:rPr>
              <w:t>Pharmascan</w:t>
            </w:r>
            <w:proofErr w:type="spellEnd"/>
          </w:p>
        </w:tc>
        <w:tc>
          <w:tcPr>
            <w:tcW w:w="1710" w:type="dxa"/>
          </w:tcPr>
          <w:p w14:paraId="3CBE1B77" w14:textId="77777777" w:rsidR="00D1084D" w:rsidRPr="00202D8B" w:rsidRDefault="00D1084D" w:rsidP="00E2495F">
            <w:pPr>
              <w:rPr>
                <w:rFonts w:cs="Arial"/>
                <w:i/>
                <w:sz w:val="22"/>
                <w:szCs w:val="22"/>
                <w:rPrChange w:id="123" w:author="Ryan Essex" w:date="2016-03-08T12:29:00Z">
                  <w:rPr>
                    <w:rFonts w:cs="Arial"/>
                    <w:i/>
                    <w:szCs w:val="22"/>
                  </w:rPr>
                </w:rPrChange>
              </w:rPr>
            </w:pPr>
            <w:proofErr w:type="spellStart"/>
            <w:r w:rsidRPr="00202D8B">
              <w:rPr>
                <w:rFonts w:cs="Arial"/>
                <w:i/>
                <w:sz w:val="22"/>
                <w:szCs w:val="22"/>
                <w:rPrChange w:id="124" w:author="Ryan Essex" w:date="2016-03-08T12:29:00Z">
                  <w:rPr>
                    <w:rFonts w:cs="Arial"/>
                    <w:i/>
                    <w:szCs w:val="22"/>
                  </w:rPr>
                </w:rPrChange>
              </w:rPr>
              <w:t>Bruker</w:t>
            </w:r>
            <w:proofErr w:type="spellEnd"/>
            <w:r w:rsidRPr="00202D8B">
              <w:rPr>
                <w:rFonts w:cs="Arial"/>
                <w:i/>
                <w:sz w:val="22"/>
                <w:szCs w:val="22"/>
                <w:rPrChange w:id="125" w:author="Ryan Essex" w:date="2016-03-08T12:29:00Z">
                  <w:rPr>
                    <w:rFonts w:cs="Arial"/>
                    <w:i/>
                    <w:szCs w:val="22"/>
                  </w:rPr>
                </w:rPrChange>
              </w:rPr>
              <w:t xml:space="preserve"> </w:t>
            </w:r>
            <w:proofErr w:type="spellStart"/>
            <w:r w:rsidRPr="00202D8B">
              <w:rPr>
                <w:rFonts w:cs="Arial"/>
                <w:i/>
                <w:sz w:val="22"/>
                <w:szCs w:val="22"/>
                <w:rPrChange w:id="126" w:author="Ryan Essex" w:date="2016-03-08T12:29:00Z">
                  <w:rPr>
                    <w:rFonts w:cs="Arial"/>
                    <w:i/>
                    <w:szCs w:val="22"/>
                  </w:rPr>
                </w:rPrChange>
              </w:rPr>
              <w:t>Biospec</w:t>
            </w:r>
            <w:proofErr w:type="spellEnd"/>
          </w:p>
        </w:tc>
        <w:tc>
          <w:tcPr>
            <w:tcW w:w="1800" w:type="dxa"/>
          </w:tcPr>
          <w:p w14:paraId="6430663E" w14:textId="77777777" w:rsidR="00D1084D" w:rsidRPr="00202D8B" w:rsidRDefault="00D1084D" w:rsidP="00E2495F">
            <w:pPr>
              <w:rPr>
                <w:rFonts w:cs="Arial"/>
                <w:i/>
                <w:sz w:val="22"/>
                <w:szCs w:val="22"/>
                <w:rPrChange w:id="127" w:author="Ryan Essex" w:date="2016-03-08T12:29:00Z">
                  <w:rPr>
                    <w:rFonts w:cs="Arial"/>
                    <w:i/>
                    <w:szCs w:val="22"/>
                  </w:rPr>
                </w:rPrChange>
              </w:rPr>
            </w:pPr>
            <w:proofErr w:type="spellStart"/>
            <w:r w:rsidRPr="00202D8B">
              <w:rPr>
                <w:rFonts w:cs="Arial"/>
                <w:i/>
                <w:sz w:val="22"/>
                <w:szCs w:val="22"/>
                <w:rPrChange w:id="128" w:author="Ryan Essex" w:date="2016-03-08T12:29:00Z">
                  <w:rPr>
                    <w:rFonts w:cs="Arial"/>
                    <w:i/>
                    <w:szCs w:val="22"/>
                  </w:rPr>
                </w:rPrChange>
              </w:rPr>
              <w:t>Bruker</w:t>
            </w:r>
            <w:proofErr w:type="spellEnd"/>
            <w:r w:rsidRPr="00202D8B">
              <w:rPr>
                <w:rFonts w:cs="Arial"/>
                <w:i/>
                <w:sz w:val="22"/>
                <w:szCs w:val="22"/>
                <w:rPrChange w:id="129" w:author="Ryan Essex" w:date="2016-03-08T12:29:00Z">
                  <w:rPr>
                    <w:rFonts w:cs="Arial"/>
                    <w:i/>
                    <w:szCs w:val="22"/>
                  </w:rPr>
                </w:rPrChange>
              </w:rPr>
              <w:t xml:space="preserve"> </w:t>
            </w:r>
            <w:proofErr w:type="spellStart"/>
            <w:r w:rsidRPr="00202D8B">
              <w:rPr>
                <w:rFonts w:cs="Arial"/>
                <w:i/>
                <w:sz w:val="22"/>
                <w:szCs w:val="22"/>
                <w:rPrChange w:id="130" w:author="Ryan Essex" w:date="2016-03-08T12:29:00Z">
                  <w:rPr>
                    <w:rFonts w:cs="Arial"/>
                    <w:i/>
                    <w:szCs w:val="22"/>
                  </w:rPr>
                </w:rPrChange>
              </w:rPr>
              <w:t>Biospec</w:t>
            </w:r>
            <w:proofErr w:type="spellEnd"/>
            <w:r w:rsidRPr="00202D8B">
              <w:rPr>
                <w:rFonts w:cs="Arial"/>
                <w:i/>
                <w:sz w:val="22"/>
                <w:szCs w:val="22"/>
                <w:rPrChange w:id="131" w:author="Ryan Essex" w:date="2016-03-08T12:29:00Z">
                  <w:rPr>
                    <w:rFonts w:cs="Arial"/>
                    <w:i/>
                    <w:szCs w:val="22"/>
                  </w:rPr>
                </w:rPrChange>
              </w:rPr>
              <w:t xml:space="preserve"> </w:t>
            </w:r>
          </w:p>
        </w:tc>
        <w:tc>
          <w:tcPr>
            <w:tcW w:w="2070" w:type="dxa"/>
          </w:tcPr>
          <w:p w14:paraId="2FCF3356" w14:textId="77777777" w:rsidR="00D1084D" w:rsidRPr="00202D8B" w:rsidRDefault="00D1084D" w:rsidP="00E2495F">
            <w:pPr>
              <w:rPr>
                <w:rFonts w:cs="Arial"/>
                <w:i/>
                <w:sz w:val="22"/>
                <w:szCs w:val="22"/>
                <w:rPrChange w:id="132" w:author="Ryan Essex" w:date="2016-03-08T12:29:00Z">
                  <w:rPr>
                    <w:rFonts w:cs="Arial"/>
                    <w:i/>
                    <w:szCs w:val="22"/>
                  </w:rPr>
                </w:rPrChange>
              </w:rPr>
            </w:pPr>
            <w:r w:rsidRPr="00202D8B">
              <w:rPr>
                <w:rFonts w:cs="Arial"/>
                <w:i/>
                <w:sz w:val="22"/>
                <w:szCs w:val="22"/>
                <w:rPrChange w:id="133" w:author="Ryan Essex" w:date="2016-03-08T12:29:00Z">
                  <w:rPr>
                    <w:rFonts w:cs="Arial"/>
                    <w:i/>
                    <w:szCs w:val="22"/>
                  </w:rPr>
                </w:rPrChange>
              </w:rPr>
              <w:t>Agilent Direct Drive</w:t>
            </w:r>
          </w:p>
        </w:tc>
      </w:tr>
      <w:tr w:rsidR="00D1084D" w:rsidRPr="00116AC9" w14:paraId="03198645" w14:textId="77777777" w:rsidTr="00ED3820">
        <w:tc>
          <w:tcPr>
            <w:tcW w:w="1450" w:type="dxa"/>
          </w:tcPr>
          <w:p w14:paraId="55A82179" w14:textId="77777777" w:rsidR="00D1084D" w:rsidRPr="00202D8B" w:rsidRDefault="00D1084D" w:rsidP="00E2495F">
            <w:pPr>
              <w:rPr>
                <w:rFonts w:cs="Arial"/>
                <w:i/>
                <w:sz w:val="22"/>
                <w:szCs w:val="22"/>
                <w:rPrChange w:id="134" w:author="Ryan Essex" w:date="2016-03-08T12:29:00Z">
                  <w:rPr>
                    <w:rFonts w:cs="Arial"/>
                    <w:i/>
                    <w:szCs w:val="22"/>
                  </w:rPr>
                </w:rPrChange>
              </w:rPr>
            </w:pPr>
            <w:r w:rsidRPr="00202D8B">
              <w:rPr>
                <w:rFonts w:cs="Arial"/>
                <w:i/>
                <w:sz w:val="22"/>
                <w:szCs w:val="22"/>
                <w:rPrChange w:id="135" w:author="Ryan Essex" w:date="2016-03-08T12:29:00Z">
                  <w:rPr>
                    <w:rFonts w:cs="Arial"/>
                    <w:i/>
                    <w:szCs w:val="22"/>
                  </w:rPr>
                </w:rPrChange>
              </w:rPr>
              <w:t>Gradients</w:t>
            </w:r>
          </w:p>
        </w:tc>
        <w:tc>
          <w:tcPr>
            <w:tcW w:w="1942" w:type="dxa"/>
          </w:tcPr>
          <w:p w14:paraId="2E18F20E" w14:textId="77777777" w:rsidR="00D1084D" w:rsidRPr="00202D8B" w:rsidRDefault="00D1084D" w:rsidP="00E2495F">
            <w:pPr>
              <w:rPr>
                <w:rFonts w:cs="Arial"/>
                <w:i/>
                <w:sz w:val="22"/>
                <w:szCs w:val="22"/>
                <w:rPrChange w:id="136" w:author="Ryan Essex" w:date="2016-03-08T12:29:00Z">
                  <w:rPr>
                    <w:rFonts w:cs="Arial"/>
                    <w:i/>
                    <w:szCs w:val="22"/>
                  </w:rPr>
                </w:rPrChange>
              </w:rPr>
            </w:pPr>
            <w:r w:rsidRPr="00202D8B">
              <w:rPr>
                <w:rFonts w:cs="Arial"/>
                <w:i/>
                <w:sz w:val="22"/>
                <w:szCs w:val="22"/>
                <w:rPrChange w:id="137" w:author="Ryan Essex" w:date="2016-03-08T12:29:00Z">
                  <w:rPr>
                    <w:rFonts w:cs="Arial"/>
                    <w:i/>
                    <w:szCs w:val="22"/>
                  </w:rPr>
                </w:rPrChange>
              </w:rPr>
              <w:t xml:space="preserve">600 </w:t>
            </w:r>
            <w:proofErr w:type="spellStart"/>
            <w:r w:rsidRPr="00202D8B">
              <w:rPr>
                <w:rFonts w:cs="Arial"/>
                <w:i/>
                <w:sz w:val="22"/>
                <w:szCs w:val="22"/>
                <w:rPrChange w:id="138" w:author="Ryan Essex" w:date="2016-03-08T12:29:00Z">
                  <w:rPr>
                    <w:rFonts w:cs="Arial"/>
                    <w:i/>
                    <w:szCs w:val="22"/>
                  </w:rPr>
                </w:rPrChange>
              </w:rPr>
              <w:t>mT</w:t>
            </w:r>
            <w:proofErr w:type="spellEnd"/>
            <w:r w:rsidRPr="00202D8B">
              <w:rPr>
                <w:rFonts w:cs="Arial"/>
                <w:i/>
                <w:sz w:val="22"/>
                <w:szCs w:val="22"/>
                <w:rPrChange w:id="139" w:author="Ryan Essex" w:date="2016-03-08T12:29:00Z">
                  <w:rPr>
                    <w:rFonts w:cs="Arial"/>
                    <w:i/>
                    <w:szCs w:val="22"/>
                  </w:rPr>
                </w:rPrChange>
              </w:rPr>
              <w:t>/m</w:t>
            </w:r>
          </w:p>
          <w:p w14:paraId="0E0AC76D" w14:textId="77777777" w:rsidR="00D1084D" w:rsidRPr="00202D8B" w:rsidRDefault="00D1084D" w:rsidP="00E2495F">
            <w:pPr>
              <w:rPr>
                <w:rFonts w:cs="Arial"/>
                <w:i/>
                <w:sz w:val="22"/>
                <w:szCs w:val="22"/>
                <w:rPrChange w:id="140" w:author="Ryan Essex" w:date="2016-03-08T12:29:00Z">
                  <w:rPr>
                    <w:rFonts w:cs="Arial"/>
                    <w:i/>
                    <w:szCs w:val="22"/>
                  </w:rPr>
                </w:rPrChange>
              </w:rPr>
            </w:pPr>
            <w:proofErr w:type="spellStart"/>
            <w:proofErr w:type="gramStart"/>
            <w:r w:rsidRPr="00202D8B">
              <w:rPr>
                <w:rFonts w:cs="Arial"/>
                <w:i/>
                <w:sz w:val="22"/>
                <w:szCs w:val="22"/>
                <w:rPrChange w:id="141" w:author="Ryan Essex" w:date="2016-03-08T12:29:00Z">
                  <w:rPr>
                    <w:rFonts w:cs="Arial"/>
                    <w:i/>
                    <w:szCs w:val="22"/>
                  </w:rPr>
                </w:rPrChange>
              </w:rPr>
              <w:t>risetime</w:t>
            </w:r>
            <w:proofErr w:type="spellEnd"/>
            <w:proofErr w:type="gramEnd"/>
            <w:r w:rsidRPr="00202D8B">
              <w:rPr>
                <w:rFonts w:cs="Arial"/>
                <w:i/>
                <w:sz w:val="22"/>
                <w:szCs w:val="22"/>
                <w:rPrChange w:id="142" w:author="Ryan Essex" w:date="2016-03-08T12:29:00Z">
                  <w:rPr>
                    <w:rFonts w:cs="Arial"/>
                    <w:i/>
                    <w:szCs w:val="22"/>
                  </w:rPr>
                </w:rPrChange>
              </w:rPr>
              <w:t xml:space="preserve"> 150 us</w:t>
            </w:r>
          </w:p>
        </w:tc>
        <w:tc>
          <w:tcPr>
            <w:tcW w:w="1710" w:type="dxa"/>
          </w:tcPr>
          <w:p w14:paraId="4E9146E3" w14:textId="77777777" w:rsidR="00D1084D" w:rsidRPr="00202D8B" w:rsidRDefault="00D1084D" w:rsidP="00E2495F">
            <w:pPr>
              <w:rPr>
                <w:rFonts w:cs="Arial"/>
                <w:i/>
                <w:sz w:val="22"/>
                <w:szCs w:val="22"/>
                <w:rPrChange w:id="143" w:author="Ryan Essex" w:date="2016-03-08T12:29:00Z">
                  <w:rPr>
                    <w:rFonts w:cs="Arial"/>
                    <w:i/>
                    <w:szCs w:val="22"/>
                  </w:rPr>
                </w:rPrChange>
              </w:rPr>
            </w:pPr>
            <w:r w:rsidRPr="00202D8B">
              <w:rPr>
                <w:rFonts w:cs="Arial"/>
                <w:i/>
                <w:sz w:val="22"/>
                <w:szCs w:val="22"/>
                <w:rPrChange w:id="144" w:author="Ryan Essex" w:date="2016-03-08T12:29:00Z">
                  <w:rPr>
                    <w:rFonts w:cs="Arial"/>
                    <w:i/>
                    <w:szCs w:val="22"/>
                  </w:rPr>
                </w:rPrChange>
              </w:rPr>
              <w:t xml:space="preserve">440mT/m </w:t>
            </w:r>
            <w:proofErr w:type="spellStart"/>
            <w:r w:rsidRPr="00202D8B">
              <w:rPr>
                <w:rFonts w:cs="Arial"/>
                <w:i/>
                <w:sz w:val="22"/>
                <w:szCs w:val="22"/>
                <w:rPrChange w:id="145" w:author="Ryan Essex" w:date="2016-03-08T12:29:00Z">
                  <w:rPr>
                    <w:rFonts w:cs="Arial"/>
                    <w:i/>
                    <w:szCs w:val="22"/>
                  </w:rPr>
                </w:rPrChange>
              </w:rPr>
              <w:t>risetime</w:t>
            </w:r>
            <w:proofErr w:type="spellEnd"/>
            <w:r w:rsidRPr="00202D8B">
              <w:rPr>
                <w:rFonts w:cs="Arial"/>
                <w:i/>
                <w:sz w:val="22"/>
                <w:szCs w:val="22"/>
                <w:rPrChange w:id="146" w:author="Ryan Essex" w:date="2016-03-08T12:29:00Z">
                  <w:rPr>
                    <w:rFonts w:cs="Arial"/>
                    <w:i/>
                    <w:szCs w:val="22"/>
                  </w:rPr>
                </w:rPrChange>
              </w:rPr>
              <w:t xml:space="preserve"> 150 us</w:t>
            </w:r>
          </w:p>
        </w:tc>
        <w:tc>
          <w:tcPr>
            <w:tcW w:w="1800" w:type="dxa"/>
          </w:tcPr>
          <w:p w14:paraId="36594556" w14:textId="77777777" w:rsidR="00D1084D" w:rsidRPr="00202D8B" w:rsidRDefault="00D1084D" w:rsidP="00E2495F">
            <w:pPr>
              <w:rPr>
                <w:rFonts w:cs="Arial"/>
                <w:i/>
                <w:sz w:val="22"/>
                <w:szCs w:val="22"/>
                <w:rPrChange w:id="147" w:author="Ryan Essex" w:date="2016-03-08T12:29:00Z">
                  <w:rPr>
                    <w:rFonts w:cs="Arial"/>
                    <w:i/>
                    <w:szCs w:val="22"/>
                  </w:rPr>
                </w:rPrChange>
              </w:rPr>
            </w:pPr>
            <w:r w:rsidRPr="00202D8B">
              <w:rPr>
                <w:rFonts w:cs="Arial"/>
                <w:i/>
                <w:sz w:val="22"/>
                <w:szCs w:val="22"/>
                <w:rPrChange w:id="148" w:author="Ryan Essex" w:date="2016-03-08T12:29:00Z">
                  <w:rPr>
                    <w:rFonts w:cs="Arial"/>
                    <w:i/>
                    <w:szCs w:val="22"/>
                  </w:rPr>
                </w:rPrChange>
              </w:rPr>
              <w:t xml:space="preserve">400 </w:t>
            </w:r>
            <w:proofErr w:type="spellStart"/>
            <w:r w:rsidRPr="00202D8B">
              <w:rPr>
                <w:rFonts w:cs="Arial"/>
                <w:i/>
                <w:sz w:val="22"/>
                <w:szCs w:val="22"/>
                <w:rPrChange w:id="149" w:author="Ryan Essex" w:date="2016-03-08T12:29:00Z">
                  <w:rPr>
                    <w:rFonts w:cs="Arial"/>
                    <w:i/>
                    <w:szCs w:val="22"/>
                  </w:rPr>
                </w:rPrChange>
              </w:rPr>
              <w:t>mT</w:t>
            </w:r>
            <w:proofErr w:type="spellEnd"/>
            <w:r w:rsidRPr="00202D8B">
              <w:rPr>
                <w:rFonts w:cs="Arial"/>
                <w:i/>
                <w:sz w:val="22"/>
                <w:szCs w:val="22"/>
                <w:rPrChange w:id="150" w:author="Ryan Essex" w:date="2016-03-08T12:29:00Z">
                  <w:rPr>
                    <w:rFonts w:cs="Arial"/>
                    <w:i/>
                    <w:szCs w:val="22"/>
                  </w:rPr>
                </w:rPrChange>
              </w:rPr>
              <w:t>/m</w:t>
            </w:r>
          </w:p>
          <w:p w14:paraId="19C5CA0A" w14:textId="77777777" w:rsidR="00D1084D" w:rsidRPr="00202D8B" w:rsidRDefault="00D1084D" w:rsidP="00E2495F">
            <w:pPr>
              <w:rPr>
                <w:rFonts w:cs="Arial"/>
                <w:i/>
                <w:sz w:val="22"/>
                <w:szCs w:val="22"/>
                <w:rPrChange w:id="151" w:author="Ryan Essex" w:date="2016-03-08T12:29:00Z">
                  <w:rPr>
                    <w:rFonts w:cs="Arial"/>
                    <w:i/>
                    <w:szCs w:val="22"/>
                  </w:rPr>
                </w:rPrChange>
              </w:rPr>
            </w:pPr>
            <w:proofErr w:type="gramStart"/>
            <w:r w:rsidRPr="00202D8B">
              <w:rPr>
                <w:rFonts w:cs="Arial"/>
                <w:i/>
                <w:sz w:val="22"/>
                <w:szCs w:val="22"/>
                <w:rPrChange w:id="152" w:author="Ryan Essex" w:date="2016-03-08T12:29:00Z">
                  <w:rPr>
                    <w:rFonts w:cs="Arial"/>
                    <w:i/>
                    <w:szCs w:val="22"/>
                  </w:rPr>
                </w:rPrChange>
              </w:rPr>
              <w:t>rise</w:t>
            </w:r>
            <w:proofErr w:type="gramEnd"/>
            <w:r w:rsidRPr="00202D8B">
              <w:rPr>
                <w:rFonts w:cs="Arial"/>
                <w:i/>
                <w:sz w:val="22"/>
                <w:szCs w:val="22"/>
                <w:rPrChange w:id="153" w:author="Ryan Essex" w:date="2016-03-08T12:29:00Z">
                  <w:rPr>
                    <w:rFonts w:cs="Arial"/>
                    <w:i/>
                    <w:szCs w:val="22"/>
                  </w:rPr>
                </w:rPrChange>
              </w:rPr>
              <w:t xml:space="preserve"> time~110us </w:t>
            </w:r>
          </w:p>
        </w:tc>
        <w:tc>
          <w:tcPr>
            <w:tcW w:w="2070" w:type="dxa"/>
          </w:tcPr>
          <w:p w14:paraId="53E49449" w14:textId="77777777" w:rsidR="00D1084D" w:rsidRPr="00202D8B" w:rsidRDefault="00D1084D" w:rsidP="00E2495F">
            <w:pPr>
              <w:rPr>
                <w:rFonts w:cs="Arial"/>
                <w:i/>
                <w:sz w:val="22"/>
                <w:szCs w:val="22"/>
                <w:rPrChange w:id="154" w:author="Ryan Essex" w:date="2016-03-08T12:29:00Z">
                  <w:rPr>
                    <w:rFonts w:cs="Arial"/>
                    <w:i/>
                    <w:szCs w:val="22"/>
                  </w:rPr>
                </w:rPrChange>
              </w:rPr>
            </w:pPr>
            <w:r w:rsidRPr="00202D8B">
              <w:rPr>
                <w:rFonts w:cs="Arial"/>
                <w:i/>
                <w:sz w:val="22"/>
                <w:szCs w:val="22"/>
                <w:rPrChange w:id="155" w:author="Ryan Essex" w:date="2016-03-08T12:29:00Z">
                  <w:rPr>
                    <w:rFonts w:cs="Arial"/>
                    <w:i/>
                    <w:szCs w:val="22"/>
                  </w:rPr>
                </w:rPrChange>
              </w:rPr>
              <w:t xml:space="preserve">600 </w:t>
            </w:r>
            <w:proofErr w:type="spellStart"/>
            <w:r w:rsidRPr="00202D8B">
              <w:rPr>
                <w:rFonts w:cs="Arial"/>
                <w:i/>
                <w:sz w:val="22"/>
                <w:szCs w:val="22"/>
                <w:rPrChange w:id="156" w:author="Ryan Essex" w:date="2016-03-08T12:29:00Z">
                  <w:rPr>
                    <w:rFonts w:cs="Arial"/>
                    <w:i/>
                    <w:szCs w:val="22"/>
                  </w:rPr>
                </w:rPrChange>
              </w:rPr>
              <w:t>mT</w:t>
            </w:r>
            <w:proofErr w:type="spellEnd"/>
            <w:r w:rsidRPr="00202D8B">
              <w:rPr>
                <w:rFonts w:cs="Arial"/>
                <w:i/>
                <w:sz w:val="22"/>
                <w:szCs w:val="22"/>
                <w:rPrChange w:id="157" w:author="Ryan Essex" w:date="2016-03-08T12:29:00Z">
                  <w:rPr>
                    <w:rFonts w:cs="Arial"/>
                    <w:i/>
                    <w:szCs w:val="22"/>
                  </w:rPr>
                </w:rPrChange>
              </w:rPr>
              <w:t xml:space="preserve">/m, 180 us </w:t>
            </w:r>
            <w:proofErr w:type="spellStart"/>
            <w:r w:rsidRPr="00202D8B">
              <w:rPr>
                <w:rFonts w:cs="Arial"/>
                <w:i/>
                <w:sz w:val="22"/>
                <w:szCs w:val="22"/>
                <w:rPrChange w:id="158" w:author="Ryan Essex" w:date="2016-03-08T12:29:00Z">
                  <w:rPr>
                    <w:rFonts w:cs="Arial"/>
                    <w:i/>
                    <w:szCs w:val="22"/>
                  </w:rPr>
                </w:rPrChange>
              </w:rPr>
              <w:t>risetime</w:t>
            </w:r>
            <w:proofErr w:type="spellEnd"/>
          </w:p>
        </w:tc>
      </w:tr>
      <w:tr w:rsidR="00D1084D" w:rsidRPr="00116AC9" w14:paraId="47EB0FF9" w14:textId="77777777" w:rsidTr="00ED3820">
        <w:tc>
          <w:tcPr>
            <w:tcW w:w="1450" w:type="dxa"/>
          </w:tcPr>
          <w:p w14:paraId="0540BF11" w14:textId="77777777" w:rsidR="00D1084D" w:rsidRPr="00202D8B" w:rsidRDefault="00D1084D" w:rsidP="00E2495F">
            <w:pPr>
              <w:rPr>
                <w:rFonts w:cs="Arial"/>
                <w:i/>
                <w:sz w:val="22"/>
                <w:szCs w:val="22"/>
                <w:rPrChange w:id="159" w:author="Ryan Essex" w:date="2016-03-08T12:29:00Z">
                  <w:rPr>
                    <w:rFonts w:cs="Arial"/>
                    <w:i/>
                    <w:szCs w:val="22"/>
                  </w:rPr>
                </w:rPrChange>
              </w:rPr>
            </w:pPr>
            <w:r w:rsidRPr="00202D8B">
              <w:rPr>
                <w:rFonts w:cs="Arial"/>
                <w:i/>
                <w:sz w:val="22"/>
                <w:szCs w:val="22"/>
                <w:rPrChange w:id="160" w:author="Ryan Essex" w:date="2016-03-08T12:29:00Z">
                  <w:rPr>
                    <w:rFonts w:cs="Arial"/>
                    <w:i/>
                    <w:szCs w:val="22"/>
                  </w:rPr>
                </w:rPrChange>
              </w:rPr>
              <w:t xml:space="preserve">Head </w:t>
            </w:r>
            <w:proofErr w:type="spellStart"/>
            <w:r w:rsidRPr="00202D8B">
              <w:rPr>
                <w:rFonts w:cs="Arial"/>
                <w:i/>
                <w:sz w:val="22"/>
                <w:szCs w:val="22"/>
                <w:rPrChange w:id="161" w:author="Ryan Essex" w:date="2016-03-08T12:29:00Z">
                  <w:rPr>
                    <w:rFonts w:cs="Arial"/>
                    <w:i/>
                    <w:szCs w:val="22"/>
                  </w:rPr>
                </w:rPrChange>
              </w:rPr>
              <w:t>Rf</w:t>
            </w:r>
            <w:proofErr w:type="spellEnd"/>
            <w:r w:rsidRPr="00202D8B">
              <w:rPr>
                <w:rFonts w:cs="Arial"/>
                <w:i/>
                <w:sz w:val="22"/>
                <w:szCs w:val="22"/>
                <w:rPrChange w:id="162" w:author="Ryan Essex" w:date="2016-03-08T12:29:00Z">
                  <w:rPr>
                    <w:rFonts w:cs="Arial"/>
                    <w:i/>
                    <w:szCs w:val="22"/>
                  </w:rPr>
                </w:rPrChange>
              </w:rPr>
              <w:t>-coils</w:t>
            </w:r>
          </w:p>
        </w:tc>
        <w:tc>
          <w:tcPr>
            <w:tcW w:w="1942" w:type="dxa"/>
          </w:tcPr>
          <w:p w14:paraId="1FEE92EC" w14:textId="77777777" w:rsidR="00D1084D" w:rsidRPr="00202D8B" w:rsidRDefault="00D1084D" w:rsidP="00E2495F">
            <w:pPr>
              <w:rPr>
                <w:rFonts w:cs="Arial"/>
                <w:i/>
                <w:sz w:val="22"/>
                <w:szCs w:val="22"/>
                <w:rPrChange w:id="163" w:author="Ryan Essex" w:date="2016-03-08T12:29:00Z">
                  <w:rPr>
                    <w:rFonts w:cs="Arial"/>
                    <w:i/>
                    <w:szCs w:val="22"/>
                  </w:rPr>
                </w:rPrChange>
              </w:rPr>
            </w:pPr>
            <w:r w:rsidRPr="00202D8B">
              <w:rPr>
                <w:rFonts w:cs="Arial"/>
                <w:i/>
                <w:sz w:val="22"/>
                <w:szCs w:val="22"/>
                <w:rPrChange w:id="164" w:author="Ryan Essex" w:date="2016-03-08T12:29:00Z">
                  <w:rPr>
                    <w:rFonts w:cs="Arial"/>
                    <w:i/>
                    <w:szCs w:val="22"/>
                  </w:rPr>
                </w:rPrChange>
              </w:rPr>
              <w:t xml:space="preserve">Actively decoupled volume transmitter and quad. </w:t>
            </w:r>
            <w:proofErr w:type="gramStart"/>
            <w:r w:rsidRPr="00202D8B">
              <w:rPr>
                <w:rFonts w:cs="Arial"/>
                <w:i/>
                <w:sz w:val="22"/>
                <w:szCs w:val="22"/>
                <w:rPrChange w:id="165" w:author="Ryan Essex" w:date="2016-03-08T12:29:00Z">
                  <w:rPr>
                    <w:rFonts w:cs="Arial"/>
                    <w:i/>
                    <w:szCs w:val="22"/>
                  </w:rPr>
                </w:rPrChange>
              </w:rPr>
              <w:t>surface</w:t>
            </w:r>
            <w:proofErr w:type="gramEnd"/>
            <w:r w:rsidRPr="00202D8B">
              <w:rPr>
                <w:rFonts w:cs="Arial"/>
                <w:i/>
                <w:sz w:val="22"/>
                <w:szCs w:val="22"/>
                <w:rPrChange w:id="166" w:author="Ryan Essex" w:date="2016-03-08T12:29:00Z">
                  <w:rPr>
                    <w:rFonts w:cs="Arial"/>
                    <w:i/>
                    <w:szCs w:val="22"/>
                  </w:rPr>
                </w:rPrChange>
              </w:rPr>
              <w:t xml:space="preserve"> coil receivers (</w:t>
            </w:r>
            <w:proofErr w:type="spellStart"/>
            <w:r w:rsidRPr="00202D8B">
              <w:rPr>
                <w:rFonts w:cs="Arial"/>
                <w:i/>
                <w:sz w:val="22"/>
                <w:szCs w:val="22"/>
                <w:rPrChange w:id="167" w:author="Ryan Essex" w:date="2016-03-08T12:29:00Z">
                  <w:rPr>
                    <w:rFonts w:cs="Arial"/>
                    <w:i/>
                    <w:szCs w:val="22"/>
                  </w:rPr>
                </w:rPrChange>
              </w:rPr>
              <w:t>Bruker</w:t>
            </w:r>
            <w:proofErr w:type="spellEnd"/>
            <w:r w:rsidRPr="00202D8B">
              <w:rPr>
                <w:rFonts w:cs="Arial"/>
                <w:i/>
                <w:sz w:val="22"/>
                <w:szCs w:val="22"/>
                <w:rPrChange w:id="168" w:author="Ryan Essex" w:date="2016-03-08T12:29:00Z">
                  <w:rPr>
                    <w:rFonts w:cs="Arial"/>
                    <w:i/>
                    <w:szCs w:val="22"/>
                  </w:rPr>
                </w:rPrChange>
              </w:rPr>
              <w:t>)</w:t>
            </w:r>
          </w:p>
        </w:tc>
        <w:tc>
          <w:tcPr>
            <w:tcW w:w="1710" w:type="dxa"/>
          </w:tcPr>
          <w:p w14:paraId="1E87247F" w14:textId="77777777" w:rsidR="00D1084D" w:rsidRPr="00202D8B" w:rsidRDefault="00D1084D" w:rsidP="00E2495F">
            <w:pPr>
              <w:rPr>
                <w:rFonts w:cs="Arial"/>
                <w:i/>
                <w:sz w:val="22"/>
                <w:szCs w:val="22"/>
                <w:rPrChange w:id="169" w:author="Ryan Essex" w:date="2016-03-08T12:29:00Z">
                  <w:rPr>
                    <w:rFonts w:cs="Arial"/>
                    <w:i/>
                    <w:szCs w:val="22"/>
                  </w:rPr>
                </w:rPrChange>
              </w:rPr>
            </w:pPr>
            <w:r w:rsidRPr="00202D8B">
              <w:rPr>
                <w:rFonts w:cs="Arial"/>
                <w:i/>
                <w:sz w:val="22"/>
                <w:szCs w:val="22"/>
                <w:rPrChange w:id="170" w:author="Ryan Essex" w:date="2016-03-08T12:29:00Z">
                  <w:rPr>
                    <w:rFonts w:cs="Arial"/>
                    <w:i/>
                    <w:szCs w:val="22"/>
                  </w:rPr>
                </w:rPrChange>
              </w:rPr>
              <w:t>Actively decoupled volume transmit and 4-channel surface coil receiver (</w:t>
            </w:r>
            <w:proofErr w:type="spellStart"/>
            <w:r w:rsidRPr="00202D8B">
              <w:rPr>
                <w:rFonts w:cs="Arial"/>
                <w:i/>
                <w:sz w:val="22"/>
                <w:szCs w:val="22"/>
                <w:rPrChange w:id="171" w:author="Ryan Essex" w:date="2016-03-08T12:29:00Z">
                  <w:rPr>
                    <w:rFonts w:cs="Arial"/>
                    <w:i/>
                    <w:szCs w:val="22"/>
                  </w:rPr>
                </w:rPrChange>
              </w:rPr>
              <w:t>Bruker</w:t>
            </w:r>
            <w:proofErr w:type="spellEnd"/>
            <w:r w:rsidRPr="00202D8B">
              <w:rPr>
                <w:rFonts w:cs="Arial"/>
                <w:i/>
                <w:sz w:val="22"/>
                <w:szCs w:val="22"/>
                <w:rPrChange w:id="172" w:author="Ryan Essex" w:date="2016-03-08T12:29:00Z">
                  <w:rPr>
                    <w:rFonts w:cs="Arial"/>
                    <w:i/>
                    <w:szCs w:val="22"/>
                  </w:rPr>
                </w:rPrChange>
              </w:rPr>
              <w:t>)</w:t>
            </w:r>
          </w:p>
        </w:tc>
        <w:tc>
          <w:tcPr>
            <w:tcW w:w="1800" w:type="dxa"/>
          </w:tcPr>
          <w:p w14:paraId="418FCC47" w14:textId="77777777" w:rsidR="00D1084D" w:rsidRPr="00202D8B" w:rsidRDefault="00D1084D" w:rsidP="00E2495F">
            <w:pPr>
              <w:rPr>
                <w:rFonts w:cs="Arial"/>
                <w:i/>
                <w:sz w:val="22"/>
                <w:szCs w:val="22"/>
                <w:rPrChange w:id="173" w:author="Ryan Essex" w:date="2016-03-08T12:29:00Z">
                  <w:rPr>
                    <w:rFonts w:cs="Arial"/>
                    <w:i/>
                    <w:szCs w:val="22"/>
                  </w:rPr>
                </w:rPrChange>
              </w:rPr>
            </w:pPr>
            <w:r w:rsidRPr="00202D8B">
              <w:rPr>
                <w:rFonts w:cs="Arial"/>
                <w:i/>
                <w:sz w:val="22"/>
                <w:szCs w:val="22"/>
                <w:rPrChange w:id="174" w:author="Ryan Essex" w:date="2016-03-08T12:29:00Z">
                  <w:rPr>
                    <w:rFonts w:cs="Arial"/>
                    <w:i/>
                    <w:szCs w:val="22"/>
                  </w:rPr>
                </w:rPrChange>
              </w:rPr>
              <w:t xml:space="preserve">Actively decoupled volume transmitter </w:t>
            </w:r>
            <w:proofErr w:type="gramStart"/>
            <w:r w:rsidRPr="00202D8B">
              <w:rPr>
                <w:rFonts w:cs="Arial"/>
                <w:i/>
                <w:sz w:val="22"/>
                <w:szCs w:val="22"/>
                <w:rPrChange w:id="175" w:author="Ryan Essex" w:date="2016-03-08T12:29:00Z">
                  <w:rPr>
                    <w:rFonts w:cs="Arial"/>
                    <w:i/>
                    <w:szCs w:val="22"/>
                  </w:rPr>
                </w:rPrChange>
              </w:rPr>
              <w:t>and  single</w:t>
            </w:r>
            <w:proofErr w:type="gramEnd"/>
            <w:r w:rsidRPr="00202D8B">
              <w:rPr>
                <w:rFonts w:cs="Arial"/>
                <w:i/>
                <w:sz w:val="22"/>
                <w:szCs w:val="22"/>
                <w:rPrChange w:id="176" w:author="Ryan Essex" w:date="2016-03-08T12:29:00Z">
                  <w:rPr>
                    <w:rFonts w:cs="Arial"/>
                    <w:i/>
                    <w:szCs w:val="22"/>
                  </w:rPr>
                </w:rPrChange>
              </w:rPr>
              <w:t xml:space="preserve"> channel surface coil receivers</w:t>
            </w:r>
          </w:p>
        </w:tc>
        <w:tc>
          <w:tcPr>
            <w:tcW w:w="2070" w:type="dxa"/>
          </w:tcPr>
          <w:p w14:paraId="449CA176" w14:textId="77777777" w:rsidR="00D1084D" w:rsidRPr="00202D8B" w:rsidRDefault="00D1084D" w:rsidP="00E2495F">
            <w:pPr>
              <w:rPr>
                <w:rFonts w:cs="Arial"/>
                <w:i/>
                <w:sz w:val="22"/>
                <w:szCs w:val="22"/>
                <w:rPrChange w:id="177" w:author="Ryan Essex" w:date="2016-03-08T12:29:00Z">
                  <w:rPr>
                    <w:rFonts w:cs="Arial"/>
                    <w:i/>
                    <w:szCs w:val="22"/>
                  </w:rPr>
                </w:rPrChange>
              </w:rPr>
            </w:pPr>
            <w:r w:rsidRPr="00202D8B">
              <w:rPr>
                <w:rFonts w:cs="Arial"/>
                <w:i/>
                <w:sz w:val="22"/>
                <w:szCs w:val="22"/>
                <w:rPrChange w:id="178" w:author="Ryan Essex" w:date="2016-03-08T12:29:00Z">
                  <w:rPr>
                    <w:rFonts w:cs="Arial"/>
                    <w:i/>
                    <w:szCs w:val="22"/>
                  </w:rPr>
                </w:rPrChange>
              </w:rPr>
              <w:t xml:space="preserve">Actively decoupled volume transmitters (M2M), 4 channel array coils (M2M) </w:t>
            </w:r>
          </w:p>
        </w:tc>
      </w:tr>
    </w:tbl>
    <w:p w14:paraId="7825A2B0" w14:textId="77777777" w:rsidR="00CF12C5" w:rsidRDefault="00CF12C5" w:rsidP="00E2495F">
      <w:pPr>
        <w:rPr>
          <w:rFonts w:cs="Arial"/>
          <w:b/>
          <w:szCs w:val="22"/>
        </w:rPr>
      </w:pPr>
    </w:p>
    <w:p w14:paraId="0CB6870E" w14:textId="46AA9B71" w:rsidR="00C23068" w:rsidRDefault="00E2495F">
      <w:pPr>
        <w:pStyle w:val="Heading2"/>
        <w:pPrChange w:id="179" w:author="Ryan Essex" w:date="2016-03-07T10:31:00Z">
          <w:pPr/>
        </w:pPrChange>
      </w:pPr>
      <w:del w:id="180" w:author="Ryan Essex" w:date="2016-03-07T10:37:00Z">
        <w:r w:rsidDel="00124D3F">
          <w:delText>D</w:delText>
        </w:r>
      </w:del>
      <w:ins w:id="181" w:author="Ryan Essex" w:date="2016-03-07T10:37:00Z">
        <w:r w:rsidR="00124D3F">
          <w:t>4</w:t>
        </w:r>
      </w:ins>
      <w:r>
        <w:t xml:space="preserve">. </w:t>
      </w:r>
      <w:r w:rsidR="00CF12C5">
        <w:t xml:space="preserve"> </w:t>
      </w:r>
      <w:proofErr w:type="spellStart"/>
      <w:proofErr w:type="gramStart"/>
      <w:r w:rsidR="00CF12C5">
        <w:t>mi</w:t>
      </w:r>
      <w:r w:rsidR="00CF12C5" w:rsidRPr="00CF12C5">
        <w:t>RNA</w:t>
      </w:r>
      <w:proofErr w:type="spellEnd"/>
      <w:proofErr w:type="gramEnd"/>
      <w:r w:rsidR="00CF12C5" w:rsidRPr="00CF12C5">
        <w:t xml:space="preserve"> </w:t>
      </w:r>
      <w:r w:rsidR="00CF12C5">
        <w:t>ANALYSIS</w:t>
      </w:r>
    </w:p>
    <w:p w14:paraId="554B75D3" w14:textId="77777777" w:rsidR="00CF12C5" w:rsidRPr="00151C73" w:rsidRDefault="00CF12C5">
      <w:pPr>
        <w:pStyle w:val="NoSpacing"/>
        <w:rPr>
          <w:b/>
          <w:rPrChange w:id="182" w:author="Ryan Essex" w:date="2016-03-07T10:33:00Z">
            <w:rPr/>
          </w:rPrChange>
        </w:rPr>
        <w:pPrChange w:id="183" w:author="Ryan Essex" w:date="2016-03-07T10:33:00Z">
          <w:pPr>
            <w:contextualSpacing/>
            <w:jc w:val="both"/>
          </w:pPr>
        </w:pPrChange>
      </w:pPr>
      <w:r w:rsidRPr="00151C73">
        <w:rPr>
          <w:b/>
          <w:rPrChange w:id="184" w:author="Ryan Essex" w:date="2016-03-07T10:33:00Z">
            <w:rPr/>
          </w:rPrChange>
        </w:rPr>
        <w:t>Plasma quality</w:t>
      </w:r>
    </w:p>
    <w:p w14:paraId="4AF40CD3" w14:textId="77777777" w:rsidR="00CF12C5" w:rsidRPr="00BE22BE" w:rsidRDefault="00CF12C5">
      <w:pPr>
        <w:pStyle w:val="NoSpacing"/>
        <w:pPrChange w:id="185" w:author="Ryan Essex" w:date="2016-03-07T10:33:00Z">
          <w:pPr>
            <w:contextualSpacing/>
            <w:jc w:val="both"/>
          </w:pPr>
        </w:pPrChange>
      </w:pPr>
      <w:r w:rsidRPr="00BE22BE">
        <w:t>The hemolysis can be detected by existence of miR-23a and miR-451a</w:t>
      </w:r>
      <w:r>
        <w:t xml:space="preserve"> in the sample</w:t>
      </w:r>
      <w:r w:rsidRPr="00BE22BE">
        <w:t>.</w:t>
      </w:r>
    </w:p>
    <w:p w14:paraId="0F9CD578" w14:textId="77777777" w:rsidR="00CF12C5" w:rsidRDefault="00CF12C5" w:rsidP="00E2495F">
      <w:pPr>
        <w:contextualSpacing/>
        <w:jc w:val="both"/>
        <w:rPr>
          <w:rFonts w:cs="Arial"/>
        </w:rPr>
      </w:pPr>
      <w:r w:rsidRPr="00BE22BE">
        <w:rPr>
          <w:rFonts w:cs="Arial"/>
        </w:rPr>
        <w:t xml:space="preserve">Ref: </w:t>
      </w:r>
      <w:r w:rsidR="00F76C0C" w:rsidRPr="004874A5">
        <w:rPr>
          <w:color w:val="0000FF"/>
          <w:rPrChange w:id="186" w:author="Ryan Essex" w:date="2016-03-08T12:29:00Z">
            <w:rPr>
              <w:rStyle w:val="Hyperlink"/>
              <w:rFonts w:eastAsiaTheme="majorEastAsia" w:cs="Arial"/>
            </w:rPr>
          </w:rPrChange>
        </w:rPr>
        <w:fldChar w:fldCharType="begin"/>
      </w:r>
      <w:r w:rsidR="00F76C0C" w:rsidRPr="004874A5">
        <w:rPr>
          <w:color w:val="0000FF"/>
          <w:rPrChange w:id="187" w:author="Ryan Essex" w:date="2016-03-08T12:29:00Z">
            <w:rPr/>
          </w:rPrChange>
        </w:rPr>
        <w:instrText xml:space="preserve"> HYPERLINK "http://www.sciencedirect.com/science/article/pii/S0003269715003681" </w:instrText>
      </w:r>
      <w:r w:rsidR="00F76C0C" w:rsidRPr="004874A5">
        <w:rPr>
          <w:color w:val="0000FF"/>
          <w:rPrChange w:id="188" w:author="Ryan Essex" w:date="2016-03-08T12:29:00Z">
            <w:rPr>
              <w:rStyle w:val="Hyperlink"/>
              <w:rFonts w:eastAsiaTheme="majorEastAsia" w:cs="Arial"/>
            </w:rPr>
          </w:rPrChange>
        </w:rPr>
        <w:fldChar w:fldCharType="separate"/>
      </w:r>
      <w:r w:rsidRPr="004874A5">
        <w:rPr>
          <w:rStyle w:val="Hyperlink"/>
          <w:rFonts w:eastAsiaTheme="majorEastAsia" w:cs="Arial"/>
          <w:color w:val="0000FF"/>
          <w:rPrChange w:id="189" w:author="Ryan Essex" w:date="2016-03-08T12:29:00Z">
            <w:rPr>
              <w:rStyle w:val="Hyperlink"/>
              <w:rFonts w:eastAsiaTheme="majorEastAsia" w:cs="Arial"/>
            </w:rPr>
          </w:rPrChange>
        </w:rPr>
        <w:t>http://www.sciencedirect.com/science/article/pii/S0003269715003681</w:t>
      </w:r>
      <w:r w:rsidR="00F76C0C" w:rsidRPr="004874A5">
        <w:rPr>
          <w:rStyle w:val="Hyperlink"/>
          <w:rFonts w:eastAsiaTheme="majorEastAsia" w:cs="Arial"/>
          <w:color w:val="0000FF"/>
          <w:rPrChange w:id="190" w:author="Ryan Essex" w:date="2016-03-08T12:29:00Z">
            <w:rPr>
              <w:rStyle w:val="Hyperlink"/>
              <w:rFonts w:eastAsiaTheme="majorEastAsia" w:cs="Arial"/>
            </w:rPr>
          </w:rPrChange>
        </w:rPr>
        <w:fldChar w:fldCharType="end"/>
      </w:r>
    </w:p>
    <w:p w14:paraId="0EB615C4" w14:textId="77777777" w:rsidR="00CF12C5" w:rsidRPr="00BE22BE" w:rsidRDefault="00CF12C5" w:rsidP="00E2495F">
      <w:pPr>
        <w:contextualSpacing/>
        <w:jc w:val="both"/>
        <w:rPr>
          <w:rFonts w:cs="Arial"/>
        </w:rPr>
      </w:pPr>
    </w:p>
    <w:p w14:paraId="7A6DCA61" w14:textId="77777777" w:rsidR="00CF12C5" w:rsidRPr="00BE22BE" w:rsidRDefault="00CF12C5" w:rsidP="00E2495F">
      <w:pPr>
        <w:contextualSpacing/>
        <w:jc w:val="both"/>
        <w:rPr>
          <w:rFonts w:cs="Arial"/>
          <w:b/>
        </w:rPr>
      </w:pPr>
      <w:r w:rsidRPr="00BE22BE">
        <w:rPr>
          <w:rFonts w:cs="Arial"/>
          <w:b/>
        </w:rPr>
        <w:t>RNA quality</w:t>
      </w:r>
    </w:p>
    <w:p w14:paraId="6DC76B6F" w14:textId="20B2BDC4" w:rsidR="00CF12C5" w:rsidRPr="00BE22BE" w:rsidRDefault="00CF12C5">
      <w:pPr>
        <w:pStyle w:val="NoSpacing"/>
        <w:spacing w:afterLines="30" w:after="72"/>
        <w:pPrChange w:id="191" w:author="Ryan Essex" w:date="2016-03-07T10:41:00Z">
          <w:pPr>
            <w:contextualSpacing/>
            <w:jc w:val="both"/>
          </w:pPr>
        </w:pPrChange>
      </w:pPr>
      <w:proofErr w:type="gramStart"/>
      <w:r w:rsidRPr="00BE22BE">
        <w:t>RNA  extraction</w:t>
      </w:r>
      <w:proofErr w:type="gramEnd"/>
      <w:r>
        <w:t xml:space="preserve">: </w:t>
      </w:r>
      <w:r w:rsidRPr="00BE22BE">
        <w:t>RIN &gt;7.0 (</w:t>
      </w:r>
      <w:proofErr w:type="spellStart"/>
      <w:r w:rsidRPr="00BE22BE">
        <w:t>Bioanalyzer</w:t>
      </w:r>
      <w:proofErr w:type="spellEnd"/>
      <w:r w:rsidRPr="00BE22BE">
        <w:t xml:space="preserve"> 2100, Agilent Technologies) as well as OD</w:t>
      </w:r>
      <w:r w:rsidR="004F46C9">
        <w:t>2</w:t>
      </w:r>
      <w:r w:rsidRPr="00BE22BE">
        <w:t>60/230 and  OD260/280 ratio ~2.0 (</w:t>
      </w:r>
      <w:proofErr w:type="spellStart"/>
      <w:r w:rsidRPr="00BE22BE">
        <w:t>NanoDrop</w:t>
      </w:r>
      <w:proofErr w:type="spellEnd"/>
      <w:r w:rsidRPr="00BE22BE">
        <w:t>, Thermo Scientific)</w:t>
      </w:r>
      <w:r>
        <w:t>.</w:t>
      </w:r>
    </w:p>
    <w:p w14:paraId="16717B4F" w14:textId="77777777" w:rsidR="00CF12C5" w:rsidRDefault="00CF12C5">
      <w:pPr>
        <w:pStyle w:val="NoSpacing"/>
        <w:spacing w:afterLines="30" w:after="72"/>
        <w:pPrChange w:id="192" w:author="Ryan Essex" w:date="2016-03-07T10:41:00Z">
          <w:pPr>
            <w:contextualSpacing/>
            <w:jc w:val="both"/>
          </w:pPr>
        </w:pPrChange>
      </w:pPr>
      <w:r w:rsidRPr="00BE22BE">
        <w:t xml:space="preserve">For </w:t>
      </w:r>
      <w:proofErr w:type="spellStart"/>
      <w:r w:rsidRPr="00BE22BE">
        <w:t>miRNAs</w:t>
      </w:r>
      <w:proofErr w:type="spellEnd"/>
      <w:r w:rsidRPr="00BE22BE">
        <w:t xml:space="preserve"> there is no </w:t>
      </w:r>
      <w:r>
        <w:t xml:space="preserve">standardized </w:t>
      </w:r>
      <w:r w:rsidRPr="00BE22BE">
        <w:t xml:space="preserve">method for quality control. </w:t>
      </w:r>
      <w:proofErr w:type="spellStart"/>
      <w:proofErr w:type="gramStart"/>
      <w:r w:rsidRPr="00BE22BE">
        <w:t>miRNAs</w:t>
      </w:r>
      <w:proofErr w:type="spellEnd"/>
      <w:proofErr w:type="gramEnd"/>
      <w:r w:rsidRPr="00BE22BE">
        <w:t xml:space="preserve"> are generally </w:t>
      </w:r>
      <w:r>
        <w:t>well-</w:t>
      </w:r>
      <w:r w:rsidRPr="00BE22BE">
        <w:t xml:space="preserve">preserved are not as susceptible to </w:t>
      </w:r>
      <w:proofErr w:type="spellStart"/>
      <w:r w:rsidRPr="00BE22BE">
        <w:t>RNases</w:t>
      </w:r>
      <w:proofErr w:type="spellEnd"/>
      <w:r w:rsidRPr="00BE22BE">
        <w:t xml:space="preserve"> due to their size. The RIN number and 260/280 </w:t>
      </w:r>
      <w:proofErr w:type="gramStart"/>
      <w:r w:rsidRPr="00BE22BE">
        <w:t>ratio</w:t>
      </w:r>
      <w:proofErr w:type="gramEnd"/>
      <w:r w:rsidRPr="00BE22BE">
        <w:t xml:space="preserve"> will be checked before and after transportation as well as prior to use</w:t>
      </w:r>
      <w:r>
        <w:t>, if samples have been stored for</w:t>
      </w:r>
      <w:r w:rsidRPr="00BE22BE">
        <w:t xml:space="preserve"> a longer </w:t>
      </w:r>
      <w:r>
        <w:t>period of time</w:t>
      </w:r>
      <w:r w:rsidRPr="00BE22BE">
        <w:t xml:space="preserve"> (&gt;1 year).</w:t>
      </w:r>
    </w:p>
    <w:p w14:paraId="1A945474" w14:textId="59C87568" w:rsidR="00CF12C5" w:rsidDel="00562E07" w:rsidRDefault="00CF12C5" w:rsidP="00E2495F">
      <w:pPr>
        <w:contextualSpacing/>
        <w:jc w:val="both"/>
        <w:rPr>
          <w:del w:id="193" w:author="Ryan Essex" w:date="2016-03-07T10:40:00Z"/>
          <w:rFonts w:cs="Arial"/>
        </w:rPr>
      </w:pPr>
    </w:p>
    <w:p w14:paraId="7A4D036D" w14:textId="77777777" w:rsidR="00562E07" w:rsidRDefault="00562E07">
      <w:pPr>
        <w:pStyle w:val="NoSpacing"/>
        <w:rPr>
          <w:ins w:id="194" w:author="Ryan Essex" w:date="2016-03-07T10:40:00Z"/>
          <w:b/>
        </w:rPr>
        <w:pPrChange w:id="195" w:author="Ryan Essex" w:date="2016-03-07T10:33:00Z">
          <w:pPr>
            <w:contextualSpacing/>
            <w:jc w:val="both"/>
          </w:pPr>
        </w:pPrChange>
      </w:pPr>
    </w:p>
    <w:p w14:paraId="477895F2" w14:textId="77777777" w:rsidR="00CF12C5" w:rsidRPr="00151C73" w:rsidRDefault="00CF12C5">
      <w:pPr>
        <w:pStyle w:val="NoSpacing"/>
        <w:rPr>
          <w:b/>
          <w:rPrChange w:id="196" w:author="Ryan Essex" w:date="2016-03-07T10:33:00Z">
            <w:rPr/>
          </w:rPrChange>
        </w:rPr>
        <w:pPrChange w:id="197" w:author="Ryan Essex" w:date="2016-03-07T10:33:00Z">
          <w:pPr>
            <w:contextualSpacing/>
            <w:jc w:val="both"/>
          </w:pPr>
        </w:pPrChange>
      </w:pPr>
      <w:proofErr w:type="spellStart"/>
      <w:proofErr w:type="gramStart"/>
      <w:r w:rsidRPr="00151C73">
        <w:rPr>
          <w:b/>
          <w:rPrChange w:id="198" w:author="Ryan Essex" w:date="2016-03-07T10:33:00Z">
            <w:rPr/>
          </w:rPrChange>
        </w:rPr>
        <w:t>miRNA</w:t>
      </w:r>
      <w:proofErr w:type="gramEnd"/>
      <w:r w:rsidRPr="00151C73">
        <w:rPr>
          <w:b/>
          <w:rPrChange w:id="199" w:author="Ryan Essex" w:date="2016-03-07T10:33:00Z">
            <w:rPr/>
          </w:rPrChange>
        </w:rPr>
        <w:t>-Seq</w:t>
      </w:r>
      <w:proofErr w:type="spellEnd"/>
    </w:p>
    <w:p w14:paraId="781D3A67" w14:textId="77777777" w:rsidR="00CF12C5" w:rsidRPr="00BE22BE" w:rsidRDefault="00CF12C5">
      <w:pPr>
        <w:pStyle w:val="NoSpacing"/>
        <w:spacing w:afterLines="30" w:after="72"/>
        <w:pPrChange w:id="200" w:author="Ryan Essex" w:date="2016-03-07T10:41:00Z">
          <w:pPr>
            <w:contextualSpacing/>
            <w:jc w:val="both"/>
          </w:pPr>
        </w:pPrChange>
      </w:pPr>
      <w:proofErr w:type="spellStart"/>
      <w:r w:rsidRPr="00BE22BE">
        <w:t>Exiqon’s</w:t>
      </w:r>
      <w:proofErr w:type="spellEnd"/>
      <w:r w:rsidRPr="00BE22BE">
        <w:t xml:space="preserve"> guidelines</w:t>
      </w:r>
      <w:r>
        <w:t xml:space="preserve"> (miR-seq)</w:t>
      </w:r>
      <w:r w:rsidRPr="00BE22BE">
        <w:t xml:space="preserve">: RIN 7-10 indicates high quality RNA. </w:t>
      </w:r>
      <w:r>
        <w:t xml:space="preserve">It is possible to do </w:t>
      </w:r>
      <w:proofErr w:type="spellStart"/>
      <w:r w:rsidRPr="00BE22BE">
        <w:t>miRNA-Seq</w:t>
      </w:r>
      <w:proofErr w:type="spellEnd"/>
      <w:r w:rsidRPr="00BE22BE">
        <w:t xml:space="preserve"> in samples that have RIN 5-10. With RIN&lt;5 sequencing is possible but sequencing of degraded material may contribute to results.</w:t>
      </w:r>
    </w:p>
    <w:p w14:paraId="14568B4A" w14:textId="77777777" w:rsidR="00CF12C5" w:rsidRPr="00BE22BE" w:rsidRDefault="00CF12C5">
      <w:pPr>
        <w:pStyle w:val="NoSpacing"/>
        <w:spacing w:afterLines="30" w:after="72"/>
        <w:pPrChange w:id="201" w:author="Ryan Essex" w:date="2016-03-07T10:41:00Z">
          <w:pPr>
            <w:contextualSpacing/>
            <w:jc w:val="both"/>
          </w:pPr>
        </w:pPrChange>
      </w:pPr>
      <w:r w:rsidRPr="00BE22BE">
        <w:t>RT-</w:t>
      </w:r>
      <w:proofErr w:type="spellStart"/>
      <w:r w:rsidRPr="00BE22BE">
        <w:t>qPCR</w:t>
      </w:r>
      <w:proofErr w:type="spellEnd"/>
      <w:r w:rsidRPr="00BE22BE">
        <w:t>: Housekeeping genes</w:t>
      </w:r>
      <w:r>
        <w:t xml:space="preserve"> </w:t>
      </w:r>
      <w:r w:rsidRPr="00BE22BE">
        <w:t xml:space="preserve">GAPDH for mRNA, U6 for </w:t>
      </w:r>
      <w:proofErr w:type="spellStart"/>
      <w:r w:rsidRPr="00BE22BE">
        <w:t>miRNA</w:t>
      </w:r>
      <w:proofErr w:type="spellEnd"/>
      <w:r w:rsidRPr="00BE22BE">
        <w:t xml:space="preserve"> </w:t>
      </w:r>
      <w:r>
        <w:t>in brain</w:t>
      </w:r>
      <w:r w:rsidRPr="00BE22BE">
        <w:t xml:space="preserve"> tissue, miR-425 for </w:t>
      </w:r>
      <w:proofErr w:type="spellStart"/>
      <w:r w:rsidRPr="00BE22BE">
        <w:t>miRNA</w:t>
      </w:r>
      <w:proofErr w:type="spellEnd"/>
      <w:r w:rsidRPr="00BE22BE">
        <w:t xml:space="preserve"> </w:t>
      </w:r>
      <w:r>
        <w:t xml:space="preserve">analysis in </w:t>
      </w:r>
      <w:r w:rsidRPr="00BE22BE">
        <w:t>plasma</w:t>
      </w:r>
      <w:r>
        <w:t>.</w:t>
      </w:r>
    </w:p>
    <w:p w14:paraId="0D8F119D" w14:textId="0426D828" w:rsidR="00CF12C5" w:rsidRPr="00E2495F" w:rsidRDefault="00CF12C5">
      <w:pPr>
        <w:pStyle w:val="NoSpacing"/>
        <w:spacing w:afterLines="30" w:after="72"/>
        <w:pPrChange w:id="202" w:author="Ryan Essex" w:date="2016-03-07T10:41:00Z">
          <w:pPr>
            <w:contextualSpacing/>
            <w:jc w:val="both"/>
          </w:pPr>
        </w:pPrChange>
      </w:pPr>
      <w:r>
        <w:t xml:space="preserve">Internal controls: </w:t>
      </w:r>
      <w:r w:rsidRPr="00BE22BE">
        <w:t>GAPDH and U6</w:t>
      </w:r>
      <w:r>
        <w:t xml:space="preserve"> are commonly used</w:t>
      </w:r>
      <w:r w:rsidRPr="00BE22BE">
        <w:t xml:space="preserve">. </w:t>
      </w:r>
      <w:r>
        <w:t xml:space="preserve">Studies in </w:t>
      </w:r>
      <w:r w:rsidRPr="00BE22BE">
        <w:t xml:space="preserve">Pitkänen </w:t>
      </w:r>
      <w:r>
        <w:t>lab</w:t>
      </w:r>
      <w:r w:rsidRPr="00BE22BE">
        <w:t xml:space="preserve"> indicate</w:t>
      </w:r>
      <w:del w:id="203" w:author="Ryan Essex" w:date="2016-03-07T10:43:00Z">
        <w:r w:rsidRPr="00BE22BE" w:rsidDel="000114E5">
          <w:delText>s</w:delText>
        </w:r>
      </w:del>
      <w:r w:rsidRPr="00BE22BE">
        <w:t xml:space="preserve"> that miR-425 has </w:t>
      </w:r>
      <w:r>
        <w:t xml:space="preserve">a </w:t>
      </w:r>
      <w:r w:rsidRPr="00BE22BE">
        <w:t>stable expression over a period of 2 d to 2 months post-TBI</w:t>
      </w:r>
      <w:r>
        <w:t>.</w:t>
      </w:r>
    </w:p>
    <w:p w14:paraId="44A365DD" w14:textId="77777777" w:rsidR="00CF12C5" w:rsidRPr="00BE22BE" w:rsidRDefault="00CF12C5">
      <w:pPr>
        <w:pStyle w:val="NoSpacing"/>
        <w:spacing w:afterLines="30" w:after="72"/>
        <w:pPrChange w:id="204" w:author="Ryan Essex" w:date="2016-03-07T10:41:00Z">
          <w:pPr>
            <w:contextualSpacing/>
            <w:jc w:val="both"/>
          </w:pPr>
        </w:pPrChange>
      </w:pPr>
      <w:proofErr w:type="spellStart"/>
      <w:r w:rsidRPr="00BE22BE">
        <w:t>Exiqon</w:t>
      </w:r>
      <w:proofErr w:type="spellEnd"/>
      <w:r w:rsidRPr="00BE22BE">
        <w:t xml:space="preserve"> will perform the RNA isolation for microRNA-Seq. </w:t>
      </w:r>
      <w:proofErr w:type="spellStart"/>
      <w:r w:rsidRPr="00BE22BE">
        <w:t>Exiqon</w:t>
      </w:r>
      <w:proofErr w:type="spellEnd"/>
      <w:r w:rsidRPr="00BE22BE">
        <w:t xml:space="preserve"> has developed its own </w:t>
      </w:r>
      <w:proofErr w:type="spellStart"/>
      <w:r w:rsidRPr="00BE22BE">
        <w:t>qPCR</w:t>
      </w:r>
      <w:proofErr w:type="spellEnd"/>
      <w:r w:rsidRPr="00BE22BE">
        <w:t xml:space="preserve"> based quality control panel for serum and plasma RNA samples. The method is based on </w:t>
      </w:r>
      <w:proofErr w:type="spellStart"/>
      <w:r w:rsidRPr="00BE22BE">
        <w:t>miRCURY</w:t>
      </w:r>
      <w:proofErr w:type="spellEnd"/>
      <w:r w:rsidRPr="00BE22BE">
        <w:t xml:space="preserve"> LNA Universal RT microRNA PCR system and it uses </w:t>
      </w:r>
      <w:proofErr w:type="gramStart"/>
      <w:r w:rsidRPr="00BE22BE">
        <w:t>four synthetic spike-ins</w:t>
      </w:r>
      <w:proofErr w:type="gramEnd"/>
      <w:r w:rsidRPr="00BE22BE">
        <w:t>. The degree of hemolysis will be evaluated.</w:t>
      </w:r>
      <w:r>
        <w:t xml:space="preserve"> </w:t>
      </w:r>
      <w:r w:rsidRPr="00BE22BE">
        <w:rPr>
          <w:u w:val="single"/>
        </w:rPr>
        <w:t>After library generation</w:t>
      </w:r>
      <w:r w:rsidRPr="00BE22BE">
        <w:t xml:space="preserve">, Reverse Transcription (RT) and PCR pre-amplification the insert rate of the desired RNA type is evaluated using </w:t>
      </w:r>
      <w:proofErr w:type="spellStart"/>
      <w:r w:rsidRPr="00BE22BE">
        <w:t>Bioanalyzer</w:t>
      </w:r>
      <w:proofErr w:type="spellEnd"/>
      <w:r w:rsidRPr="00BE22BE">
        <w:t xml:space="preserve"> DNA high sensitivity chip.</w:t>
      </w:r>
      <w:r>
        <w:t xml:space="preserve"> </w:t>
      </w:r>
      <w:r w:rsidRPr="00BE22BE">
        <w:rPr>
          <w:u w:val="single"/>
        </w:rPr>
        <w:t>After sequencing</w:t>
      </w:r>
      <w:r w:rsidRPr="00BE22BE">
        <w:t>, reads are compared to a number of reference sources (</w:t>
      </w:r>
      <w:proofErr w:type="spellStart"/>
      <w:r w:rsidRPr="00BE22BE">
        <w:t>miRBase</w:t>
      </w:r>
      <w:proofErr w:type="spellEnd"/>
      <w:r w:rsidRPr="00BE22BE">
        <w:t xml:space="preserve">, </w:t>
      </w:r>
      <w:proofErr w:type="spellStart"/>
      <w:r w:rsidRPr="00BE22BE">
        <w:t>Rfam</w:t>
      </w:r>
      <w:proofErr w:type="spellEnd"/>
      <w:r w:rsidRPr="00BE22BE">
        <w:t>).</w:t>
      </w:r>
      <w:r>
        <w:t xml:space="preserve"> </w:t>
      </w:r>
      <w:r w:rsidRPr="00BE22BE">
        <w:t>Before differential expression analysis results are normalized to compensate sample specific effects.</w:t>
      </w:r>
    </w:p>
    <w:p w14:paraId="57FFF174" w14:textId="3BCF2214" w:rsidR="00CF12C5" w:rsidRDefault="00CF12C5" w:rsidP="00E2495F">
      <w:pPr>
        <w:tabs>
          <w:tab w:val="left" w:pos="5434"/>
        </w:tabs>
        <w:contextualSpacing/>
        <w:jc w:val="both"/>
        <w:rPr>
          <w:rFonts w:cs="Arial"/>
        </w:rPr>
      </w:pPr>
      <w:r w:rsidRPr="00BE22BE">
        <w:rPr>
          <w:rFonts w:cs="Arial"/>
        </w:rPr>
        <w:tab/>
      </w:r>
    </w:p>
    <w:p w14:paraId="09DD9122" w14:textId="36DA2AC6" w:rsidR="00CF12C5" w:rsidRPr="00CF12C5" w:rsidRDefault="00E2495F">
      <w:pPr>
        <w:pStyle w:val="Heading2"/>
        <w:pPrChange w:id="205" w:author="Ryan Essex" w:date="2016-03-07T10:31:00Z">
          <w:pPr>
            <w:tabs>
              <w:tab w:val="left" w:pos="5434"/>
            </w:tabs>
            <w:contextualSpacing/>
            <w:jc w:val="both"/>
          </w:pPr>
        </w:pPrChange>
      </w:pPr>
      <w:del w:id="206" w:author="Ryan Essex" w:date="2016-03-07T10:37:00Z">
        <w:r w:rsidDel="00124D3F">
          <w:delText>E</w:delText>
        </w:r>
      </w:del>
      <w:ins w:id="207" w:author="Ryan Essex" w:date="2016-03-07T10:37:00Z">
        <w:r w:rsidR="00124D3F">
          <w:t>5</w:t>
        </w:r>
      </w:ins>
      <w:r>
        <w:t xml:space="preserve">. </w:t>
      </w:r>
      <w:r w:rsidR="00CF12C5" w:rsidRPr="00CF12C5">
        <w:t xml:space="preserve"> </w:t>
      </w:r>
      <w:r w:rsidR="001349AC">
        <w:t>REVERSE PHASE PROTEIN MICROARRAY</w:t>
      </w:r>
      <w:r w:rsidR="006E5299">
        <w:t xml:space="preserve"> (RPPA)</w:t>
      </w:r>
      <w:r w:rsidR="00CF12C5" w:rsidRPr="00CF12C5">
        <w:t xml:space="preserve"> </w:t>
      </w:r>
      <w:r w:rsidR="00CF12C5">
        <w:t>(</w:t>
      </w:r>
      <w:proofErr w:type="spellStart"/>
      <w:r w:rsidR="00CF12C5">
        <w:t>Agoston</w:t>
      </w:r>
      <w:proofErr w:type="spellEnd"/>
      <w:r w:rsidR="00CF12C5">
        <w:t xml:space="preserve"> Lab)</w:t>
      </w:r>
    </w:p>
    <w:p w14:paraId="11A43CB3" w14:textId="742FF2F8" w:rsidR="00542ECD" w:rsidRPr="00542ECD" w:rsidRDefault="00542ECD">
      <w:pPr>
        <w:pStyle w:val="Heading2"/>
        <w:spacing w:afterLines="30" w:after="72"/>
        <w:pPrChange w:id="208" w:author="Ryan Essex" w:date="2016-03-07T10:40:00Z">
          <w:pPr/>
        </w:pPrChange>
      </w:pPr>
      <w:r>
        <w:t xml:space="preserve">RPPA and </w:t>
      </w:r>
      <w:r w:rsidRPr="00542ECD">
        <w:t>Antibody Quality control</w:t>
      </w:r>
    </w:p>
    <w:p w14:paraId="443D569A" w14:textId="45B3B0BE" w:rsidR="00CF12C5" w:rsidRDefault="006E5299">
      <w:pPr>
        <w:pStyle w:val="NoSpacing"/>
        <w:spacing w:afterLines="30" w:after="72"/>
        <w:pPrChange w:id="209" w:author="Ryan Essex" w:date="2016-03-07T10:40:00Z">
          <w:pPr>
            <w:jc w:val="both"/>
          </w:pPr>
        </w:pPrChange>
      </w:pPr>
      <w:r>
        <w:t>All the details of the sample preparation and RPPA method</w:t>
      </w:r>
      <w:r w:rsidR="00BE1109">
        <w:t xml:space="preserve">s and quality control experiments done in the RPPA used in </w:t>
      </w:r>
      <w:del w:id="210" w:author="Ryan Essex" w:date="2016-03-07T10:36:00Z">
        <w:r w:rsidR="00750759" w:rsidDel="00D64265">
          <w:delText>Dr</w:delText>
        </w:r>
      </w:del>
      <w:ins w:id="211" w:author="Ryan Essex" w:date="2016-03-07T10:36:00Z">
        <w:r w:rsidR="00D64265">
          <w:t>Dr.</w:t>
        </w:r>
      </w:ins>
      <w:r w:rsidR="00750759">
        <w:t xml:space="preserve"> </w:t>
      </w:r>
      <w:proofErr w:type="spellStart"/>
      <w:r w:rsidR="00750759">
        <w:t>Agoston’s</w:t>
      </w:r>
      <w:proofErr w:type="spellEnd"/>
      <w:r w:rsidR="00750759">
        <w:t xml:space="preserve"> lab</w:t>
      </w:r>
      <w:r>
        <w:t xml:space="preserve"> are described in</w:t>
      </w:r>
      <w:del w:id="212" w:author="Ryan Essex" w:date="2016-03-08T09:35:00Z">
        <w:r w:rsidDel="00F46D66">
          <w:delText xml:space="preserve">  </w:delText>
        </w:r>
      </w:del>
      <w:r w:rsidR="00BF18EC">
        <w:fldChar w:fldCharType="begin"/>
      </w:r>
      <w:r w:rsidR="00BF18EC">
        <w:instrText xml:space="preserve"> HYPERLINK \l "_ENREF_4" \o "Gyorgy, 2010 #31952" </w:instrText>
      </w:r>
      <w:r w:rsidR="00BF18EC">
        <w:fldChar w:fldCharType="separate"/>
      </w:r>
      <w:r w:rsidR="00BF18EC">
        <w:fldChar w:fldCharType="begin">
          <w:fldData xml:space="preserve">PEVuZE5vdGU+PENpdGU+PEF1dGhvcj5HeW9yZ3k8L0F1dGhvcj48WWVhcj4yMDEwPC9ZZWFyPjxS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</w:fldData>
        </w:fldChar>
      </w:r>
      <w:r w:rsidR="00BF18EC">
        <w:instrText xml:space="preserve"> ADDIN EN.CITE </w:instrText>
      </w:r>
      <w:r w:rsidR="00BF18EC">
        <w:fldChar w:fldCharType="begin">
          <w:fldData xml:space="preserve">PEVuZE5vdGU+PENpdGU+PEF1dGhvcj5HeW9yZ3k8L0F1dGhvcj48WWVhcj4yMDEwPC9ZZWFyPjxS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</w:fldData>
        </w:fldChar>
      </w:r>
      <w:r w:rsidR="00BF18EC">
        <w:instrText xml:space="preserve"> ADDIN EN.CITE.DATA </w:instrText>
      </w:r>
      <w:r w:rsidR="00BF18EC">
        <w:fldChar w:fldCharType="end"/>
      </w:r>
      <w:r w:rsidR="00BF18EC">
        <w:fldChar w:fldCharType="separate"/>
      </w:r>
      <w:r w:rsidR="00BF18EC" w:rsidRPr="00BF18EC">
        <w:rPr>
          <w:noProof/>
          <w:vertAlign w:val="superscript"/>
        </w:rPr>
        <w:t>4</w:t>
      </w:r>
      <w:r w:rsidR="00BF18EC">
        <w:fldChar w:fldCharType="end"/>
      </w:r>
      <w:r w:rsidR="00BF18EC">
        <w:fldChar w:fldCharType="end"/>
      </w:r>
      <w:r>
        <w:t xml:space="preserve">. </w:t>
      </w:r>
      <w:r w:rsidR="00750759">
        <w:t>An</w:t>
      </w:r>
      <w:r w:rsidR="002B1529">
        <w:t xml:space="preserve">tibodies used in RPPA are tested in Western blots using the appropriate biomaterial (e.g., serum) and blocking peptides or recombinant proteins to distinguish between specific and non-specific bands. Only antibodies that did not show residual nonspecific bands were chosen </w:t>
      </w:r>
      <w:r w:rsidR="00413AFC">
        <w:fldChar w:fldCharType="begin"/>
      </w:r>
      <w:r w:rsidR="00413AFC">
        <w:instrText xml:space="preserve"> HYPERLINK \l "_ENREF_4" \o "Gyorgy, 2010 #31952" </w:instrText>
      </w:r>
      <w:r w:rsidR="00413AFC">
        <w:fldChar w:fldCharType="separate"/>
      </w:r>
      <w:r w:rsidR="00BF18EC">
        <w:fldChar w:fldCharType="begin">
          <w:fldData xml:space="preserve">PEVuZE5vdGU+PENpdGU+PEF1dGhvcj5HeW9yZ3k8L0F1dGhvcj48WWVhcj4yMDEwPC9ZZWFyPjxS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</w:fldData>
        </w:fldChar>
      </w:r>
      <w:r w:rsidR="00BF18EC">
        <w:instrText xml:space="preserve"> ADDIN EN.CITE </w:instrText>
      </w:r>
      <w:r w:rsidR="00BF18EC">
        <w:fldChar w:fldCharType="begin">
          <w:fldData xml:space="preserve">PEVuZE5vdGU+PENpdGU+PEF1dGhvcj5HeW9yZ3k8L0F1dGhvcj48WWVhcj4yMDEwPC9ZZWFyPjxS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</w:fldData>
        </w:fldChar>
      </w:r>
      <w:r w:rsidR="00BF18EC">
        <w:instrText xml:space="preserve"> ADDIN EN.CITE.DATA </w:instrText>
      </w:r>
      <w:r w:rsidR="00BF18EC">
        <w:fldChar w:fldCharType="end"/>
      </w:r>
      <w:r w:rsidR="00BF18EC">
        <w:fldChar w:fldCharType="separate"/>
      </w:r>
      <w:r w:rsidR="00BF18EC" w:rsidRPr="00BF18EC">
        <w:rPr>
          <w:noProof/>
          <w:vertAlign w:val="superscript"/>
        </w:rPr>
        <w:t>4</w:t>
      </w:r>
      <w:r w:rsidR="00BF18EC">
        <w:fldChar w:fldCharType="end"/>
      </w:r>
      <w:r w:rsidR="00413AFC">
        <w:fldChar w:fldCharType="end"/>
      </w:r>
      <w:r w:rsidR="002B1529">
        <w:t>.</w:t>
      </w:r>
      <w:r w:rsidR="00542ECD">
        <w:t xml:space="preserve"> Antibodies used in this RPPA also had to bind to their targets in a 1:1 ratio. </w:t>
      </w:r>
    </w:p>
    <w:p w14:paraId="2AD079D3" w14:textId="68C84224" w:rsidR="00BE1109" w:rsidRPr="004F46C9" w:rsidRDefault="00BE1109">
      <w:pPr>
        <w:pStyle w:val="NoSpacing"/>
        <w:spacing w:afterLines="30" w:after="72"/>
        <w:pPrChange w:id="213" w:author="Ryan Essex" w:date="2016-03-07T10:40:00Z">
          <w:pPr>
            <w:jc w:val="both"/>
          </w:pPr>
        </w:pPrChange>
      </w:pPr>
      <w:r>
        <w:t>Slides used in the RPPA were tested for false positive signal and the best out of 6 tested nitrocellulose coated slides was used. Use of replicates in the same array, placed apart from each other, prevented loss of data due to position effect.</w:t>
      </w:r>
      <w:r w:rsidR="00815018">
        <w:t xml:space="preserve"> In the signal analysis, the amount of protein was estimated by employing a regression approach using all available spots within the dynamic range; saturated data and data close to the noise level were removed. Exclusion of bad data was done using the following criteria: signal to </w:t>
      </w:r>
      <w:proofErr w:type="gramStart"/>
      <w:r w:rsidR="00815018">
        <w:t>noise ≤2</w:t>
      </w:r>
      <w:proofErr w:type="gramEnd"/>
      <w:r w:rsidR="00815018">
        <w:t xml:space="preserve">, </w:t>
      </w:r>
      <w:proofErr w:type="gramStart"/>
      <w:r w:rsidR="00815018">
        <w:t xml:space="preserve">replicate spot </w:t>
      </w:r>
      <w:r w:rsidR="00815018" w:rsidRPr="004F46C9">
        <w:t>variability present</w:t>
      </w:r>
      <w:proofErr w:type="gramEnd"/>
      <w:r w:rsidR="00815018" w:rsidRPr="004F46C9">
        <w:t>.</w:t>
      </w:r>
    </w:p>
    <w:p w14:paraId="659E3BB0" w14:textId="395580C8" w:rsidR="00815018" w:rsidRDefault="00815018">
      <w:pPr>
        <w:pStyle w:val="NoSpacing"/>
        <w:spacing w:afterLines="30" w:after="72"/>
        <w:rPr>
          <w:rFonts w:eastAsiaTheme="minorHAnsi"/>
        </w:rPr>
        <w:pPrChange w:id="214" w:author="Ryan Essex" w:date="2016-03-07T10:40:00Z">
          <w:pPr>
            <w:widowControl w:val="0"/>
            <w:autoSpaceDE w:val="0"/>
            <w:autoSpaceDN w:val="0"/>
            <w:adjustRightInd w:val="0"/>
            <w:jc w:val="both"/>
          </w:pPr>
        </w:pPrChange>
      </w:pPr>
      <w:r w:rsidRPr="004F46C9">
        <w:rPr>
          <w:rFonts w:eastAsiaTheme="minorHAnsi"/>
        </w:rPr>
        <w:t>Several criteria are used in determining the acceptability of each dilution series; (1): visual inspection of the scanning image</w:t>
      </w:r>
      <w:r w:rsidR="004F46C9" w:rsidRPr="004F46C9">
        <w:rPr>
          <w:rFonts w:eastAsiaTheme="minorHAnsi"/>
        </w:rPr>
        <w:t xml:space="preserve"> </w:t>
      </w:r>
      <w:r w:rsidRPr="004F46C9">
        <w:rPr>
          <w:rFonts w:eastAsiaTheme="minorHAnsi"/>
        </w:rPr>
        <w:t>to identify if smears and blotches affect the quality of the intensity</w:t>
      </w:r>
      <w:r w:rsidR="004F46C9" w:rsidRPr="004F46C9">
        <w:rPr>
          <w:rFonts w:eastAsiaTheme="minorHAnsi"/>
        </w:rPr>
        <w:t xml:space="preserve"> </w:t>
      </w:r>
      <w:r w:rsidRPr="004F46C9">
        <w:rPr>
          <w:rFonts w:eastAsiaTheme="minorHAnsi"/>
        </w:rPr>
        <w:t>measurement; (2): if the parameters of the regression identify</w:t>
      </w:r>
      <w:r w:rsidR="004F46C9" w:rsidRPr="004F46C9">
        <w:rPr>
          <w:rFonts w:eastAsiaTheme="minorHAnsi"/>
        </w:rPr>
        <w:t xml:space="preserve"> </w:t>
      </w:r>
      <w:r w:rsidRPr="004F46C9">
        <w:rPr>
          <w:rFonts w:eastAsiaTheme="minorHAnsi"/>
        </w:rPr>
        <w:t>high variability, or too few points within the dynamic range, or</w:t>
      </w:r>
      <w:r w:rsidR="004F46C9" w:rsidRPr="004F46C9">
        <w:rPr>
          <w:rFonts w:eastAsiaTheme="minorHAnsi"/>
        </w:rPr>
        <w:t xml:space="preserve"> </w:t>
      </w:r>
      <w:r w:rsidRPr="004F46C9">
        <w:rPr>
          <w:rFonts w:eastAsiaTheme="minorHAnsi"/>
        </w:rPr>
        <w:t>non-linearity of the data (low value of R2), and (3): the slope of the</w:t>
      </w:r>
      <w:r w:rsidR="004F46C9" w:rsidRPr="004F46C9">
        <w:rPr>
          <w:rFonts w:eastAsiaTheme="minorHAnsi"/>
        </w:rPr>
        <w:t xml:space="preserve"> </w:t>
      </w:r>
      <w:r w:rsidRPr="004F46C9">
        <w:rPr>
          <w:rFonts w:eastAsiaTheme="minorHAnsi"/>
        </w:rPr>
        <w:t xml:space="preserve">log–log plot should theoretically be equal to −1. </w:t>
      </w:r>
    </w:p>
    <w:p w14:paraId="2B8526C6" w14:textId="77777777" w:rsidR="00CB6D35" w:rsidRDefault="00CB6D35">
      <w:pPr>
        <w:widowControl w:val="0"/>
        <w:autoSpaceDE w:val="0"/>
        <w:autoSpaceDN w:val="0"/>
        <w:adjustRightInd w:val="0"/>
        <w:spacing w:afterLines="30" w:after="72"/>
        <w:jc w:val="both"/>
        <w:rPr>
          <w:rFonts w:eastAsiaTheme="minorHAnsi"/>
          <w:szCs w:val="22"/>
        </w:rPr>
        <w:pPrChange w:id="215" w:author="Ryan Essex" w:date="2016-03-07T10:40:00Z">
          <w:pPr>
            <w:widowControl w:val="0"/>
            <w:autoSpaceDE w:val="0"/>
            <w:autoSpaceDN w:val="0"/>
            <w:adjustRightInd w:val="0"/>
            <w:jc w:val="both"/>
          </w:pPr>
        </w:pPrChange>
      </w:pPr>
    </w:p>
    <w:p w14:paraId="7B5BB226" w14:textId="66CA2254" w:rsidR="00CB6D35" w:rsidRPr="00E2495F" w:rsidRDefault="00E2495F">
      <w:pPr>
        <w:pStyle w:val="Heading2"/>
        <w:pPrChange w:id="216" w:author="Ryan Essex" w:date="2016-03-07T10:34:00Z">
          <w:pPr>
            <w:widowControl w:val="0"/>
            <w:autoSpaceDE w:val="0"/>
            <w:autoSpaceDN w:val="0"/>
            <w:adjustRightInd w:val="0"/>
            <w:jc w:val="both"/>
          </w:pPr>
        </w:pPrChange>
      </w:pPr>
      <w:del w:id="217" w:author="Ryan Essex" w:date="2016-03-07T10:37:00Z">
        <w:r w:rsidDel="00124D3F">
          <w:delText>F</w:delText>
        </w:r>
      </w:del>
      <w:ins w:id="218" w:author="Ryan Essex" w:date="2016-03-07T10:37:00Z">
        <w:r w:rsidR="00124D3F">
          <w:t>6</w:t>
        </w:r>
      </w:ins>
      <w:r>
        <w:t xml:space="preserve">. </w:t>
      </w:r>
      <w:r w:rsidR="00CB6D35" w:rsidRPr="00CB6D35">
        <w:t xml:space="preserve">ANTIBODIES </w:t>
      </w:r>
    </w:p>
    <w:p w14:paraId="5DAACD44" w14:textId="71B1D735" w:rsidR="00BF18EC" w:rsidRDefault="00BF18EC">
      <w:pPr>
        <w:pStyle w:val="NoSpacing"/>
        <w:pPrChange w:id="219" w:author="Ryan Essex" w:date="2016-03-07T10:34:00Z">
          <w:pPr>
            <w:widowControl w:val="0"/>
            <w:autoSpaceDE w:val="0"/>
            <w:autoSpaceDN w:val="0"/>
            <w:adjustRightInd w:val="0"/>
            <w:jc w:val="both"/>
          </w:pPr>
        </w:pPrChange>
      </w:pPr>
      <w:r w:rsidRPr="00BF18EC">
        <w:t xml:space="preserve">We will use </w:t>
      </w:r>
      <w:r>
        <w:t xml:space="preserve">the </w:t>
      </w:r>
      <w:r w:rsidRPr="00BF18EC">
        <w:t>antibodies</w:t>
      </w:r>
      <w:r w:rsidR="00E2495F">
        <w:t xml:space="preserve"> listed in Table 2</w:t>
      </w:r>
      <w:r>
        <w:t>, which have been referenced in key references</w:t>
      </w:r>
      <w:r w:rsidR="00835ABB">
        <w:t xml:space="preserve"> in the relevant fields</w:t>
      </w:r>
      <w:r>
        <w:t xml:space="preserve">, including those of our collaborators or </w:t>
      </w:r>
      <w:r w:rsidR="00357B38">
        <w:t xml:space="preserve">our </w:t>
      </w:r>
      <w:r>
        <w:t xml:space="preserve">PI groups. </w:t>
      </w:r>
      <w:r w:rsidR="00322CBE">
        <w:t>These</w:t>
      </w:r>
      <w:r>
        <w:t xml:space="preserve"> antibodies have been characterized by Western blot </w:t>
      </w:r>
      <w:r w:rsidR="00322CBE">
        <w:t xml:space="preserve">using brain extracts and show </w:t>
      </w:r>
      <w:r w:rsidR="00357B38">
        <w:t>bind</w:t>
      </w:r>
      <w:r w:rsidR="00322CBE">
        <w:t>ing</w:t>
      </w:r>
      <w:r w:rsidR="00357B38">
        <w:t xml:space="preserve"> to the appropriate bands</w:t>
      </w:r>
      <w:r w:rsidR="00322CBE">
        <w:t>. When not available, quality control</w:t>
      </w:r>
      <w:r w:rsidR="00835ABB">
        <w:t xml:space="preserve"> </w:t>
      </w:r>
      <w:r w:rsidR="00322CBE">
        <w:t xml:space="preserve">experiments </w:t>
      </w:r>
      <w:r w:rsidR="00835ABB">
        <w:t xml:space="preserve">or specificity </w:t>
      </w:r>
      <w:r w:rsidR="00322CBE">
        <w:t xml:space="preserve">assays will be done using </w:t>
      </w:r>
      <w:r w:rsidR="00835ABB">
        <w:t xml:space="preserve">antigen adsorption assays or </w:t>
      </w:r>
      <w:r w:rsidR="00322CBE">
        <w:t xml:space="preserve">by demonstrating lack of binding on </w:t>
      </w:r>
      <w:r w:rsidR="00835ABB">
        <w:t>tissue</w:t>
      </w:r>
      <w:r w:rsidR="00322CBE">
        <w:t>s</w:t>
      </w:r>
      <w:r w:rsidR="00835ABB">
        <w:t xml:space="preserve"> from </w:t>
      </w:r>
      <w:r w:rsidR="00322CBE">
        <w:t>gene-</w:t>
      </w:r>
      <w:r w:rsidR="00835ABB">
        <w:t>specific knockout mice</w:t>
      </w:r>
      <w:r w:rsidR="00357B38">
        <w:t xml:space="preserve">. </w:t>
      </w:r>
    </w:p>
    <w:p w14:paraId="453C509C" w14:textId="77777777" w:rsidR="00BF18EC" w:rsidRPr="00BF18EC" w:rsidRDefault="00BF18EC">
      <w:pPr>
        <w:pStyle w:val="NoSpacing"/>
        <w:pPrChange w:id="220" w:author="Ryan Essex" w:date="2016-03-07T10:34:00Z">
          <w:pPr>
            <w:widowControl w:val="0"/>
            <w:autoSpaceDE w:val="0"/>
            <w:autoSpaceDN w:val="0"/>
            <w:adjustRightInd w:val="0"/>
            <w:jc w:val="both"/>
          </w:pPr>
        </w:pPrChange>
      </w:pPr>
    </w:p>
    <w:p w14:paraId="0FCCAB96" w14:textId="2386B06E" w:rsidR="00CB6D35" w:rsidRDefault="00E2495F" w:rsidP="00E2495F">
      <w:pPr>
        <w:widowControl w:val="0"/>
        <w:autoSpaceDE w:val="0"/>
        <w:autoSpaceDN w:val="0"/>
        <w:adjustRightInd w:val="0"/>
        <w:ind w:left="360"/>
        <w:jc w:val="both"/>
        <w:rPr>
          <w:rFonts w:cs="Arial"/>
          <w:b/>
          <w:szCs w:val="22"/>
        </w:rPr>
      </w:pPr>
      <w:r>
        <w:rPr>
          <w:rFonts w:cs="Arial"/>
          <w:b/>
          <w:szCs w:val="22"/>
        </w:rPr>
        <w:t>Table 2</w:t>
      </w:r>
      <w:r w:rsidR="00CB6D35" w:rsidRPr="00BC243E">
        <w:rPr>
          <w:rFonts w:cs="Arial"/>
          <w:b/>
          <w:szCs w:val="22"/>
        </w:rPr>
        <w:t>. Targets studied in Aim 1A and 1B.</w:t>
      </w:r>
    </w:p>
    <w:tbl>
      <w:tblPr>
        <w:tblStyle w:val="TableGrid"/>
        <w:tblW w:w="10800" w:type="dxa"/>
        <w:tblInd w:w="108" w:type="dxa"/>
        <w:tblLayout w:type="fixed"/>
        <w:tblLook w:val="04A0" w:firstRow="1" w:lastRow="0" w:firstColumn="1" w:lastColumn="0" w:noHBand="0" w:noVBand="1"/>
      </w:tblPr>
      <w:tblGrid>
        <w:gridCol w:w="1620"/>
        <w:gridCol w:w="9180"/>
      </w:tblGrid>
      <w:tr w:rsidR="00CB6D35" w14:paraId="1A872C13" w14:textId="77777777" w:rsidTr="003E6132">
        <w:tc>
          <w:tcPr>
            <w:tcW w:w="1620" w:type="dxa"/>
            <w:shd w:val="clear" w:color="auto" w:fill="DBE5F1" w:themeFill="accent1" w:themeFillTint="33"/>
          </w:tcPr>
          <w:p w14:paraId="39DF404E" w14:textId="77777777" w:rsidR="00CB6D35" w:rsidRPr="003E6132" w:rsidRDefault="00CB6D35" w:rsidP="00E2495F">
            <w:pPr>
              <w:widowControl w:val="0"/>
              <w:autoSpaceDE w:val="0"/>
              <w:autoSpaceDN w:val="0"/>
              <w:adjustRightInd w:val="0"/>
              <w:ind w:left="-18"/>
              <w:jc w:val="both"/>
              <w:rPr>
                <w:rFonts w:cs="Arial"/>
                <w:b/>
                <w:szCs w:val="22"/>
              </w:rPr>
            </w:pPr>
            <w:r w:rsidRPr="003E6132">
              <w:rPr>
                <w:rFonts w:cs="Arial"/>
                <w:b/>
                <w:szCs w:val="22"/>
              </w:rPr>
              <w:t>Drug</w:t>
            </w:r>
          </w:p>
        </w:tc>
        <w:tc>
          <w:tcPr>
            <w:tcW w:w="9180" w:type="dxa"/>
            <w:shd w:val="clear" w:color="auto" w:fill="DBE5F1" w:themeFill="accent1" w:themeFillTint="33"/>
          </w:tcPr>
          <w:p w14:paraId="44B2CD9F" w14:textId="77777777" w:rsidR="00CB6D35" w:rsidRPr="003E6132" w:rsidRDefault="00CB6D35" w:rsidP="00E2495F">
            <w:pPr>
              <w:widowControl w:val="0"/>
              <w:autoSpaceDE w:val="0"/>
              <w:autoSpaceDN w:val="0"/>
              <w:adjustRightInd w:val="0"/>
              <w:ind w:left="-108"/>
              <w:jc w:val="both"/>
              <w:rPr>
                <w:rFonts w:cs="Arial"/>
                <w:b/>
                <w:szCs w:val="22"/>
              </w:rPr>
            </w:pPr>
            <w:r w:rsidRPr="003E6132">
              <w:rPr>
                <w:rFonts w:cs="Arial"/>
                <w:b/>
                <w:szCs w:val="22"/>
              </w:rPr>
              <w:t>Targets (antibody, source)</w:t>
            </w:r>
          </w:p>
        </w:tc>
      </w:tr>
      <w:tr w:rsidR="00CB6D35" w14:paraId="6AAA2B68" w14:textId="77777777" w:rsidTr="003E6132">
        <w:tc>
          <w:tcPr>
            <w:tcW w:w="1620" w:type="dxa"/>
          </w:tcPr>
          <w:p w14:paraId="4EB28A2D" w14:textId="77777777" w:rsidR="00CB6D35" w:rsidRPr="003E6132" w:rsidRDefault="00CB6D35" w:rsidP="00E2495F">
            <w:pPr>
              <w:widowControl w:val="0"/>
              <w:autoSpaceDE w:val="0"/>
              <w:autoSpaceDN w:val="0"/>
              <w:adjustRightInd w:val="0"/>
              <w:ind w:left="-18"/>
              <w:jc w:val="both"/>
              <w:rPr>
                <w:rFonts w:cs="Arial"/>
                <w:b/>
                <w:szCs w:val="22"/>
              </w:rPr>
            </w:pPr>
            <w:r w:rsidRPr="003E6132">
              <w:rPr>
                <w:rFonts w:cs="Arial"/>
                <w:i/>
                <w:szCs w:val="22"/>
              </w:rPr>
              <w:t>Sodium selenate</w:t>
            </w:r>
          </w:p>
        </w:tc>
        <w:tc>
          <w:tcPr>
            <w:tcW w:w="9180" w:type="dxa"/>
          </w:tcPr>
          <w:p w14:paraId="326BBFCF" w14:textId="1E7FBB46" w:rsidR="00CB6D35" w:rsidRPr="003E6132" w:rsidRDefault="00CB6D35" w:rsidP="00E2495F">
            <w:pPr>
              <w:widowControl w:val="0"/>
              <w:autoSpaceDE w:val="0"/>
              <w:autoSpaceDN w:val="0"/>
              <w:adjustRightInd w:val="0"/>
              <w:ind w:left="-85"/>
              <w:jc w:val="both"/>
              <w:rPr>
                <w:rFonts w:cs="Arial"/>
                <w:szCs w:val="22"/>
                <w:highlight w:val="yellow"/>
              </w:rPr>
            </w:pPr>
            <w:r w:rsidRPr="003E6132">
              <w:rPr>
                <w:rFonts w:cs="Arial"/>
                <w:szCs w:val="22"/>
              </w:rPr>
              <w:t xml:space="preserve">Total tau (Tau-5, Millipore), p-Ser198 tau, p-Ser202-tau (AT8, </w:t>
            </w:r>
            <w:proofErr w:type="spellStart"/>
            <w:r w:rsidRPr="003E6132">
              <w:rPr>
                <w:rFonts w:cs="Arial"/>
                <w:szCs w:val="22"/>
              </w:rPr>
              <w:t>ThermoFisher</w:t>
            </w:r>
            <w:proofErr w:type="spellEnd"/>
            <w:r w:rsidRPr="003E6132">
              <w:rPr>
                <w:rFonts w:cs="Arial"/>
                <w:szCs w:val="22"/>
              </w:rPr>
              <w:t xml:space="preserve"> Scientific), p-Thr231-tau (AT180, Pierce), and p-Ser262-tau (ab64193, </w:t>
            </w:r>
            <w:proofErr w:type="spellStart"/>
            <w:r w:rsidRPr="003E6132">
              <w:rPr>
                <w:rFonts w:cs="Arial"/>
                <w:szCs w:val="22"/>
              </w:rPr>
              <w:t>Abcam</w:t>
            </w:r>
            <w:proofErr w:type="spellEnd"/>
            <w:r w:rsidRPr="003E6132">
              <w:rPr>
                <w:rFonts w:cs="Arial"/>
                <w:szCs w:val="22"/>
              </w:rPr>
              <w:t>), PR55 (539521, Millipore)</w:t>
            </w:r>
            <w:r w:rsidRPr="003E6132">
              <w:rPr>
                <w:rFonts w:cs="Arial"/>
                <w:szCs w:val="22"/>
              </w:rPr>
              <w:fldChar w:fldCharType="begin">
                <w:fldData xml:space="preserve">PEVuZE5vdGU+PENpdGU+PEF1dGhvcj5Kb25lczwvQXV0aG9yPjxZZWFyPjIwMTI8L1llYXI+PFJl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</w:fldData>
              </w:fldChar>
            </w:r>
            <w:r w:rsidR="00BF18EC" w:rsidRPr="003E6132">
              <w:rPr>
                <w:rFonts w:cs="Arial"/>
                <w:szCs w:val="22"/>
              </w:rPr>
              <w:instrText xml:space="preserve"> ADDIN EN.CITE </w:instrText>
            </w:r>
            <w:r w:rsidR="00BF18EC" w:rsidRPr="003E6132">
              <w:rPr>
                <w:rFonts w:cs="Arial"/>
                <w:szCs w:val="22"/>
              </w:rPr>
              <w:fldChar w:fldCharType="begin">
                <w:fldData xml:space="preserve">PEVuZE5vdGU+PENpdGU+PEF1dGhvcj5Kb25lczwvQXV0aG9yPjxZZWFyPjIwMTI8L1llYXI+PFJl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</w:fldData>
              </w:fldChar>
            </w:r>
            <w:r w:rsidR="00BF18EC" w:rsidRPr="003E6132">
              <w:rPr>
                <w:rFonts w:cs="Arial"/>
                <w:szCs w:val="22"/>
              </w:rPr>
              <w:instrText xml:space="preserve"> ADDIN EN.CITE.DATA </w:instrText>
            </w:r>
            <w:r w:rsidR="00BF18EC" w:rsidRPr="003E6132">
              <w:rPr>
                <w:rFonts w:cs="Arial"/>
                <w:szCs w:val="22"/>
              </w:rPr>
            </w:r>
            <w:r w:rsidR="00BF18EC" w:rsidRPr="003E6132">
              <w:rPr>
                <w:rFonts w:cs="Arial"/>
                <w:szCs w:val="22"/>
              </w:rPr>
              <w:fldChar w:fldCharType="end"/>
            </w:r>
            <w:r w:rsidRPr="003E6132">
              <w:rPr>
                <w:rFonts w:cs="Arial"/>
                <w:szCs w:val="22"/>
              </w:rPr>
            </w:r>
            <w:r w:rsidRPr="003E6132">
              <w:rPr>
                <w:rFonts w:cs="Arial"/>
                <w:szCs w:val="22"/>
              </w:rPr>
              <w:fldChar w:fldCharType="separate"/>
            </w:r>
            <w:hyperlink w:anchor="_ENREF_5" w:tooltip="Jones, 2012 #31606" w:history="1">
              <w:r w:rsidR="00BF18EC" w:rsidRPr="003E6132">
                <w:rPr>
                  <w:rFonts w:cs="Arial"/>
                  <w:noProof/>
                  <w:szCs w:val="22"/>
                  <w:vertAlign w:val="superscript"/>
                </w:rPr>
                <w:t>5</w:t>
              </w:r>
            </w:hyperlink>
            <w:r w:rsidR="00BF18EC" w:rsidRPr="003E6132">
              <w:rPr>
                <w:rFonts w:cs="Arial"/>
                <w:noProof/>
                <w:szCs w:val="22"/>
                <w:vertAlign w:val="superscript"/>
              </w:rPr>
              <w:t xml:space="preserve">, </w:t>
            </w:r>
            <w:hyperlink w:anchor="_ENREF_10" w:tooltip="Puvenna, 2016 #479" w:history="1">
              <w:r w:rsidR="00BF18EC" w:rsidRPr="003E6132">
                <w:rPr>
                  <w:rFonts w:cs="Arial"/>
                  <w:noProof/>
                  <w:szCs w:val="22"/>
                  <w:vertAlign w:val="superscript"/>
                </w:rPr>
                <w:t>10</w:t>
              </w:r>
            </w:hyperlink>
            <w:r w:rsidR="00BF18EC" w:rsidRPr="003E6132">
              <w:rPr>
                <w:rFonts w:cs="Arial"/>
                <w:noProof/>
                <w:szCs w:val="22"/>
                <w:vertAlign w:val="superscript"/>
              </w:rPr>
              <w:t xml:space="preserve">, </w:t>
            </w:r>
            <w:hyperlink w:anchor="_ENREF_12" w:tooltip="Shultz, 2015 #2411" w:history="1">
              <w:r w:rsidR="00BF18EC" w:rsidRPr="003E6132">
                <w:rPr>
                  <w:rFonts w:cs="Arial"/>
                  <w:noProof/>
                  <w:szCs w:val="22"/>
                  <w:vertAlign w:val="superscript"/>
                </w:rPr>
                <w:t>12</w:t>
              </w:r>
            </w:hyperlink>
            <w:r w:rsidRPr="003E6132">
              <w:rPr>
                <w:rFonts w:cs="Arial"/>
                <w:szCs w:val="22"/>
              </w:rPr>
              <w:fldChar w:fldCharType="end"/>
            </w:r>
            <w:r w:rsidRPr="003E6132">
              <w:rPr>
                <w:rFonts w:cs="Arial"/>
                <w:szCs w:val="22"/>
              </w:rPr>
              <w:t>.</w:t>
            </w:r>
          </w:p>
        </w:tc>
      </w:tr>
      <w:tr w:rsidR="00CB6D35" w14:paraId="714FB88F" w14:textId="77777777" w:rsidTr="003E6132">
        <w:tc>
          <w:tcPr>
            <w:tcW w:w="1620" w:type="dxa"/>
          </w:tcPr>
          <w:p w14:paraId="1D50325D" w14:textId="77777777" w:rsidR="00CB6D35" w:rsidRPr="003E6132" w:rsidRDefault="00CB6D35" w:rsidP="00E2495F">
            <w:pPr>
              <w:widowControl w:val="0"/>
              <w:autoSpaceDE w:val="0"/>
              <w:autoSpaceDN w:val="0"/>
              <w:adjustRightInd w:val="0"/>
              <w:ind w:left="-18"/>
              <w:jc w:val="both"/>
              <w:rPr>
                <w:rFonts w:cs="Arial"/>
                <w:b/>
                <w:szCs w:val="22"/>
              </w:rPr>
            </w:pPr>
            <w:r w:rsidRPr="003E6132">
              <w:rPr>
                <w:rFonts w:cs="Arial"/>
                <w:i/>
                <w:szCs w:val="22"/>
              </w:rPr>
              <w:t>Deferiprone</w:t>
            </w:r>
          </w:p>
        </w:tc>
        <w:tc>
          <w:tcPr>
            <w:tcW w:w="9180" w:type="dxa"/>
          </w:tcPr>
          <w:p w14:paraId="28A8DDBF" w14:textId="5E103422" w:rsidR="00CB6D35" w:rsidRPr="003E6132" w:rsidRDefault="00CB6D35" w:rsidP="00E2495F">
            <w:pPr>
              <w:widowControl w:val="0"/>
              <w:autoSpaceDE w:val="0"/>
              <w:autoSpaceDN w:val="0"/>
              <w:adjustRightInd w:val="0"/>
              <w:ind w:left="-85"/>
              <w:rPr>
                <w:rFonts w:cs="Arial"/>
                <w:szCs w:val="22"/>
              </w:rPr>
            </w:pPr>
            <w:r w:rsidRPr="003E6132">
              <w:rPr>
                <w:rFonts w:cs="Arial"/>
                <w:szCs w:val="22"/>
              </w:rPr>
              <w:t>H&amp;E stain</w:t>
            </w:r>
            <w:hyperlink w:anchor="_ENREF_14" w:tooltip="Zhao, 2014 #31858" w:history="1">
              <w:r w:rsidR="00BF18EC" w:rsidRPr="003E6132">
                <w:rPr>
                  <w:rFonts w:cs="Arial"/>
                  <w:szCs w:val="22"/>
                </w:rPr>
                <w:fldChar w:fldCharType="begin">
                  <w:fldData xml:space="preserve">PEVuZE5vdGU+PENpdGU+PEF1dGhvcj5aaGFvPC9BdXRob3I+PFllYXI+MjAxNDwvWWVhcj48UmVj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</w:fldData>
                </w:fldChar>
              </w:r>
              <w:r w:rsidR="00BF18EC" w:rsidRPr="003E6132">
                <w:rPr>
                  <w:rFonts w:cs="Arial"/>
                  <w:szCs w:val="22"/>
                </w:rPr>
                <w:instrText xml:space="preserve"> ADDIN EN.CITE </w:instrText>
              </w:r>
              <w:r w:rsidR="00BF18EC" w:rsidRPr="003E6132">
                <w:rPr>
                  <w:rFonts w:cs="Arial"/>
                  <w:szCs w:val="22"/>
                </w:rPr>
                <w:fldChar w:fldCharType="begin">
                  <w:fldData xml:space="preserve">PEVuZE5vdGU+PENpdGU+PEF1dGhvcj5aaGFvPC9BdXRob3I+PFllYXI+MjAxNDwvWWVhcj48UmVj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</w:fldData>
                </w:fldChar>
              </w:r>
              <w:r w:rsidR="00BF18EC" w:rsidRPr="003E6132">
                <w:rPr>
                  <w:rFonts w:cs="Arial"/>
                  <w:szCs w:val="22"/>
                </w:rPr>
                <w:instrText xml:space="preserve"> ADDIN EN.CITE.DATA </w:instrText>
              </w:r>
              <w:r w:rsidR="00BF18EC" w:rsidRPr="003E6132">
                <w:rPr>
                  <w:rFonts w:cs="Arial"/>
                  <w:szCs w:val="22"/>
                </w:rPr>
              </w:r>
              <w:r w:rsidR="00BF18EC" w:rsidRPr="003E6132">
                <w:rPr>
                  <w:rFonts w:cs="Arial"/>
                  <w:szCs w:val="22"/>
                </w:rPr>
                <w:fldChar w:fldCharType="end"/>
              </w:r>
              <w:r w:rsidR="00BF18EC" w:rsidRPr="003E6132">
                <w:rPr>
                  <w:rFonts w:cs="Arial"/>
                  <w:szCs w:val="22"/>
                </w:rPr>
              </w:r>
              <w:r w:rsidR="00BF18EC" w:rsidRPr="003E6132">
                <w:rPr>
                  <w:rFonts w:cs="Arial"/>
                  <w:szCs w:val="22"/>
                </w:rPr>
                <w:fldChar w:fldCharType="separate"/>
              </w:r>
              <w:r w:rsidR="00BF18EC" w:rsidRPr="003E6132">
                <w:rPr>
                  <w:rFonts w:cs="Arial"/>
                  <w:noProof/>
                  <w:szCs w:val="22"/>
                  <w:vertAlign w:val="superscript"/>
                </w:rPr>
                <w:t>14</w:t>
              </w:r>
              <w:r w:rsidR="00BF18EC" w:rsidRPr="003E6132">
                <w:rPr>
                  <w:rFonts w:cs="Arial"/>
                  <w:szCs w:val="22"/>
                </w:rPr>
                <w:fldChar w:fldCharType="end"/>
              </w:r>
            </w:hyperlink>
            <w:r w:rsidRPr="003E6132">
              <w:rPr>
                <w:rFonts w:cs="Arial"/>
                <w:szCs w:val="22"/>
              </w:rPr>
              <w:t xml:space="preserve">, Modified </w:t>
            </w:r>
            <w:proofErr w:type="spellStart"/>
            <w:r w:rsidRPr="003E6132">
              <w:rPr>
                <w:rFonts w:cs="Arial"/>
                <w:szCs w:val="22"/>
              </w:rPr>
              <w:t>Perls</w:t>
            </w:r>
            <w:proofErr w:type="spellEnd"/>
            <w:r w:rsidRPr="003E6132">
              <w:rPr>
                <w:rFonts w:cs="Arial"/>
                <w:szCs w:val="22"/>
              </w:rPr>
              <w:t xml:space="preserve"> stain, total iron assay</w:t>
            </w:r>
            <w:hyperlink w:anchor="_ENREF_1" w:tooltip="Ayton, 2014 #31752" w:history="1">
              <w:r w:rsidR="00BF18EC" w:rsidRPr="003E6132">
                <w:rPr>
                  <w:rFonts w:cs="Arial"/>
                  <w:szCs w:val="22"/>
                </w:rPr>
                <w:fldChar w:fldCharType="begin">
                  <w:fldData xml:space="preserve">PEVuZE5vdGU+PENpdGU+PEF1dGhvcj5BeXRvbjwvQXV0aG9yPjxZZWFyPjIwMTQ8L1llYXI+PFJl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</w:fldData>
                </w:fldChar>
              </w:r>
              <w:r w:rsidR="00BF18EC" w:rsidRPr="003E6132">
                <w:rPr>
                  <w:rFonts w:cs="Arial"/>
                  <w:szCs w:val="22"/>
                </w:rPr>
                <w:instrText xml:space="preserve"> ADDIN EN.CITE </w:instrText>
              </w:r>
              <w:r w:rsidR="00BF18EC" w:rsidRPr="003E6132">
                <w:rPr>
                  <w:rFonts w:cs="Arial"/>
                  <w:szCs w:val="22"/>
                </w:rPr>
                <w:fldChar w:fldCharType="begin">
                  <w:fldData xml:space="preserve">PEVuZE5vdGU+PENpdGU+PEF1dGhvcj5BeXRvbjwvQXV0aG9yPjxZZWFyPjIwMTQ8L1llYXI+PFJl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</w:fldData>
                </w:fldChar>
              </w:r>
              <w:r w:rsidR="00BF18EC" w:rsidRPr="003E6132">
                <w:rPr>
                  <w:rFonts w:cs="Arial"/>
                  <w:szCs w:val="22"/>
                </w:rPr>
                <w:instrText xml:space="preserve"> ADDIN EN.CITE.DATA </w:instrText>
              </w:r>
              <w:r w:rsidR="00BF18EC" w:rsidRPr="003E6132">
                <w:rPr>
                  <w:rFonts w:cs="Arial"/>
                  <w:szCs w:val="22"/>
                </w:rPr>
              </w:r>
              <w:r w:rsidR="00BF18EC" w:rsidRPr="003E6132">
                <w:rPr>
                  <w:rFonts w:cs="Arial"/>
                  <w:szCs w:val="22"/>
                </w:rPr>
                <w:fldChar w:fldCharType="end"/>
              </w:r>
              <w:r w:rsidR="00BF18EC" w:rsidRPr="003E6132">
                <w:rPr>
                  <w:rFonts w:cs="Arial"/>
                  <w:szCs w:val="22"/>
                </w:rPr>
              </w:r>
              <w:r w:rsidR="00BF18EC" w:rsidRPr="003E6132">
                <w:rPr>
                  <w:rFonts w:cs="Arial"/>
                  <w:szCs w:val="22"/>
                </w:rPr>
                <w:fldChar w:fldCharType="separate"/>
              </w:r>
              <w:r w:rsidR="00BF18EC" w:rsidRPr="003E6132">
                <w:rPr>
                  <w:rFonts w:cs="Arial"/>
                  <w:noProof/>
                  <w:szCs w:val="22"/>
                  <w:vertAlign w:val="superscript"/>
                </w:rPr>
                <w:t>1</w:t>
              </w:r>
              <w:r w:rsidR="00BF18EC" w:rsidRPr="003E6132">
                <w:rPr>
                  <w:rFonts w:cs="Arial"/>
                  <w:szCs w:val="22"/>
                </w:rPr>
                <w:fldChar w:fldCharType="end"/>
              </w:r>
            </w:hyperlink>
            <w:r w:rsidRPr="003E6132">
              <w:rPr>
                <w:rFonts w:cs="Arial"/>
                <w:szCs w:val="22"/>
              </w:rPr>
              <w:t xml:space="preserve">, </w:t>
            </w:r>
            <w:proofErr w:type="spellStart"/>
            <w:r w:rsidRPr="003E6132">
              <w:rPr>
                <w:rFonts w:cs="Arial"/>
                <w:szCs w:val="22"/>
              </w:rPr>
              <w:t>ceruloplasmin</w:t>
            </w:r>
            <w:proofErr w:type="spellEnd"/>
            <w:r w:rsidRPr="003E6132">
              <w:rPr>
                <w:rFonts w:cs="Arial"/>
                <w:szCs w:val="22"/>
              </w:rPr>
              <w:t xml:space="preserve"> (ABN39, SIGMA) </w:t>
            </w:r>
            <w:hyperlink w:anchor="_ENREF_1" w:tooltip="Ayton, 2014 #31752" w:history="1">
              <w:r w:rsidR="00BF18EC" w:rsidRPr="003E6132">
                <w:rPr>
                  <w:rFonts w:cs="Arial"/>
                  <w:szCs w:val="22"/>
                </w:rPr>
                <w:fldChar w:fldCharType="begin">
                  <w:fldData xml:space="preserve">PEVuZE5vdGU+PENpdGU+PEF1dGhvcj5BeXRvbjwvQXV0aG9yPjxZZWFyPjIwMTQ8L1llYXI+PFJl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</w:fldData>
                </w:fldChar>
              </w:r>
              <w:r w:rsidR="00BF18EC" w:rsidRPr="003E6132">
                <w:rPr>
                  <w:rFonts w:cs="Arial"/>
                  <w:szCs w:val="22"/>
                </w:rPr>
                <w:instrText xml:space="preserve"> ADDIN EN.CITE </w:instrText>
              </w:r>
              <w:r w:rsidR="00BF18EC" w:rsidRPr="003E6132">
                <w:rPr>
                  <w:rFonts w:cs="Arial"/>
                  <w:szCs w:val="22"/>
                </w:rPr>
                <w:fldChar w:fldCharType="begin">
                  <w:fldData xml:space="preserve">PEVuZE5vdGU+PENpdGU+PEF1dGhvcj5BeXRvbjwvQXV0aG9yPjxZZWFyPjIwMTQ8L1llYXI+PFJl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</w:fldData>
                </w:fldChar>
              </w:r>
              <w:r w:rsidR="00BF18EC" w:rsidRPr="003E6132">
                <w:rPr>
                  <w:rFonts w:cs="Arial"/>
                  <w:szCs w:val="22"/>
                </w:rPr>
                <w:instrText xml:space="preserve"> ADDIN EN.CITE.DATA </w:instrText>
              </w:r>
              <w:r w:rsidR="00BF18EC" w:rsidRPr="003E6132">
                <w:rPr>
                  <w:rFonts w:cs="Arial"/>
                  <w:szCs w:val="22"/>
                </w:rPr>
              </w:r>
              <w:r w:rsidR="00BF18EC" w:rsidRPr="003E6132">
                <w:rPr>
                  <w:rFonts w:cs="Arial"/>
                  <w:szCs w:val="22"/>
                </w:rPr>
                <w:fldChar w:fldCharType="end"/>
              </w:r>
              <w:r w:rsidR="00BF18EC" w:rsidRPr="003E6132">
                <w:rPr>
                  <w:rFonts w:cs="Arial"/>
                  <w:szCs w:val="22"/>
                </w:rPr>
              </w:r>
              <w:r w:rsidR="00BF18EC" w:rsidRPr="003E6132">
                <w:rPr>
                  <w:rFonts w:cs="Arial"/>
                  <w:szCs w:val="22"/>
                </w:rPr>
                <w:fldChar w:fldCharType="separate"/>
              </w:r>
              <w:r w:rsidR="00BF18EC" w:rsidRPr="003E6132">
                <w:rPr>
                  <w:rFonts w:cs="Arial"/>
                  <w:noProof/>
                  <w:szCs w:val="22"/>
                  <w:vertAlign w:val="superscript"/>
                </w:rPr>
                <w:t>1</w:t>
              </w:r>
              <w:r w:rsidR="00BF18EC" w:rsidRPr="003E6132">
                <w:rPr>
                  <w:rFonts w:cs="Arial"/>
                  <w:szCs w:val="22"/>
                </w:rPr>
                <w:fldChar w:fldCharType="end"/>
              </w:r>
            </w:hyperlink>
            <w:r w:rsidRPr="003E6132">
              <w:rPr>
                <w:rFonts w:cs="Arial"/>
                <w:szCs w:val="22"/>
              </w:rPr>
              <w:t>.</w:t>
            </w:r>
          </w:p>
        </w:tc>
      </w:tr>
      <w:tr w:rsidR="00CB6D35" w14:paraId="00D5CC73" w14:textId="77777777" w:rsidTr="003E6132">
        <w:tc>
          <w:tcPr>
            <w:tcW w:w="1620" w:type="dxa"/>
          </w:tcPr>
          <w:p w14:paraId="1A682D6E" w14:textId="77777777" w:rsidR="00CB6D35" w:rsidRPr="003E6132" w:rsidRDefault="00CB6D35" w:rsidP="00E2495F">
            <w:pPr>
              <w:widowControl w:val="0"/>
              <w:autoSpaceDE w:val="0"/>
              <w:autoSpaceDN w:val="0"/>
              <w:adjustRightInd w:val="0"/>
              <w:ind w:left="-18"/>
              <w:jc w:val="both"/>
              <w:rPr>
                <w:rFonts w:cs="Arial"/>
                <w:i/>
                <w:szCs w:val="22"/>
              </w:rPr>
            </w:pPr>
            <w:proofErr w:type="spellStart"/>
            <w:r w:rsidRPr="003E6132">
              <w:rPr>
                <w:rFonts w:cs="Arial"/>
                <w:i/>
                <w:szCs w:val="22"/>
              </w:rPr>
              <w:t>Kineret</w:t>
            </w:r>
            <w:proofErr w:type="spellEnd"/>
            <w:r w:rsidRPr="003E6132">
              <w:rPr>
                <w:rFonts w:cs="Arial"/>
                <w:i/>
                <w:szCs w:val="22"/>
              </w:rPr>
              <w:t xml:space="preserve"> (rrIL-1ra) / VX-765</w:t>
            </w:r>
          </w:p>
        </w:tc>
        <w:tc>
          <w:tcPr>
            <w:tcW w:w="9180" w:type="dxa"/>
          </w:tcPr>
          <w:p w14:paraId="29A38298" w14:textId="74B7C14B" w:rsidR="00CB6D35" w:rsidRPr="003E6132" w:rsidRDefault="00CB6D35" w:rsidP="00E2495F">
            <w:pPr>
              <w:widowControl w:val="0"/>
              <w:autoSpaceDE w:val="0"/>
              <w:autoSpaceDN w:val="0"/>
              <w:adjustRightInd w:val="0"/>
              <w:ind w:left="-85"/>
              <w:jc w:val="both"/>
              <w:rPr>
                <w:rFonts w:cs="Arial"/>
                <w:szCs w:val="22"/>
              </w:rPr>
            </w:pPr>
            <w:r w:rsidRPr="003E6132">
              <w:rPr>
                <w:rFonts w:cs="Arial"/>
                <w:szCs w:val="22"/>
              </w:rPr>
              <w:t xml:space="preserve">IL-1ra (PA5-21776, </w:t>
            </w:r>
            <w:proofErr w:type="spellStart"/>
            <w:r w:rsidRPr="003E6132">
              <w:rPr>
                <w:rFonts w:cs="Arial"/>
                <w:szCs w:val="22"/>
              </w:rPr>
              <w:t>ThermoFisher</w:t>
            </w:r>
            <w:proofErr w:type="spellEnd"/>
            <w:r w:rsidRPr="003E6132">
              <w:rPr>
                <w:rFonts w:cs="Arial"/>
                <w:szCs w:val="22"/>
              </w:rPr>
              <w:t xml:space="preserve"> Scientific), IL-1</w:t>
            </w:r>
            <w:r w:rsidRPr="003E6132">
              <w:rPr>
                <w:rFonts w:ascii="Symbol" w:hAnsi="Symbol" w:cs="Arial"/>
                <w:szCs w:val="22"/>
              </w:rPr>
              <w:t></w:t>
            </w:r>
            <w:r w:rsidRPr="003E6132">
              <w:rPr>
                <w:rFonts w:cs="Arial"/>
                <w:szCs w:val="22"/>
              </w:rPr>
              <w:t></w:t>
            </w:r>
            <w:r w:rsidRPr="003E6132">
              <w:rPr>
                <w:rFonts w:cs="Arial"/>
                <w:szCs w:val="22"/>
              </w:rPr>
              <w:t></w:t>
            </w:r>
            <w:r w:rsidRPr="003E6132">
              <w:rPr>
                <w:rFonts w:cs="Arial"/>
                <w:color w:val="000000"/>
                <w:szCs w:val="22"/>
              </w:rPr>
              <w:t>NBP1-42767</w:t>
            </w:r>
            <w:r w:rsidRPr="003E6132">
              <w:rPr>
                <w:rFonts w:cs="Arial"/>
                <w:szCs w:val="22"/>
              </w:rPr>
              <w:t></w:t>
            </w:r>
            <w:r w:rsidRPr="003E6132">
              <w:rPr>
                <w:rFonts w:cs="Arial"/>
                <w:szCs w:val="22"/>
              </w:rPr>
              <w:t></w:t>
            </w:r>
            <w:r w:rsidRPr="003E6132">
              <w:rPr>
                <w:rFonts w:cs="Arial"/>
                <w:szCs w:val="22"/>
              </w:rPr>
              <w:t></w:t>
            </w:r>
            <w:r w:rsidRPr="003E6132">
              <w:rPr>
                <w:rFonts w:cs="Arial"/>
                <w:szCs w:val="22"/>
              </w:rPr>
              <w:t></w:t>
            </w:r>
            <w:r w:rsidRPr="003E6132">
              <w:rPr>
                <w:rFonts w:cs="Arial"/>
                <w:szCs w:val="22"/>
              </w:rPr>
              <w:t></w:t>
            </w:r>
            <w:r w:rsidRPr="003E6132">
              <w:rPr>
                <w:rFonts w:cs="Arial"/>
                <w:szCs w:val="22"/>
              </w:rPr>
              <w:t></w:t>
            </w:r>
            <w:r w:rsidRPr="003E6132">
              <w:rPr>
                <w:rFonts w:cs="Arial"/>
                <w:szCs w:val="22"/>
              </w:rPr>
              <w:t></w:t>
            </w:r>
            <w:r w:rsidRPr="003E6132">
              <w:rPr>
                <w:rFonts w:cs="Arial"/>
                <w:szCs w:val="22"/>
              </w:rPr>
              <w:t xml:space="preserve">, </w:t>
            </w:r>
            <w:proofErr w:type="spellStart"/>
            <w:r w:rsidRPr="003E6132">
              <w:rPr>
                <w:rFonts w:cs="Arial"/>
                <w:szCs w:val="22"/>
              </w:rPr>
              <w:t>NFkB</w:t>
            </w:r>
            <w:proofErr w:type="spellEnd"/>
            <w:r w:rsidRPr="003E6132">
              <w:rPr>
                <w:rFonts w:cs="Arial"/>
                <w:szCs w:val="22"/>
              </w:rPr>
              <w:t xml:space="preserve"> (8242S, Cell Signaling Technology), glial </w:t>
            </w:r>
            <w:proofErr w:type="spellStart"/>
            <w:r w:rsidRPr="003E6132">
              <w:rPr>
                <w:rFonts w:cs="Arial"/>
                <w:szCs w:val="22"/>
              </w:rPr>
              <w:t>fibrillary</w:t>
            </w:r>
            <w:proofErr w:type="spellEnd"/>
            <w:r w:rsidRPr="003E6132">
              <w:rPr>
                <w:rFonts w:cs="Arial"/>
                <w:szCs w:val="22"/>
              </w:rPr>
              <w:t xml:space="preserve"> </w:t>
            </w:r>
            <w:proofErr w:type="spellStart"/>
            <w:r w:rsidRPr="003E6132">
              <w:rPr>
                <w:rFonts w:cs="Arial"/>
                <w:szCs w:val="22"/>
              </w:rPr>
              <w:t>astrocytic</w:t>
            </w:r>
            <w:proofErr w:type="spellEnd"/>
            <w:r w:rsidRPr="003E6132">
              <w:rPr>
                <w:rFonts w:cs="Arial"/>
                <w:szCs w:val="22"/>
              </w:rPr>
              <w:t xml:space="preserve"> protein (GFAP) (</w:t>
            </w:r>
            <w:r w:rsidRPr="003E6132">
              <w:rPr>
                <w:rFonts w:cs="Arial"/>
                <w:color w:val="000000"/>
                <w:szCs w:val="22"/>
              </w:rPr>
              <w:t xml:space="preserve">MS1376P1, </w:t>
            </w:r>
            <w:proofErr w:type="spellStart"/>
            <w:r w:rsidRPr="003E6132">
              <w:rPr>
                <w:rFonts w:cs="Arial"/>
                <w:color w:val="000000"/>
                <w:szCs w:val="22"/>
              </w:rPr>
              <w:t>ThermoFisher</w:t>
            </w:r>
            <w:proofErr w:type="spellEnd"/>
            <w:r w:rsidRPr="003E6132">
              <w:rPr>
                <w:rFonts w:cs="Arial"/>
                <w:color w:val="000000"/>
                <w:szCs w:val="22"/>
              </w:rPr>
              <w:t xml:space="preserve"> Scientific), MBP (SMI-94, Covance Research products), Iba1 (016-20001, Wako Chemicals) </w:t>
            </w:r>
            <w:r w:rsidRPr="003E6132">
              <w:rPr>
                <w:rFonts w:cs="Arial"/>
                <w:color w:val="000000"/>
                <w:szCs w:val="22"/>
              </w:rPr>
              <w:fldChar w:fldCharType="begin">
                <w:fldData xml:space="preserve">PEVuZE5vdGU+PENpdGU+PEF1dGhvcj5Tb2xsYmVyZ2VyPC9BdXRob3I+PFllYXI+MjAxNDwvWWVh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</w:fldData>
              </w:fldChar>
            </w:r>
            <w:r w:rsidR="00BF18EC" w:rsidRPr="003E6132">
              <w:rPr>
                <w:rFonts w:cs="Arial"/>
                <w:color w:val="000000"/>
                <w:szCs w:val="22"/>
              </w:rPr>
              <w:instrText xml:space="preserve"> ADDIN EN.CITE </w:instrText>
            </w:r>
            <w:r w:rsidR="00BF18EC" w:rsidRPr="003E6132">
              <w:rPr>
                <w:rFonts w:cs="Arial"/>
                <w:color w:val="000000"/>
                <w:szCs w:val="22"/>
              </w:rPr>
              <w:fldChar w:fldCharType="begin">
                <w:fldData xml:space="preserve">PEVuZE5vdGU+PENpdGU+PEF1dGhvcj5Tb2xsYmVyZ2VyPC9BdXRob3I+PFllYXI+MjAxNDwvWWVh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</w:fldData>
              </w:fldChar>
            </w:r>
            <w:r w:rsidR="00BF18EC" w:rsidRPr="003E6132">
              <w:rPr>
                <w:rFonts w:cs="Arial"/>
                <w:color w:val="000000"/>
                <w:szCs w:val="22"/>
              </w:rPr>
              <w:instrText xml:space="preserve"> ADDIN EN.CITE.DATA </w:instrText>
            </w:r>
            <w:r w:rsidR="00BF18EC" w:rsidRPr="003E6132">
              <w:rPr>
                <w:rFonts w:cs="Arial"/>
                <w:color w:val="000000"/>
                <w:szCs w:val="22"/>
              </w:rPr>
            </w:r>
            <w:r w:rsidR="00BF18EC" w:rsidRPr="003E6132">
              <w:rPr>
                <w:rFonts w:cs="Arial"/>
                <w:color w:val="000000"/>
                <w:szCs w:val="22"/>
              </w:rPr>
              <w:fldChar w:fldCharType="end"/>
            </w:r>
            <w:r w:rsidRPr="003E6132">
              <w:rPr>
                <w:rFonts w:cs="Arial"/>
                <w:color w:val="000000"/>
                <w:szCs w:val="22"/>
              </w:rPr>
            </w:r>
            <w:r w:rsidRPr="003E6132">
              <w:rPr>
                <w:rFonts w:cs="Arial"/>
                <w:color w:val="000000"/>
                <w:szCs w:val="22"/>
              </w:rPr>
              <w:fldChar w:fldCharType="separate"/>
            </w:r>
            <w:hyperlink w:anchor="_ENREF_9" w:tooltip="Perez-Polo, 2016 #1472" w:history="1">
              <w:r w:rsidR="00BF18EC" w:rsidRPr="003E6132">
                <w:rPr>
                  <w:rFonts w:cs="Arial"/>
                  <w:noProof/>
                  <w:color w:val="000000"/>
                  <w:szCs w:val="22"/>
                  <w:vertAlign w:val="superscript"/>
                </w:rPr>
                <w:t>9</w:t>
              </w:r>
            </w:hyperlink>
            <w:r w:rsidR="00BF18EC" w:rsidRPr="003E6132">
              <w:rPr>
                <w:rFonts w:cs="Arial"/>
                <w:noProof/>
                <w:color w:val="000000"/>
                <w:szCs w:val="22"/>
                <w:vertAlign w:val="superscript"/>
              </w:rPr>
              <w:t xml:space="preserve">, </w:t>
            </w:r>
            <w:hyperlink w:anchor="_ENREF_11" w:tooltip="Ravizza, 2006 #31907" w:history="1">
              <w:r w:rsidR="00BF18EC" w:rsidRPr="003E6132">
                <w:rPr>
                  <w:rFonts w:cs="Arial"/>
                  <w:noProof/>
                  <w:color w:val="000000"/>
                  <w:szCs w:val="22"/>
                  <w:vertAlign w:val="superscript"/>
                </w:rPr>
                <w:t>11</w:t>
              </w:r>
            </w:hyperlink>
            <w:r w:rsidR="00BF18EC" w:rsidRPr="003E6132">
              <w:rPr>
                <w:rFonts w:cs="Arial"/>
                <w:noProof/>
                <w:color w:val="000000"/>
                <w:szCs w:val="22"/>
                <w:vertAlign w:val="superscript"/>
              </w:rPr>
              <w:t xml:space="preserve">, </w:t>
            </w:r>
            <w:hyperlink w:anchor="_ENREF_13" w:tooltip="Sollberger, 2014 #31729" w:history="1">
              <w:r w:rsidR="00BF18EC" w:rsidRPr="003E6132">
                <w:rPr>
                  <w:rFonts w:cs="Arial"/>
                  <w:noProof/>
                  <w:color w:val="000000"/>
                  <w:szCs w:val="22"/>
                  <w:vertAlign w:val="superscript"/>
                </w:rPr>
                <w:t>13</w:t>
              </w:r>
            </w:hyperlink>
            <w:r w:rsidRPr="003E6132">
              <w:rPr>
                <w:rFonts w:cs="Arial"/>
                <w:color w:val="000000"/>
                <w:szCs w:val="22"/>
              </w:rPr>
              <w:fldChar w:fldCharType="end"/>
            </w:r>
            <w:r w:rsidRPr="003E6132">
              <w:rPr>
                <w:rFonts w:cs="Arial"/>
                <w:color w:val="000000"/>
                <w:szCs w:val="22"/>
              </w:rPr>
              <w:t>.</w:t>
            </w:r>
          </w:p>
        </w:tc>
      </w:tr>
      <w:tr w:rsidR="00CB6D35" w14:paraId="3EF055B7" w14:textId="77777777" w:rsidTr="003E6132">
        <w:tc>
          <w:tcPr>
            <w:tcW w:w="1620" w:type="dxa"/>
          </w:tcPr>
          <w:p w14:paraId="20A45E24" w14:textId="77777777" w:rsidR="00CB6D35" w:rsidRPr="003E6132" w:rsidRDefault="00CB6D35" w:rsidP="00E2495F">
            <w:pPr>
              <w:widowControl w:val="0"/>
              <w:autoSpaceDE w:val="0"/>
              <w:autoSpaceDN w:val="0"/>
              <w:adjustRightInd w:val="0"/>
              <w:ind w:left="-18" w:right="-108"/>
              <w:jc w:val="both"/>
              <w:rPr>
                <w:rFonts w:cs="Arial"/>
                <w:i/>
                <w:szCs w:val="22"/>
              </w:rPr>
            </w:pPr>
            <w:proofErr w:type="spellStart"/>
            <w:r w:rsidRPr="003E6132">
              <w:rPr>
                <w:rFonts w:cs="Arial"/>
                <w:i/>
                <w:szCs w:val="22"/>
              </w:rPr>
              <w:t>Levetiracetam</w:t>
            </w:r>
            <w:proofErr w:type="spellEnd"/>
          </w:p>
        </w:tc>
        <w:tc>
          <w:tcPr>
            <w:tcW w:w="9180" w:type="dxa"/>
          </w:tcPr>
          <w:p w14:paraId="5CBC4D5A" w14:textId="0FC6EE25" w:rsidR="00CB6D35" w:rsidRPr="003E6132" w:rsidRDefault="00CB6D35" w:rsidP="00E2495F">
            <w:pPr>
              <w:ind w:left="-85"/>
              <w:jc w:val="both"/>
              <w:rPr>
                <w:rFonts w:cs="Arial"/>
                <w:szCs w:val="22"/>
              </w:rPr>
            </w:pPr>
            <w:proofErr w:type="gramStart"/>
            <w:r w:rsidRPr="003E6132">
              <w:rPr>
                <w:rFonts w:cs="Arial"/>
                <w:szCs w:val="22"/>
              </w:rPr>
              <w:t>anti</w:t>
            </w:r>
            <w:proofErr w:type="gramEnd"/>
            <w:r w:rsidRPr="003E6132">
              <w:rPr>
                <w:rFonts w:cs="Arial"/>
                <w:szCs w:val="22"/>
              </w:rPr>
              <w:t xml:space="preserve">-SV2 antibody (Developmental Studies </w:t>
            </w:r>
            <w:proofErr w:type="spellStart"/>
            <w:r w:rsidRPr="003E6132">
              <w:rPr>
                <w:rFonts w:cs="Arial"/>
                <w:szCs w:val="22"/>
              </w:rPr>
              <w:t>Hybridoma</w:t>
            </w:r>
            <w:proofErr w:type="spellEnd"/>
            <w:r w:rsidRPr="003E6132">
              <w:rPr>
                <w:rFonts w:cs="Arial"/>
                <w:szCs w:val="22"/>
              </w:rPr>
              <w:t xml:space="preserve"> Bank) </w:t>
            </w:r>
            <w:hyperlink w:anchor="_ENREF_8" w:tooltip="Lynch, 2004 #31727" w:history="1">
              <w:r w:rsidR="00BF18EC" w:rsidRPr="003E6132">
                <w:rPr>
                  <w:rFonts w:cs="Arial"/>
                  <w:szCs w:val="22"/>
                </w:rPr>
                <w:fldChar w:fldCharType="begin">
                  <w:fldData xml:space="preserve">PEVuZE5vdGU+PENpdGU+PEF1dGhvcj5MeW5jaDwvQXV0aG9yPjxZZWFyPjIwMDQ8L1llYXI+PFJl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ZGljYWw+PHBhZ2VzPjk4NjEtNjwvcGFnZXM+PHZvbHVtZT4xMDE8L3ZvbHVtZT48bnVtYmVyPjI2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</w:fldData>
                </w:fldChar>
              </w:r>
              <w:r w:rsidR="00BF18EC" w:rsidRPr="003E6132">
                <w:rPr>
                  <w:rFonts w:cs="Arial"/>
                  <w:szCs w:val="22"/>
                </w:rPr>
                <w:instrText xml:space="preserve"> ADDIN EN.CITE </w:instrText>
              </w:r>
              <w:r w:rsidR="00BF18EC" w:rsidRPr="003E6132">
                <w:rPr>
                  <w:rFonts w:cs="Arial"/>
                  <w:szCs w:val="22"/>
                </w:rPr>
                <w:fldChar w:fldCharType="begin">
                  <w:fldData xml:space="preserve">PEVuZE5vdGU+PENpdGU+PEF1dGhvcj5MeW5jaDwvQXV0aG9yPjxZZWFyPjIwMDQ8L1llYXI+PFJl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</w:fldData>
                </w:fldChar>
              </w:r>
              <w:r w:rsidR="00BF18EC" w:rsidRPr="003E6132">
                <w:rPr>
                  <w:rFonts w:cs="Arial"/>
                  <w:szCs w:val="22"/>
                </w:rPr>
                <w:instrText xml:space="preserve"> ADDIN EN.CITE.DATA </w:instrText>
              </w:r>
              <w:r w:rsidR="00BF18EC" w:rsidRPr="003E6132">
                <w:rPr>
                  <w:rFonts w:cs="Arial"/>
                  <w:szCs w:val="22"/>
                </w:rPr>
              </w:r>
              <w:r w:rsidR="00BF18EC" w:rsidRPr="003E6132">
                <w:rPr>
                  <w:rFonts w:cs="Arial"/>
                  <w:szCs w:val="22"/>
                </w:rPr>
                <w:fldChar w:fldCharType="end"/>
              </w:r>
              <w:r w:rsidR="00BF18EC" w:rsidRPr="003E6132">
                <w:rPr>
                  <w:rFonts w:cs="Arial"/>
                  <w:szCs w:val="22"/>
                </w:rPr>
              </w:r>
              <w:r w:rsidR="00BF18EC" w:rsidRPr="003E6132">
                <w:rPr>
                  <w:rFonts w:cs="Arial"/>
                  <w:szCs w:val="22"/>
                </w:rPr>
                <w:fldChar w:fldCharType="separate"/>
              </w:r>
              <w:r w:rsidR="00BF18EC" w:rsidRPr="003E6132">
                <w:rPr>
                  <w:rFonts w:cs="Arial"/>
                  <w:noProof/>
                  <w:szCs w:val="22"/>
                  <w:vertAlign w:val="superscript"/>
                </w:rPr>
                <w:t>8</w:t>
              </w:r>
              <w:r w:rsidR="00BF18EC" w:rsidRPr="003E6132">
                <w:rPr>
                  <w:rFonts w:cs="Arial"/>
                  <w:szCs w:val="22"/>
                </w:rPr>
                <w:fldChar w:fldCharType="end"/>
              </w:r>
            </w:hyperlink>
            <w:r w:rsidRPr="003E6132">
              <w:rPr>
                <w:rFonts w:cs="Arial"/>
                <w:szCs w:val="22"/>
              </w:rPr>
              <w:t>.</w:t>
            </w:r>
          </w:p>
        </w:tc>
      </w:tr>
    </w:tbl>
    <w:p w14:paraId="07CE48D4" w14:textId="77777777" w:rsidR="00CB6D35" w:rsidRPr="00CB6D35" w:rsidRDefault="00CB6D35" w:rsidP="00E2495F">
      <w:pPr>
        <w:widowControl w:val="0"/>
        <w:autoSpaceDE w:val="0"/>
        <w:autoSpaceDN w:val="0"/>
        <w:adjustRightInd w:val="0"/>
        <w:jc w:val="both"/>
        <w:rPr>
          <w:rFonts w:eastAsiaTheme="minorHAnsi"/>
          <w:b/>
          <w:szCs w:val="22"/>
        </w:rPr>
      </w:pPr>
    </w:p>
    <w:p w14:paraId="2BC9C373" w14:textId="72D167BB" w:rsidR="00BF18EC" w:rsidRPr="00012B63" w:rsidRDefault="00C23068" w:rsidP="00E2495F">
      <w:pPr>
        <w:rPr>
          <w:rFonts w:ascii="Arial" w:hAnsi="Arial" w:cs="Arial"/>
          <w:sz w:val="22"/>
          <w:szCs w:val="22"/>
          <w:rPrChange w:id="221" w:author="Ryan Essex" w:date="2016-03-08T14:39:00Z">
            <w:rPr>
              <w:rFonts w:cs="Arial"/>
              <w:szCs w:val="22"/>
            </w:rPr>
          </w:rPrChange>
        </w:rPr>
      </w:pPr>
      <w:r w:rsidRPr="00012B63">
        <w:rPr>
          <w:rFonts w:ascii="Arial" w:hAnsi="Arial" w:cs="Arial"/>
          <w:sz w:val="22"/>
          <w:szCs w:val="22"/>
          <w:rPrChange w:id="222" w:author="Ryan Essex" w:date="2016-03-08T14:39:00Z">
            <w:rPr>
              <w:rFonts w:cs="Arial"/>
              <w:szCs w:val="22"/>
            </w:rPr>
          </w:rPrChange>
        </w:rPr>
        <w:fldChar w:fldCharType="begin"/>
      </w:r>
      <w:r w:rsidRPr="00012B63">
        <w:rPr>
          <w:rFonts w:ascii="Arial" w:hAnsi="Arial" w:cs="Arial"/>
          <w:sz w:val="22"/>
          <w:szCs w:val="22"/>
          <w:rPrChange w:id="223" w:author="Ryan Essex" w:date="2016-03-08T14:39:00Z">
            <w:rPr>
              <w:rFonts w:cs="Arial"/>
              <w:szCs w:val="22"/>
            </w:rPr>
          </w:rPrChange>
        </w:rPr>
        <w:instrText xml:space="preserve"> ADDIN EN.REFLIST </w:instrText>
      </w:r>
      <w:r w:rsidRPr="00012B63">
        <w:rPr>
          <w:rFonts w:ascii="Arial" w:hAnsi="Arial" w:cs="Arial"/>
          <w:sz w:val="22"/>
          <w:szCs w:val="22"/>
          <w:rPrChange w:id="224" w:author="Ryan Essex" w:date="2016-03-08T14:39:00Z">
            <w:rPr>
              <w:rFonts w:cs="Arial"/>
              <w:szCs w:val="22"/>
            </w:rPr>
          </w:rPrChange>
        </w:rPr>
        <w:fldChar w:fldCharType="separate"/>
      </w:r>
      <w:r w:rsidR="00BF18EC" w:rsidRPr="00012B63">
        <w:rPr>
          <w:rFonts w:ascii="Arial" w:hAnsi="Arial" w:cs="Arial"/>
          <w:noProof/>
          <w:sz w:val="22"/>
          <w:szCs w:val="22"/>
          <w:rPrChange w:id="225" w:author="Ryan Essex" w:date="2016-03-08T14:39:00Z">
            <w:rPr>
              <w:rFonts w:cs="Arial"/>
              <w:noProof/>
              <w:szCs w:val="22"/>
            </w:rPr>
          </w:rPrChange>
        </w:rPr>
        <w:t>REFERENCES</w:t>
      </w:r>
    </w:p>
    <w:p w14:paraId="362AA2B2" w14:textId="77777777" w:rsidR="00BF18EC" w:rsidRPr="00012B63" w:rsidRDefault="00BF18EC" w:rsidP="00E2495F">
      <w:pPr>
        <w:ind w:left="360" w:hanging="360"/>
        <w:rPr>
          <w:rFonts w:ascii="Arial" w:hAnsi="Arial" w:cs="Arial"/>
          <w:noProof/>
          <w:sz w:val="22"/>
          <w:szCs w:val="22"/>
          <w:rPrChange w:id="226" w:author="Ryan Essex" w:date="2016-03-08T14:39:00Z">
            <w:rPr>
              <w:rFonts w:cs="Arial"/>
              <w:noProof/>
              <w:szCs w:val="22"/>
            </w:rPr>
          </w:rPrChange>
        </w:rPr>
      </w:pPr>
      <w:bookmarkStart w:id="227" w:name="_ENREF_1"/>
      <w:r w:rsidRPr="00012B63">
        <w:rPr>
          <w:rFonts w:ascii="Arial" w:hAnsi="Arial" w:cs="Arial"/>
          <w:noProof/>
          <w:sz w:val="22"/>
          <w:szCs w:val="22"/>
          <w:rPrChange w:id="228" w:author="Ryan Essex" w:date="2016-03-08T14:39:00Z">
            <w:rPr>
              <w:rFonts w:cs="Arial"/>
              <w:noProof/>
              <w:szCs w:val="22"/>
            </w:rPr>
          </w:rPrChange>
        </w:rPr>
        <w:t>1.</w:t>
      </w:r>
      <w:r w:rsidRPr="00012B63">
        <w:rPr>
          <w:rFonts w:ascii="Arial" w:hAnsi="Arial" w:cs="Arial"/>
          <w:noProof/>
          <w:sz w:val="22"/>
          <w:szCs w:val="22"/>
          <w:rPrChange w:id="229" w:author="Ryan Essex" w:date="2016-03-08T14:39:00Z">
            <w:rPr>
              <w:rFonts w:cs="Arial"/>
              <w:noProof/>
              <w:szCs w:val="22"/>
            </w:rPr>
          </w:rPrChange>
        </w:rPr>
        <w:tab/>
        <w:t>Ayton S, Zhang M, Roberts BR, Lam LQ, Lind M, McLean C, Bush AI, Frugier T, Crack PJ, Duce JA. Ceruloplasmin and beta-amyloid precursor protein confer neuroprotection in traumatic brain injury and lower neuronal iron. Free Radic Biol Med. 2014;69:331-7.</w:t>
      </w:r>
      <w:bookmarkEnd w:id="227"/>
    </w:p>
    <w:p w14:paraId="53EE37E4" w14:textId="0A633AEF" w:rsidR="00BF18EC" w:rsidRPr="00012B63" w:rsidRDefault="00BF18EC" w:rsidP="00E2495F">
      <w:pPr>
        <w:ind w:left="360" w:hanging="360"/>
        <w:rPr>
          <w:rFonts w:ascii="Arial" w:hAnsi="Arial" w:cs="Arial"/>
          <w:noProof/>
          <w:sz w:val="22"/>
          <w:szCs w:val="22"/>
          <w:rPrChange w:id="230" w:author="Ryan Essex" w:date="2016-03-08T14:39:00Z">
            <w:rPr>
              <w:rFonts w:cs="Arial"/>
              <w:noProof/>
              <w:szCs w:val="22"/>
            </w:rPr>
          </w:rPrChange>
        </w:rPr>
      </w:pPr>
      <w:bookmarkStart w:id="231" w:name="_ENREF_2"/>
      <w:r w:rsidRPr="00012B63">
        <w:rPr>
          <w:rFonts w:ascii="Arial" w:hAnsi="Arial" w:cs="Arial"/>
          <w:noProof/>
          <w:sz w:val="22"/>
          <w:szCs w:val="22"/>
          <w:rPrChange w:id="232" w:author="Ryan Essex" w:date="2016-03-08T14:39:00Z">
            <w:rPr>
              <w:rFonts w:cs="Arial"/>
              <w:noProof/>
              <w:szCs w:val="22"/>
            </w:rPr>
          </w:rPrChange>
        </w:rPr>
        <w:t>2.</w:t>
      </w:r>
      <w:r w:rsidRPr="00012B63">
        <w:rPr>
          <w:rFonts w:ascii="Arial" w:hAnsi="Arial" w:cs="Arial"/>
          <w:noProof/>
          <w:sz w:val="22"/>
          <w:szCs w:val="22"/>
          <w:rPrChange w:id="233" w:author="Ryan Essex" w:date="2016-03-08T14:39:00Z">
            <w:rPr>
              <w:rFonts w:cs="Arial"/>
              <w:noProof/>
              <w:szCs w:val="22"/>
            </w:rPr>
          </w:rPrChange>
        </w:rPr>
        <w:tab/>
        <w:t xml:space="preserve">Galanopoulou AS, Buckmaster PS, Staley KJ, Moshe SL, Perucca E, Engel J, Jr., Loscher W, Noebels JL, </w:t>
      </w:r>
      <w:del w:id="234" w:author="Ryan Essex" w:date="2016-03-08T12:10:00Z">
        <w:r w:rsidRPr="00012B63" w:rsidDel="008073FC">
          <w:rPr>
            <w:rFonts w:ascii="Arial" w:hAnsi="Arial" w:cs="Arial"/>
            <w:noProof/>
            <w:sz w:val="22"/>
            <w:szCs w:val="22"/>
            <w:rPrChange w:id="235" w:author="Ryan Essex" w:date="2016-03-08T14:39:00Z">
              <w:rPr>
                <w:rFonts w:cs="Arial"/>
                <w:noProof/>
                <w:szCs w:val="22"/>
              </w:rPr>
            </w:rPrChange>
          </w:rPr>
          <w:delText>Pitkanen</w:delText>
        </w:r>
      </w:del>
      <w:ins w:id="236" w:author="Ryan Essex" w:date="2016-03-08T12:10:00Z">
        <w:r w:rsidR="008073FC" w:rsidRPr="00012B63">
          <w:rPr>
            <w:rFonts w:ascii="Arial" w:hAnsi="Arial" w:cs="Arial"/>
            <w:noProof/>
            <w:sz w:val="22"/>
            <w:szCs w:val="22"/>
            <w:rPrChange w:id="237" w:author="Ryan Essex" w:date="2016-03-08T14:39:00Z">
              <w:rPr>
                <w:rFonts w:cs="Arial"/>
                <w:noProof/>
                <w:szCs w:val="22"/>
              </w:rPr>
            </w:rPrChange>
          </w:rPr>
          <w:t xml:space="preserve"> Pitkänen</w:t>
        </w:r>
      </w:ins>
      <w:r w:rsidRPr="00012B63">
        <w:rPr>
          <w:rFonts w:ascii="Arial" w:hAnsi="Arial" w:cs="Arial"/>
          <w:noProof/>
          <w:sz w:val="22"/>
          <w:szCs w:val="22"/>
          <w:rPrChange w:id="238" w:author="Ryan Essex" w:date="2016-03-08T14:39:00Z">
            <w:rPr>
              <w:rFonts w:cs="Arial"/>
              <w:noProof/>
              <w:szCs w:val="22"/>
            </w:rPr>
          </w:rPrChange>
        </w:rPr>
        <w:t xml:space="preserve"> A, Stables J, White HS, O'Brien TJ, Simonato M, American Epilepsy Society Basic Science C, The International League Against Epilepsy Working Group On Recommendations For Preclinical Epilepsy Drug D. Identification of new epilepsy treatments: issues in preclinical methodology. Epilepsia. 2012;53:571-82.</w:t>
      </w:r>
      <w:bookmarkEnd w:id="231"/>
    </w:p>
    <w:p w14:paraId="3A357FEC" w14:textId="13653EAC" w:rsidR="00BF18EC" w:rsidRPr="00012B63" w:rsidRDefault="00BF18EC" w:rsidP="00E2495F">
      <w:pPr>
        <w:ind w:left="360" w:hanging="360"/>
        <w:rPr>
          <w:rFonts w:ascii="Arial" w:hAnsi="Arial" w:cs="Arial"/>
          <w:noProof/>
          <w:sz w:val="22"/>
          <w:szCs w:val="22"/>
          <w:rPrChange w:id="239" w:author="Ryan Essex" w:date="2016-03-08T14:39:00Z">
            <w:rPr>
              <w:rFonts w:cs="Arial"/>
              <w:noProof/>
              <w:szCs w:val="22"/>
            </w:rPr>
          </w:rPrChange>
        </w:rPr>
      </w:pPr>
      <w:bookmarkStart w:id="240" w:name="_ENREF_3"/>
      <w:r w:rsidRPr="00012B63">
        <w:rPr>
          <w:rFonts w:ascii="Arial" w:hAnsi="Arial" w:cs="Arial"/>
          <w:noProof/>
          <w:sz w:val="22"/>
          <w:szCs w:val="22"/>
          <w:rPrChange w:id="241" w:author="Ryan Essex" w:date="2016-03-08T14:39:00Z">
            <w:rPr>
              <w:rFonts w:cs="Arial"/>
              <w:noProof/>
              <w:szCs w:val="22"/>
            </w:rPr>
          </w:rPrChange>
        </w:rPr>
        <w:t>3.</w:t>
      </w:r>
      <w:r w:rsidRPr="00012B63">
        <w:rPr>
          <w:rFonts w:ascii="Arial" w:hAnsi="Arial" w:cs="Arial"/>
          <w:noProof/>
          <w:sz w:val="22"/>
          <w:szCs w:val="22"/>
          <w:rPrChange w:id="242" w:author="Ryan Essex" w:date="2016-03-08T14:39:00Z">
            <w:rPr>
              <w:rFonts w:cs="Arial"/>
              <w:noProof/>
              <w:szCs w:val="22"/>
            </w:rPr>
          </w:rPrChange>
        </w:rPr>
        <w:tab/>
        <w:t xml:space="preserve">Galanopoulou AS, Kokaia M, Loeb JA, Nehlig A, </w:t>
      </w:r>
      <w:del w:id="243" w:author="Ryan Essex" w:date="2016-03-08T12:10:00Z">
        <w:r w:rsidRPr="00012B63" w:rsidDel="008073FC">
          <w:rPr>
            <w:rFonts w:ascii="Arial" w:hAnsi="Arial" w:cs="Arial"/>
            <w:noProof/>
            <w:sz w:val="22"/>
            <w:szCs w:val="22"/>
            <w:rPrChange w:id="244" w:author="Ryan Essex" w:date="2016-03-08T14:39:00Z">
              <w:rPr>
                <w:rFonts w:cs="Arial"/>
                <w:noProof/>
                <w:szCs w:val="22"/>
              </w:rPr>
            </w:rPrChange>
          </w:rPr>
          <w:delText>Pitkanen</w:delText>
        </w:r>
      </w:del>
      <w:ins w:id="245" w:author="Ryan Essex" w:date="2016-03-08T12:10:00Z">
        <w:r w:rsidR="008073FC" w:rsidRPr="00012B63">
          <w:rPr>
            <w:rFonts w:ascii="Arial" w:hAnsi="Arial" w:cs="Arial"/>
            <w:noProof/>
            <w:sz w:val="22"/>
            <w:szCs w:val="22"/>
            <w:rPrChange w:id="246" w:author="Ryan Essex" w:date="2016-03-08T14:39:00Z">
              <w:rPr>
                <w:rFonts w:cs="Arial"/>
                <w:noProof/>
                <w:szCs w:val="22"/>
              </w:rPr>
            </w:rPrChange>
          </w:rPr>
          <w:t>Pitkänen</w:t>
        </w:r>
      </w:ins>
      <w:r w:rsidRPr="00012B63">
        <w:rPr>
          <w:rFonts w:ascii="Arial" w:hAnsi="Arial" w:cs="Arial"/>
          <w:noProof/>
          <w:sz w:val="22"/>
          <w:szCs w:val="22"/>
          <w:rPrChange w:id="247" w:author="Ryan Essex" w:date="2016-03-08T14:39:00Z">
            <w:rPr>
              <w:rFonts w:cs="Arial"/>
              <w:noProof/>
              <w:szCs w:val="22"/>
            </w:rPr>
          </w:rPrChange>
        </w:rPr>
        <w:t xml:space="preserve"> A, Rogawski MA, Staley KJ, Whittemore VH, Dudek FE. Epilepsy therapy development: technical and methodologic issues in studies with animal models. Epilepsia. 2013;54 Suppl 4:13-23.</w:t>
      </w:r>
      <w:bookmarkEnd w:id="240"/>
    </w:p>
    <w:p w14:paraId="1BC37D04" w14:textId="77777777" w:rsidR="00BF18EC" w:rsidRPr="00012B63" w:rsidRDefault="00BF18EC" w:rsidP="00E2495F">
      <w:pPr>
        <w:ind w:left="360" w:hanging="360"/>
        <w:rPr>
          <w:rFonts w:ascii="Arial" w:hAnsi="Arial" w:cs="Arial"/>
          <w:noProof/>
          <w:sz w:val="22"/>
          <w:szCs w:val="22"/>
          <w:rPrChange w:id="248" w:author="Ryan Essex" w:date="2016-03-08T14:39:00Z">
            <w:rPr>
              <w:rFonts w:cs="Arial"/>
              <w:noProof/>
              <w:szCs w:val="22"/>
            </w:rPr>
          </w:rPrChange>
        </w:rPr>
      </w:pPr>
      <w:bookmarkStart w:id="249" w:name="_ENREF_4"/>
      <w:r w:rsidRPr="00012B63">
        <w:rPr>
          <w:rFonts w:ascii="Arial" w:hAnsi="Arial" w:cs="Arial"/>
          <w:noProof/>
          <w:sz w:val="22"/>
          <w:szCs w:val="22"/>
          <w:rPrChange w:id="250" w:author="Ryan Essex" w:date="2016-03-08T14:39:00Z">
            <w:rPr>
              <w:rFonts w:cs="Arial"/>
              <w:noProof/>
              <w:szCs w:val="22"/>
            </w:rPr>
          </w:rPrChange>
        </w:rPr>
        <w:t>4.</w:t>
      </w:r>
      <w:r w:rsidRPr="00012B63">
        <w:rPr>
          <w:rFonts w:ascii="Arial" w:hAnsi="Arial" w:cs="Arial"/>
          <w:noProof/>
          <w:sz w:val="22"/>
          <w:szCs w:val="22"/>
          <w:rPrChange w:id="251" w:author="Ryan Essex" w:date="2016-03-08T14:39:00Z">
            <w:rPr>
              <w:rFonts w:cs="Arial"/>
              <w:noProof/>
              <w:szCs w:val="22"/>
            </w:rPr>
          </w:rPrChange>
        </w:rPr>
        <w:tab/>
        <w:t>Gyorgy AB, Walker J, Wingo D, Eidelman O, Pollard HB, Molnar A, Agoston DV. Reverse phase protein microarray technology in traumatic brain injury. J Neurosci Methods. 2010;192:96-101.</w:t>
      </w:r>
      <w:bookmarkEnd w:id="249"/>
    </w:p>
    <w:p w14:paraId="1A529860" w14:textId="77777777" w:rsidR="00BF18EC" w:rsidRPr="00012B63" w:rsidRDefault="00BF18EC" w:rsidP="00E2495F">
      <w:pPr>
        <w:ind w:left="360" w:hanging="360"/>
        <w:rPr>
          <w:rFonts w:ascii="Arial" w:hAnsi="Arial" w:cs="Arial"/>
          <w:noProof/>
          <w:sz w:val="22"/>
          <w:szCs w:val="22"/>
          <w:rPrChange w:id="252" w:author="Ryan Essex" w:date="2016-03-08T14:39:00Z">
            <w:rPr>
              <w:rFonts w:cs="Arial"/>
              <w:noProof/>
              <w:szCs w:val="22"/>
            </w:rPr>
          </w:rPrChange>
        </w:rPr>
      </w:pPr>
      <w:bookmarkStart w:id="253" w:name="_ENREF_5"/>
      <w:r w:rsidRPr="00012B63">
        <w:rPr>
          <w:rFonts w:ascii="Arial" w:hAnsi="Arial" w:cs="Arial"/>
          <w:noProof/>
          <w:sz w:val="22"/>
          <w:szCs w:val="22"/>
          <w:rPrChange w:id="254" w:author="Ryan Essex" w:date="2016-03-08T14:39:00Z">
            <w:rPr>
              <w:rFonts w:cs="Arial"/>
              <w:noProof/>
              <w:szCs w:val="22"/>
            </w:rPr>
          </w:rPrChange>
        </w:rPr>
        <w:t>5.</w:t>
      </w:r>
      <w:r w:rsidRPr="00012B63">
        <w:rPr>
          <w:rFonts w:ascii="Arial" w:hAnsi="Arial" w:cs="Arial"/>
          <w:noProof/>
          <w:sz w:val="22"/>
          <w:szCs w:val="22"/>
          <w:rPrChange w:id="255" w:author="Ryan Essex" w:date="2016-03-08T14:39:00Z">
            <w:rPr>
              <w:rFonts w:cs="Arial"/>
              <w:noProof/>
              <w:szCs w:val="22"/>
            </w:rPr>
          </w:rPrChange>
        </w:rPr>
        <w:tab/>
        <w:t>Jones NC, Nguyen T, Corcoran NM, Velakoulis D, Chen T, Grundy R, O'Brien TJ, Hovens CM. Targeting hyperphosphorylated tau with sodium selenate suppresses seizures in rodent models. Neurobiol Dis. 2012;45:897-901.</w:t>
      </w:r>
      <w:bookmarkEnd w:id="253"/>
    </w:p>
    <w:p w14:paraId="0837EDFF" w14:textId="77777777" w:rsidR="00BF18EC" w:rsidRPr="00012B63" w:rsidRDefault="00BF18EC" w:rsidP="00E2495F">
      <w:pPr>
        <w:ind w:left="360" w:hanging="360"/>
        <w:rPr>
          <w:rFonts w:ascii="Arial" w:hAnsi="Arial" w:cs="Arial"/>
          <w:noProof/>
          <w:sz w:val="22"/>
          <w:szCs w:val="22"/>
          <w:rPrChange w:id="256" w:author="Ryan Essex" w:date="2016-03-08T14:39:00Z">
            <w:rPr>
              <w:rFonts w:cs="Arial"/>
              <w:noProof/>
              <w:szCs w:val="22"/>
            </w:rPr>
          </w:rPrChange>
        </w:rPr>
      </w:pPr>
      <w:bookmarkStart w:id="257" w:name="_ENREF_6"/>
      <w:r w:rsidRPr="00012B63">
        <w:rPr>
          <w:rFonts w:ascii="Arial" w:hAnsi="Arial" w:cs="Arial"/>
          <w:noProof/>
          <w:sz w:val="22"/>
          <w:szCs w:val="22"/>
          <w:rPrChange w:id="258" w:author="Ryan Essex" w:date="2016-03-08T14:39:00Z">
            <w:rPr>
              <w:rFonts w:cs="Arial"/>
              <w:noProof/>
              <w:szCs w:val="22"/>
            </w:rPr>
          </w:rPrChange>
        </w:rPr>
        <w:t>6.</w:t>
      </w:r>
      <w:r w:rsidRPr="00012B63">
        <w:rPr>
          <w:rFonts w:ascii="Arial" w:hAnsi="Arial" w:cs="Arial"/>
          <w:noProof/>
          <w:sz w:val="22"/>
          <w:szCs w:val="22"/>
          <w:rPrChange w:id="259" w:author="Ryan Essex" w:date="2016-03-08T14:39:00Z">
            <w:rPr>
              <w:rFonts w:cs="Arial"/>
              <w:noProof/>
              <w:szCs w:val="22"/>
            </w:rPr>
          </w:rPrChange>
        </w:rPr>
        <w:tab/>
        <w:t>Kilkenny C, Browne WJ, Cuthill IC, Emerson M, Altman DG. Improving bioscience research reporting: the ARRIVE guidelines for reporting animal research. PLoS Biol. 2010;8:e1000412.</w:t>
      </w:r>
      <w:bookmarkEnd w:id="257"/>
    </w:p>
    <w:p w14:paraId="7AFE1D57" w14:textId="77777777" w:rsidR="00BF18EC" w:rsidRPr="00012B63" w:rsidRDefault="00BF18EC" w:rsidP="00E2495F">
      <w:pPr>
        <w:ind w:left="360" w:hanging="360"/>
        <w:rPr>
          <w:rFonts w:ascii="Arial" w:hAnsi="Arial" w:cs="Arial"/>
          <w:noProof/>
          <w:sz w:val="22"/>
          <w:szCs w:val="22"/>
          <w:rPrChange w:id="260" w:author="Ryan Essex" w:date="2016-03-08T14:39:00Z">
            <w:rPr>
              <w:rFonts w:cs="Arial"/>
              <w:noProof/>
              <w:szCs w:val="22"/>
            </w:rPr>
          </w:rPrChange>
        </w:rPr>
      </w:pPr>
      <w:bookmarkStart w:id="261" w:name="_ENREF_7"/>
      <w:r w:rsidRPr="00012B63">
        <w:rPr>
          <w:rFonts w:ascii="Arial" w:hAnsi="Arial" w:cs="Arial"/>
          <w:noProof/>
          <w:sz w:val="22"/>
          <w:szCs w:val="22"/>
          <w:rPrChange w:id="262" w:author="Ryan Essex" w:date="2016-03-08T14:39:00Z">
            <w:rPr>
              <w:rFonts w:cs="Arial"/>
              <w:noProof/>
              <w:szCs w:val="22"/>
            </w:rPr>
          </w:rPrChange>
        </w:rPr>
        <w:t>7.</w:t>
      </w:r>
      <w:r w:rsidRPr="00012B63">
        <w:rPr>
          <w:rFonts w:ascii="Arial" w:hAnsi="Arial" w:cs="Arial"/>
          <w:noProof/>
          <w:sz w:val="22"/>
          <w:szCs w:val="22"/>
          <w:rPrChange w:id="263" w:author="Ryan Essex" w:date="2016-03-08T14:39:00Z">
            <w:rPr>
              <w:rFonts w:cs="Arial"/>
              <w:noProof/>
              <w:szCs w:val="22"/>
            </w:rPr>
          </w:rPrChange>
        </w:rPr>
        <w:tab/>
        <w:t>Landis SC, Amara SG, Asadullah K, Austin CP, Blumenstein R, Bradley EW, Crystal RG, Darnell RB, Ferrante RJ, Fillit H, Finkelstein R, Fisher M, Gendelman HE, Golub RM, Goudreau JL, Gross RA, Gubitz AK, Hesterlee SE, Howells DW, Huguenard J, Kelner K, Koroshetz W, Krainc D, Lazic SE, Levine MS, Macleod MR, McCall JM, Moxley RT, 3rd, Narasimhan K, Noble LJ, Perrin S, Porter JD, Steward O, Unger E, Utz U, Silberberg SD. A call for transparent reporting to optimize the predictive value of preclinical research. Nature. 2012;490:187-91.</w:t>
      </w:r>
      <w:bookmarkEnd w:id="261"/>
    </w:p>
    <w:p w14:paraId="5EACE613" w14:textId="77777777" w:rsidR="00BF18EC" w:rsidRPr="00012B63" w:rsidRDefault="00BF18EC" w:rsidP="00E2495F">
      <w:pPr>
        <w:ind w:left="360" w:hanging="360"/>
        <w:rPr>
          <w:rFonts w:ascii="Arial" w:hAnsi="Arial" w:cs="Arial"/>
          <w:noProof/>
          <w:sz w:val="22"/>
          <w:szCs w:val="22"/>
          <w:rPrChange w:id="264" w:author="Ryan Essex" w:date="2016-03-08T14:39:00Z">
            <w:rPr>
              <w:rFonts w:cs="Arial"/>
              <w:noProof/>
              <w:szCs w:val="22"/>
            </w:rPr>
          </w:rPrChange>
        </w:rPr>
      </w:pPr>
      <w:bookmarkStart w:id="265" w:name="_ENREF_8"/>
      <w:r w:rsidRPr="00012B63">
        <w:rPr>
          <w:rFonts w:ascii="Arial" w:hAnsi="Arial" w:cs="Arial"/>
          <w:noProof/>
          <w:sz w:val="22"/>
          <w:szCs w:val="22"/>
          <w:rPrChange w:id="266" w:author="Ryan Essex" w:date="2016-03-08T14:39:00Z">
            <w:rPr>
              <w:rFonts w:cs="Arial"/>
              <w:noProof/>
              <w:szCs w:val="22"/>
            </w:rPr>
          </w:rPrChange>
        </w:rPr>
        <w:t>8.</w:t>
      </w:r>
      <w:r w:rsidRPr="00012B63">
        <w:rPr>
          <w:rFonts w:ascii="Arial" w:hAnsi="Arial" w:cs="Arial"/>
          <w:noProof/>
          <w:sz w:val="22"/>
          <w:szCs w:val="22"/>
          <w:rPrChange w:id="267" w:author="Ryan Essex" w:date="2016-03-08T14:39:00Z">
            <w:rPr>
              <w:rFonts w:cs="Arial"/>
              <w:noProof/>
              <w:szCs w:val="22"/>
            </w:rPr>
          </w:rPrChange>
        </w:rPr>
        <w:tab/>
        <w:t>Lynch BA, Lambeng N, Nocka K, Kensel-Hammes P, Bajjalieh SM, Matagne A, Fuks B. The synaptic vesicle protein SV2A is the binding site for the antiepileptic drug levetiracetam. Proc Natl Acad Sci U S A. 2004;101:9861-6.</w:t>
      </w:r>
      <w:bookmarkEnd w:id="265"/>
    </w:p>
    <w:p w14:paraId="5F8A0886" w14:textId="77777777" w:rsidR="00BF18EC" w:rsidRPr="00012B63" w:rsidRDefault="00BF18EC" w:rsidP="00E2495F">
      <w:pPr>
        <w:ind w:left="360" w:hanging="360"/>
        <w:rPr>
          <w:rFonts w:ascii="Arial" w:hAnsi="Arial" w:cs="Arial"/>
          <w:noProof/>
          <w:sz w:val="22"/>
          <w:szCs w:val="22"/>
          <w:rPrChange w:id="268" w:author="Ryan Essex" w:date="2016-03-08T14:39:00Z">
            <w:rPr>
              <w:rFonts w:cs="Arial"/>
              <w:noProof/>
              <w:szCs w:val="22"/>
            </w:rPr>
          </w:rPrChange>
        </w:rPr>
      </w:pPr>
      <w:bookmarkStart w:id="269" w:name="_ENREF_9"/>
      <w:r w:rsidRPr="00012B63">
        <w:rPr>
          <w:rFonts w:ascii="Arial" w:hAnsi="Arial" w:cs="Arial"/>
          <w:noProof/>
          <w:sz w:val="22"/>
          <w:szCs w:val="22"/>
          <w:rPrChange w:id="270" w:author="Ryan Essex" w:date="2016-03-08T14:39:00Z">
            <w:rPr>
              <w:rFonts w:cs="Arial"/>
              <w:noProof/>
              <w:szCs w:val="22"/>
            </w:rPr>
          </w:rPrChange>
        </w:rPr>
        <w:t>9.</w:t>
      </w:r>
      <w:r w:rsidRPr="00012B63">
        <w:rPr>
          <w:rFonts w:ascii="Arial" w:hAnsi="Arial" w:cs="Arial"/>
          <w:noProof/>
          <w:sz w:val="22"/>
          <w:szCs w:val="22"/>
          <w:rPrChange w:id="271" w:author="Ryan Essex" w:date="2016-03-08T14:39:00Z">
            <w:rPr>
              <w:rFonts w:cs="Arial"/>
              <w:noProof/>
              <w:szCs w:val="22"/>
            </w:rPr>
          </w:rPrChange>
        </w:rPr>
        <w:tab/>
        <w:t>Perez-Polo JR, Rea HC, Johnson KM, Parsley MA, Unabia GC, Xu GY, Prough D, DeWitt DS, Paulucci-Holthauzen AA, Werrbach-Perez K, Hulsebosch CE. Inflammatory cytokine receptor blockade in a rodent model of mild traumatic brain injury. J Neurosci Res. 2016;94:27-38.</w:t>
      </w:r>
      <w:bookmarkEnd w:id="269"/>
    </w:p>
    <w:p w14:paraId="412CC0C5" w14:textId="77777777" w:rsidR="00BF18EC" w:rsidRPr="00012B63" w:rsidRDefault="00BF18EC" w:rsidP="00E2495F">
      <w:pPr>
        <w:ind w:left="360" w:hanging="360"/>
        <w:rPr>
          <w:rFonts w:ascii="Arial" w:hAnsi="Arial" w:cs="Arial"/>
          <w:noProof/>
          <w:sz w:val="22"/>
          <w:szCs w:val="22"/>
          <w:rPrChange w:id="272" w:author="Ryan Essex" w:date="2016-03-08T14:39:00Z">
            <w:rPr>
              <w:rFonts w:cs="Arial"/>
              <w:noProof/>
              <w:szCs w:val="22"/>
            </w:rPr>
          </w:rPrChange>
        </w:rPr>
      </w:pPr>
      <w:bookmarkStart w:id="273" w:name="_ENREF_10"/>
      <w:r w:rsidRPr="00012B63">
        <w:rPr>
          <w:rFonts w:ascii="Arial" w:hAnsi="Arial" w:cs="Arial"/>
          <w:noProof/>
          <w:sz w:val="22"/>
          <w:szCs w:val="22"/>
          <w:rPrChange w:id="274" w:author="Ryan Essex" w:date="2016-03-08T14:39:00Z">
            <w:rPr>
              <w:rFonts w:cs="Arial"/>
              <w:noProof/>
              <w:szCs w:val="22"/>
            </w:rPr>
          </w:rPrChange>
        </w:rPr>
        <w:t>10.</w:t>
      </w:r>
      <w:r w:rsidRPr="00012B63">
        <w:rPr>
          <w:rFonts w:ascii="Arial" w:hAnsi="Arial" w:cs="Arial"/>
          <w:noProof/>
          <w:sz w:val="22"/>
          <w:szCs w:val="22"/>
          <w:rPrChange w:id="275" w:author="Ryan Essex" w:date="2016-03-08T14:39:00Z">
            <w:rPr>
              <w:rFonts w:cs="Arial"/>
              <w:noProof/>
              <w:szCs w:val="22"/>
            </w:rPr>
          </w:rPrChange>
        </w:rPr>
        <w:tab/>
        <w:t>Puvenna V, Engeler M, Banjara M, Brennan C, Schreiber P, Dadas A, Bahrami A, Solanki J, Bandyopadhyay A, Morris JK, Bernick C, Ghosh C, Rapp E, Bazarian JJ, Janigro D. Is phosphorylated tau unique to chronic traumatic encephalopathy? Phosphorylated tau in epileptic brain and chronic traumatic encephalopathy. Brain Res. 2016;1630:225-40.</w:t>
      </w:r>
      <w:bookmarkEnd w:id="273"/>
    </w:p>
    <w:p w14:paraId="3C330D2F" w14:textId="77777777" w:rsidR="00BF18EC" w:rsidRPr="00012B63" w:rsidRDefault="00BF18EC" w:rsidP="00E2495F">
      <w:pPr>
        <w:ind w:left="360" w:hanging="360"/>
        <w:rPr>
          <w:rFonts w:ascii="Arial" w:hAnsi="Arial" w:cs="Arial"/>
          <w:noProof/>
          <w:sz w:val="22"/>
          <w:szCs w:val="22"/>
          <w:rPrChange w:id="276" w:author="Ryan Essex" w:date="2016-03-08T14:39:00Z">
            <w:rPr>
              <w:rFonts w:cs="Arial"/>
              <w:noProof/>
              <w:szCs w:val="22"/>
            </w:rPr>
          </w:rPrChange>
        </w:rPr>
      </w:pPr>
      <w:bookmarkStart w:id="277" w:name="_ENREF_11"/>
      <w:r w:rsidRPr="00012B63">
        <w:rPr>
          <w:rFonts w:ascii="Arial" w:hAnsi="Arial" w:cs="Arial"/>
          <w:noProof/>
          <w:sz w:val="22"/>
          <w:szCs w:val="22"/>
          <w:rPrChange w:id="278" w:author="Ryan Essex" w:date="2016-03-08T14:39:00Z">
            <w:rPr>
              <w:rFonts w:cs="Arial"/>
              <w:noProof/>
              <w:szCs w:val="22"/>
            </w:rPr>
          </w:rPrChange>
        </w:rPr>
        <w:t>11.</w:t>
      </w:r>
      <w:r w:rsidRPr="00012B63">
        <w:rPr>
          <w:rFonts w:ascii="Arial" w:hAnsi="Arial" w:cs="Arial"/>
          <w:noProof/>
          <w:sz w:val="22"/>
          <w:szCs w:val="22"/>
          <w:rPrChange w:id="279" w:author="Ryan Essex" w:date="2016-03-08T14:39:00Z">
            <w:rPr>
              <w:rFonts w:cs="Arial"/>
              <w:noProof/>
              <w:szCs w:val="22"/>
            </w:rPr>
          </w:rPrChange>
        </w:rPr>
        <w:tab/>
        <w:t>Ravizza T, Lucas SM, Balosso S, Bernardino L, Ku G, Noe F, Malva J, Randle JC, Allan S, Vezzani A. Inactivation of caspase-1 in rodent brain: a novel anticonvulsive strategy. Epilepsia. 2006;47:1160-8.</w:t>
      </w:r>
      <w:bookmarkEnd w:id="277"/>
    </w:p>
    <w:p w14:paraId="55E82793" w14:textId="77777777" w:rsidR="00BF18EC" w:rsidRPr="00012B63" w:rsidRDefault="00BF18EC" w:rsidP="00E2495F">
      <w:pPr>
        <w:ind w:left="360" w:hanging="360"/>
        <w:rPr>
          <w:rFonts w:ascii="Arial" w:hAnsi="Arial" w:cs="Arial"/>
          <w:noProof/>
          <w:sz w:val="22"/>
          <w:szCs w:val="22"/>
          <w:rPrChange w:id="280" w:author="Ryan Essex" w:date="2016-03-08T14:39:00Z">
            <w:rPr>
              <w:rFonts w:cs="Arial"/>
              <w:noProof/>
              <w:szCs w:val="22"/>
            </w:rPr>
          </w:rPrChange>
        </w:rPr>
      </w:pPr>
      <w:bookmarkStart w:id="281" w:name="_ENREF_12"/>
      <w:r w:rsidRPr="00012B63">
        <w:rPr>
          <w:rFonts w:ascii="Arial" w:hAnsi="Arial" w:cs="Arial"/>
          <w:noProof/>
          <w:sz w:val="22"/>
          <w:szCs w:val="22"/>
          <w:rPrChange w:id="282" w:author="Ryan Essex" w:date="2016-03-08T14:39:00Z">
            <w:rPr>
              <w:rFonts w:cs="Arial"/>
              <w:noProof/>
              <w:szCs w:val="22"/>
            </w:rPr>
          </w:rPrChange>
        </w:rPr>
        <w:t>12.</w:t>
      </w:r>
      <w:r w:rsidRPr="00012B63">
        <w:rPr>
          <w:rFonts w:ascii="Arial" w:hAnsi="Arial" w:cs="Arial"/>
          <w:noProof/>
          <w:sz w:val="22"/>
          <w:szCs w:val="22"/>
          <w:rPrChange w:id="283" w:author="Ryan Essex" w:date="2016-03-08T14:39:00Z">
            <w:rPr>
              <w:rFonts w:cs="Arial"/>
              <w:noProof/>
              <w:szCs w:val="22"/>
            </w:rPr>
          </w:rPrChange>
        </w:rPr>
        <w:tab/>
        <w:t>Shultz SR, Wright DK, Zheng P, Stuchbery R, Liu SJ, Sashindranath M, Medcalf RL, Johnston LA, Hovens CM, Jones NC, O'Brien TJ. Sodium selenate reduces hyperphosphorylated tau and improves outcomes after traumatic brain injury. Brain. 2015;138:1297-313.</w:t>
      </w:r>
      <w:bookmarkEnd w:id="281"/>
    </w:p>
    <w:p w14:paraId="19724792" w14:textId="77777777" w:rsidR="00BF18EC" w:rsidRPr="00012B63" w:rsidRDefault="00BF18EC" w:rsidP="00E2495F">
      <w:pPr>
        <w:ind w:left="360" w:hanging="360"/>
        <w:rPr>
          <w:rFonts w:ascii="Arial" w:hAnsi="Arial" w:cs="Arial"/>
          <w:noProof/>
          <w:sz w:val="22"/>
          <w:szCs w:val="22"/>
          <w:rPrChange w:id="284" w:author="Ryan Essex" w:date="2016-03-08T14:39:00Z">
            <w:rPr>
              <w:rFonts w:cs="Arial"/>
              <w:noProof/>
              <w:szCs w:val="22"/>
            </w:rPr>
          </w:rPrChange>
        </w:rPr>
      </w:pPr>
      <w:bookmarkStart w:id="285" w:name="_ENREF_13"/>
      <w:r w:rsidRPr="00012B63">
        <w:rPr>
          <w:rFonts w:ascii="Arial" w:hAnsi="Arial" w:cs="Arial"/>
          <w:noProof/>
          <w:sz w:val="22"/>
          <w:szCs w:val="22"/>
          <w:rPrChange w:id="286" w:author="Ryan Essex" w:date="2016-03-08T14:39:00Z">
            <w:rPr>
              <w:rFonts w:cs="Arial"/>
              <w:noProof/>
              <w:szCs w:val="22"/>
            </w:rPr>
          </w:rPrChange>
        </w:rPr>
        <w:t>13.</w:t>
      </w:r>
      <w:r w:rsidRPr="00012B63">
        <w:rPr>
          <w:rFonts w:ascii="Arial" w:hAnsi="Arial" w:cs="Arial"/>
          <w:noProof/>
          <w:sz w:val="22"/>
          <w:szCs w:val="22"/>
          <w:rPrChange w:id="287" w:author="Ryan Essex" w:date="2016-03-08T14:39:00Z">
            <w:rPr>
              <w:rFonts w:cs="Arial"/>
              <w:noProof/>
              <w:szCs w:val="22"/>
            </w:rPr>
          </w:rPrChange>
        </w:rPr>
        <w:tab/>
        <w:t>Sollberger G, Strittmatter GE, Garstkiewicz M, Sand J, Beer HD. Caspase-1: the inflammasome and beyond. Innate Immun. 2014;20:115-25.</w:t>
      </w:r>
      <w:bookmarkEnd w:id="285"/>
    </w:p>
    <w:p w14:paraId="29FA920F" w14:textId="77777777" w:rsidR="00BF18EC" w:rsidRPr="00012B63" w:rsidRDefault="00BF18EC" w:rsidP="00E2495F">
      <w:pPr>
        <w:ind w:left="360" w:hanging="360"/>
        <w:rPr>
          <w:rFonts w:ascii="Arial" w:hAnsi="Arial" w:cs="Arial"/>
          <w:noProof/>
          <w:sz w:val="22"/>
          <w:szCs w:val="22"/>
          <w:rPrChange w:id="288" w:author="Ryan Essex" w:date="2016-03-08T14:39:00Z">
            <w:rPr>
              <w:rFonts w:cs="Arial"/>
              <w:noProof/>
              <w:szCs w:val="22"/>
            </w:rPr>
          </w:rPrChange>
        </w:rPr>
      </w:pPr>
      <w:bookmarkStart w:id="289" w:name="_ENREF_14"/>
      <w:r w:rsidRPr="00012B63">
        <w:rPr>
          <w:rFonts w:ascii="Arial" w:hAnsi="Arial" w:cs="Arial"/>
          <w:noProof/>
          <w:sz w:val="22"/>
          <w:szCs w:val="22"/>
          <w:rPrChange w:id="290" w:author="Ryan Essex" w:date="2016-03-08T14:39:00Z">
            <w:rPr>
              <w:rFonts w:cs="Arial"/>
              <w:noProof/>
              <w:szCs w:val="22"/>
            </w:rPr>
          </w:rPrChange>
        </w:rPr>
        <w:t>14.</w:t>
      </w:r>
      <w:r w:rsidRPr="00012B63">
        <w:rPr>
          <w:rFonts w:ascii="Arial" w:hAnsi="Arial" w:cs="Arial"/>
          <w:noProof/>
          <w:sz w:val="22"/>
          <w:szCs w:val="22"/>
          <w:rPrChange w:id="291" w:author="Ryan Essex" w:date="2016-03-08T14:39:00Z">
            <w:rPr>
              <w:rFonts w:cs="Arial"/>
              <w:noProof/>
              <w:szCs w:val="22"/>
            </w:rPr>
          </w:rPrChange>
        </w:rPr>
        <w:tab/>
        <w:t>Zhao J, Chen Z, Xi G, Keep RF, Hua Y. Deferoxamine attenuates acute hydrocephalus after traumatic brain injury in rats. Transl Stroke Res. 2014;5:586-94.</w:t>
      </w:r>
      <w:bookmarkEnd w:id="289"/>
    </w:p>
    <w:p w14:paraId="3DB8D7DF" w14:textId="6E3CB50C" w:rsidR="00BF18EC" w:rsidRPr="00012B63" w:rsidRDefault="00BF18EC" w:rsidP="00E2495F">
      <w:pPr>
        <w:rPr>
          <w:rFonts w:ascii="Arial" w:hAnsi="Arial" w:cs="Arial"/>
          <w:noProof/>
          <w:sz w:val="22"/>
          <w:szCs w:val="22"/>
          <w:rPrChange w:id="292" w:author="Ryan Essex" w:date="2016-03-08T14:39:00Z">
            <w:rPr>
              <w:rFonts w:cs="Arial"/>
              <w:noProof/>
              <w:szCs w:val="22"/>
            </w:rPr>
          </w:rPrChange>
        </w:rPr>
      </w:pPr>
    </w:p>
    <w:p w14:paraId="66904455" w14:textId="66D6138C" w:rsidR="00FA2B6A" w:rsidRPr="00012B63" w:rsidRDefault="00C23068" w:rsidP="00E2495F">
      <w:pPr>
        <w:rPr>
          <w:rFonts w:ascii="Arial" w:hAnsi="Arial" w:cs="Arial"/>
          <w:sz w:val="22"/>
          <w:szCs w:val="22"/>
          <w:rPrChange w:id="293" w:author="Ryan Essex" w:date="2016-03-08T14:39:00Z">
            <w:rPr>
              <w:rFonts w:cs="Arial"/>
              <w:szCs w:val="22"/>
            </w:rPr>
          </w:rPrChange>
        </w:rPr>
      </w:pPr>
      <w:r w:rsidRPr="00012B63">
        <w:rPr>
          <w:rFonts w:ascii="Arial" w:hAnsi="Arial" w:cs="Arial"/>
          <w:sz w:val="22"/>
          <w:szCs w:val="22"/>
          <w:rPrChange w:id="294" w:author="Ryan Essex" w:date="2016-03-08T14:39:00Z">
            <w:rPr>
              <w:rFonts w:cs="Arial"/>
              <w:szCs w:val="22"/>
            </w:rPr>
          </w:rPrChange>
        </w:rPr>
        <w:fldChar w:fldCharType="end"/>
      </w:r>
      <w:bookmarkStart w:id="295" w:name="_GoBack"/>
      <w:bookmarkEnd w:id="295"/>
    </w:p>
    <w:sectPr w:rsidR="00FA2B6A" w:rsidRPr="00012B63" w:rsidSect="00C235B0">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03F23"/>
    <w:multiLevelType w:val="hybridMultilevel"/>
    <w:tmpl w:val="A08C9C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BC3E36"/>
    <w:multiLevelType w:val="hybridMultilevel"/>
    <w:tmpl w:val="9F06304E"/>
    <w:lvl w:ilvl="0" w:tplc="CC1E4DD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linkStyl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WOW2016&lt;/Style&gt;&lt;LeftDelim&gt;{&lt;/LeftDelim&gt;&lt;RightDelim&gt;}&lt;/RightDelim&gt;&lt;FontName&gt;Arial&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ar5zfffytxew4epzwdpe9sfd5tsvr02vwst&quot;&gt;TBI&lt;record-ids&gt;&lt;item&gt;479&lt;/item&gt;&lt;item&gt;1472&lt;/item&gt;&lt;item&gt;2411&lt;/item&gt;&lt;item&gt;31419&lt;/item&gt;&lt;item&gt;31420&lt;/item&gt;&lt;item&gt;31445&lt;/item&gt;&lt;item&gt;31606&lt;/item&gt;&lt;item&gt;31727&lt;/item&gt;&lt;item&gt;31729&lt;/item&gt;&lt;item&gt;31752&lt;/item&gt;&lt;item&gt;31858&lt;/item&gt;&lt;item&gt;31907&lt;/item&gt;&lt;item&gt;31952&lt;/item&gt;&lt;/record-ids&gt;&lt;/item&gt;&lt;/Libraries&gt;"/>
  </w:docVars>
  <w:rsids>
    <w:rsidRoot w:val="00A828D2"/>
    <w:rsid w:val="000114E5"/>
    <w:rsid w:val="00012B63"/>
    <w:rsid w:val="00116AC9"/>
    <w:rsid w:val="00124D3F"/>
    <w:rsid w:val="001349AC"/>
    <w:rsid w:val="001353AE"/>
    <w:rsid w:val="00151C73"/>
    <w:rsid w:val="001802E1"/>
    <w:rsid w:val="001F21DA"/>
    <w:rsid w:val="00202D8B"/>
    <w:rsid w:val="002064D0"/>
    <w:rsid w:val="0027357C"/>
    <w:rsid w:val="002B1529"/>
    <w:rsid w:val="002E32EA"/>
    <w:rsid w:val="00322CBE"/>
    <w:rsid w:val="00357B38"/>
    <w:rsid w:val="0038530F"/>
    <w:rsid w:val="00387AE4"/>
    <w:rsid w:val="003A636F"/>
    <w:rsid w:val="003B3B7D"/>
    <w:rsid w:val="003E6132"/>
    <w:rsid w:val="003F028C"/>
    <w:rsid w:val="0041110F"/>
    <w:rsid w:val="00413AFC"/>
    <w:rsid w:val="004232EB"/>
    <w:rsid w:val="004874A5"/>
    <w:rsid w:val="00490BF9"/>
    <w:rsid w:val="004C5D4E"/>
    <w:rsid w:val="004F46C9"/>
    <w:rsid w:val="00542ECD"/>
    <w:rsid w:val="00562E07"/>
    <w:rsid w:val="005652D2"/>
    <w:rsid w:val="00575DBB"/>
    <w:rsid w:val="005D3821"/>
    <w:rsid w:val="00627022"/>
    <w:rsid w:val="006335AD"/>
    <w:rsid w:val="006E5299"/>
    <w:rsid w:val="00750759"/>
    <w:rsid w:val="00765931"/>
    <w:rsid w:val="007974B7"/>
    <w:rsid w:val="008073FC"/>
    <w:rsid w:val="00815018"/>
    <w:rsid w:val="00835ABB"/>
    <w:rsid w:val="008A260E"/>
    <w:rsid w:val="009170FF"/>
    <w:rsid w:val="00984F8F"/>
    <w:rsid w:val="009F4A87"/>
    <w:rsid w:val="00A828D2"/>
    <w:rsid w:val="00B610A4"/>
    <w:rsid w:val="00BC2F1D"/>
    <w:rsid w:val="00BE1109"/>
    <w:rsid w:val="00BF18EC"/>
    <w:rsid w:val="00C23068"/>
    <w:rsid w:val="00C235B0"/>
    <w:rsid w:val="00C538A1"/>
    <w:rsid w:val="00CB6D35"/>
    <w:rsid w:val="00CF12C5"/>
    <w:rsid w:val="00D1084D"/>
    <w:rsid w:val="00D1796F"/>
    <w:rsid w:val="00D244E5"/>
    <w:rsid w:val="00D64265"/>
    <w:rsid w:val="00D717E5"/>
    <w:rsid w:val="00DA301A"/>
    <w:rsid w:val="00DC3B3F"/>
    <w:rsid w:val="00DD179B"/>
    <w:rsid w:val="00E2495F"/>
    <w:rsid w:val="00E9425D"/>
    <w:rsid w:val="00EB44DD"/>
    <w:rsid w:val="00ED3820"/>
    <w:rsid w:val="00F46D66"/>
    <w:rsid w:val="00F76C0C"/>
    <w:rsid w:val="00F837BF"/>
    <w:rsid w:val="00F958B1"/>
    <w:rsid w:val="00FA2B6A"/>
    <w:rsid w:val="00FF243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95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2B6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aliases w:val="EP Main Heading"/>
    <w:basedOn w:val="PlainText"/>
    <w:next w:val="Normal"/>
    <w:link w:val="Heading1Char"/>
    <w:uiPriority w:val="9"/>
    <w:qFormat/>
    <w:rsid w:val="00012B63"/>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012B63"/>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012B63"/>
    <w:pPr>
      <w:outlineLvl w:val="2"/>
    </w:pPr>
  </w:style>
  <w:style w:type="character" w:default="1" w:styleId="DefaultParagraphFont">
    <w:name w:val="Default Paragraph Font"/>
    <w:uiPriority w:val="1"/>
    <w:semiHidden/>
    <w:unhideWhenUsed/>
    <w:rsid w:val="00012B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2B63"/>
  </w:style>
  <w:style w:type="character" w:customStyle="1" w:styleId="Heading3Char">
    <w:name w:val="Heading 3 Char"/>
    <w:aliases w:val="Sub heading Char"/>
    <w:basedOn w:val="DefaultParagraphFont"/>
    <w:link w:val="Heading3"/>
    <w:uiPriority w:val="9"/>
    <w:rsid w:val="00012B63"/>
    <w:rPr>
      <w:rFonts w:ascii="Arial" w:eastAsia="Arial Unicode MS" w:hAnsi="Arial" w:cs="Times New Roman"/>
      <w:b/>
      <w:bCs/>
      <w:bdr w:val="nil"/>
      <w:lang w:val="en-US"/>
    </w:rPr>
  </w:style>
  <w:style w:type="paragraph" w:customStyle="1" w:styleId="CHeading2">
    <w:name w:val="C Heading 2"/>
    <w:basedOn w:val="Heading2"/>
    <w:next w:val="Normal"/>
    <w:rsid w:val="00A828D2"/>
    <w:pPr>
      <w:tabs>
        <w:tab w:val="num" w:pos="850"/>
      </w:tabs>
      <w:spacing w:before="240" w:after="180"/>
      <w:ind w:left="453" w:hanging="453"/>
    </w:pPr>
    <w:rPr>
      <w:rFonts w:eastAsia="Times New Roman"/>
      <w:bCs w:val="0"/>
      <w:caps/>
      <w:szCs w:val="28"/>
    </w:rPr>
  </w:style>
  <w:style w:type="character" w:customStyle="1" w:styleId="Heading2Char">
    <w:name w:val="Heading 2 Char"/>
    <w:aliases w:val="EP Subhead Char"/>
    <w:basedOn w:val="DefaultParagraphFont"/>
    <w:link w:val="Heading2"/>
    <w:uiPriority w:val="9"/>
    <w:rsid w:val="00012B63"/>
    <w:rPr>
      <w:rFonts w:ascii="Arial" w:eastAsia="Arial Unicode MS" w:hAnsi="Arial" w:cs="Times New Roman"/>
      <w:b/>
      <w:bCs/>
      <w:bdr w:val="nil"/>
      <w:lang w:val="en-US"/>
    </w:rPr>
  </w:style>
  <w:style w:type="paragraph" w:customStyle="1" w:styleId="title">
    <w:name w:val="title"/>
    <w:basedOn w:val="Normal"/>
    <w:rsid w:val="00FA2B6A"/>
    <w:pPr>
      <w:spacing w:before="100" w:beforeAutospacing="1" w:after="100" w:afterAutospacing="1"/>
    </w:pPr>
    <w:rPr>
      <w:lang w:val="en-CA" w:eastAsia="en-CA"/>
    </w:rPr>
  </w:style>
  <w:style w:type="character" w:styleId="Hyperlink">
    <w:name w:val="Hyperlink"/>
    <w:rsid w:val="00012B63"/>
    <w:rPr>
      <w:u w:val="single"/>
    </w:rPr>
  </w:style>
  <w:style w:type="paragraph" w:customStyle="1" w:styleId="desc">
    <w:name w:val="desc"/>
    <w:basedOn w:val="Normal"/>
    <w:rsid w:val="00FA2B6A"/>
    <w:pPr>
      <w:spacing w:before="100" w:beforeAutospacing="1" w:after="100" w:afterAutospacing="1"/>
    </w:pPr>
    <w:rPr>
      <w:lang w:val="en-CA" w:eastAsia="en-CA"/>
    </w:rPr>
  </w:style>
  <w:style w:type="paragraph" w:customStyle="1" w:styleId="details">
    <w:name w:val="details"/>
    <w:basedOn w:val="Normal"/>
    <w:rsid w:val="00FA2B6A"/>
    <w:pPr>
      <w:spacing w:before="100" w:beforeAutospacing="1" w:after="100" w:afterAutospacing="1"/>
    </w:pPr>
    <w:rPr>
      <w:lang w:val="en-CA" w:eastAsia="en-CA"/>
    </w:rPr>
  </w:style>
  <w:style w:type="character" w:customStyle="1" w:styleId="jrnl">
    <w:name w:val="jrnl"/>
    <w:basedOn w:val="DefaultParagraphFont"/>
    <w:rsid w:val="00FA2B6A"/>
  </w:style>
  <w:style w:type="paragraph" w:styleId="ListParagraph">
    <w:name w:val="List Paragraph"/>
    <w:basedOn w:val="Normal"/>
    <w:uiPriority w:val="34"/>
    <w:qFormat/>
    <w:rsid w:val="007974B7"/>
    <w:pPr>
      <w:ind w:left="720"/>
      <w:contextualSpacing/>
    </w:pPr>
    <w:rPr>
      <w:rFonts w:asciiTheme="minorHAnsi" w:eastAsiaTheme="minorEastAsia" w:hAnsiTheme="minorHAnsi" w:cstheme="minorBidi"/>
    </w:rPr>
  </w:style>
  <w:style w:type="character" w:customStyle="1" w:styleId="apple-converted-space">
    <w:name w:val="apple-converted-space"/>
    <w:basedOn w:val="DefaultParagraphFont"/>
    <w:rsid w:val="007974B7"/>
  </w:style>
  <w:style w:type="table" w:styleId="TableGrid">
    <w:name w:val="Table Grid"/>
    <w:basedOn w:val="TableNormal"/>
    <w:uiPriority w:val="59"/>
    <w:rsid w:val="00D1084D"/>
    <w:pPr>
      <w:spacing w:after="0" w:line="240" w:lineRule="auto"/>
    </w:pPr>
    <w:rPr>
      <w:lang w:val="fi-F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EP Main Heading Char"/>
    <w:basedOn w:val="DefaultParagraphFont"/>
    <w:link w:val="Heading1"/>
    <w:uiPriority w:val="9"/>
    <w:rsid w:val="00012B63"/>
    <w:rPr>
      <w:rFonts w:ascii="Arial" w:eastAsia="Calibri" w:hAnsi="Arial" w:cs="Calibri"/>
      <w:b/>
      <w:bCs/>
      <w:caps/>
      <w:color w:val="000000"/>
      <w:u w:color="000000"/>
      <w:bdr w:val="nil"/>
      <w:lang w:val="es-ES_tradnl"/>
    </w:rPr>
  </w:style>
  <w:style w:type="paragraph" w:styleId="NoSpacing">
    <w:name w:val="No Spacing"/>
    <w:aliases w:val="EP Normal Text"/>
    <w:basedOn w:val="Normal"/>
    <w:uiPriority w:val="1"/>
    <w:qFormat/>
    <w:rsid w:val="00012B63"/>
    <w:rPr>
      <w:rFonts w:ascii="Arial" w:hAnsi="Arial"/>
      <w:sz w:val="22"/>
      <w:szCs w:val="22"/>
    </w:rPr>
  </w:style>
  <w:style w:type="paragraph" w:styleId="PlainText">
    <w:name w:val="Plain Text"/>
    <w:link w:val="PlainTextChar"/>
    <w:rsid w:val="00012B63"/>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012B63"/>
    <w:rPr>
      <w:rFonts w:ascii="Calibri" w:eastAsia="Calibri" w:hAnsi="Calibri" w:cs="Calibri"/>
      <w:color w:val="000000"/>
      <w:u w:color="000000"/>
      <w:bdr w:val="nil"/>
      <w:lang w:val="es-ES_tradnl"/>
    </w:rPr>
  </w:style>
  <w:style w:type="paragraph" w:styleId="BalloonText">
    <w:name w:val="Balloon Text"/>
    <w:basedOn w:val="Normal"/>
    <w:link w:val="BalloonTextChar"/>
    <w:uiPriority w:val="99"/>
    <w:semiHidden/>
    <w:unhideWhenUsed/>
    <w:rsid w:val="00012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B63"/>
    <w:rPr>
      <w:rFonts w:ascii="Lucida Grande" w:eastAsia="Arial Unicode MS" w:hAnsi="Lucida Grande" w:cs="Lucida Grande"/>
      <w:sz w:val="18"/>
      <w:szCs w:val="18"/>
      <w:bdr w:val="nil"/>
      <w:lang w:val="en-US"/>
    </w:rPr>
  </w:style>
  <w:style w:type="paragraph" w:customStyle="1" w:styleId="HeaderFooter">
    <w:name w:val="Header &amp; Footer"/>
    <w:rsid w:val="00012B63"/>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paragraph" w:customStyle="1" w:styleId="Body">
    <w:name w:val="Body"/>
    <w:rsid w:val="00012B63"/>
    <w:pPr>
      <w:pBdr>
        <w:top w:val="nil"/>
        <w:left w:val="nil"/>
        <w:bottom w:val="nil"/>
        <w:right w:val="nil"/>
        <w:between w:val="nil"/>
        <w:bar w:val="nil"/>
      </w:pBdr>
    </w:pPr>
    <w:rPr>
      <w:rFonts w:ascii="Calibri" w:eastAsia="Calibri" w:hAnsi="Calibri" w:cs="Calibri"/>
      <w:color w:val="000000"/>
      <w:u w:color="000000"/>
      <w:bdr w:val="nil"/>
      <w:lang w:val="en-US"/>
    </w:rPr>
  </w:style>
  <w:style w:type="character" w:styleId="CommentReference">
    <w:name w:val="annotation reference"/>
    <w:basedOn w:val="DefaultParagraphFont"/>
    <w:uiPriority w:val="99"/>
    <w:semiHidden/>
    <w:unhideWhenUsed/>
    <w:rsid w:val="00012B63"/>
    <w:rPr>
      <w:sz w:val="18"/>
      <w:szCs w:val="18"/>
    </w:rPr>
  </w:style>
  <w:style w:type="paragraph" w:styleId="CommentText">
    <w:name w:val="annotation text"/>
    <w:basedOn w:val="Normal"/>
    <w:link w:val="CommentTextChar"/>
    <w:uiPriority w:val="99"/>
    <w:semiHidden/>
    <w:unhideWhenUsed/>
    <w:rsid w:val="00012B63"/>
  </w:style>
  <w:style w:type="character" w:customStyle="1" w:styleId="CommentTextChar">
    <w:name w:val="Comment Text Char"/>
    <w:basedOn w:val="DefaultParagraphFont"/>
    <w:link w:val="CommentText"/>
    <w:uiPriority w:val="99"/>
    <w:semiHidden/>
    <w:rsid w:val="00012B63"/>
    <w:rPr>
      <w:rFonts w:ascii="Times New Roman" w:eastAsia="Arial Unicode MS" w:hAnsi="Times New Roman" w:cs="Times New Roman"/>
      <w:sz w:val="24"/>
      <w:szCs w:val="24"/>
      <w:bdr w:val="nil"/>
      <w:lang w:val="en-US"/>
    </w:rPr>
  </w:style>
  <w:style w:type="paragraph" w:customStyle="1" w:styleId="Default">
    <w:name w:val="Default"/>
    <w:rsid w:val="00012B63"/>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paragraph" w:customStyle="1" w:styleId="CaptionFigure">
    <w:name w:val="Caption/Figure"/>
    <w:basedOn w:val="NoSpacing"/>
    <w:autoRedefine/>
    <w:qFormat/>
    <w:rsid w:val="00012B63"/>
    <w:rPr>
      <w:noProof/>
      <w:sz w:val="18"/>
    </w:rPr>
  </w:style>
  <w:style w:type="paragraph" w:styleId="Revision">
    <w:name w:val="Revision"/>
    <w:hidden/>
    <w:uiPriority w:val="99"/>
    <w:semiHidden/>
    <w:rsid w:val="00387AE4"/>
    <w:pPr>
      <w:spacing w:after="0" w:line="240" w:lineRule="auto"/>
    </w:pPr>
    <w:rPr>
      <w:rFonts w:ascii="Times New Roman" w:eastAsia="Arial Unicode MS" w:hAnsi="Times New Roman" w:cs="Times New Roman"/>
      <w:sz w:val="24"/>
      <w:szCs w:val="24"/>
      <w:bdr w:val="nil"/>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2B63"/>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aliases w:val="EP Main Heading"/>
    <w:basedOn w:val="PlainText"/>
    <w:next w:val="Normal"/>
    <w:link w:val="Heading1Char"/>
    <w:uiPriority w:val="9"/>
    <w:qFormat/>
    <w:rsid w:val="00012B63"/>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012B63"/>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012B63"/>
    <w:pPr>
      <w:outlineLvl w:val="2"/>
    </w:pPr>
  </w:style>
  <w:style w:type="character" w:default="1" w:styleId="DefaultParagraphFont">
    <w:name w:val="Default Paragraph Font"/>
    <w:uiPriority w:val="1"/>
    <w:semiHidden/>
    <w:unhideWhenUsed/>
    <w:rsid w:val="00012B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2B63"/>
  </w:style>
  <w:style w:type="character" w:customStyle="1" w:styleId="Heading3Char">
    <w:name w:val="Heading 3 Char"/>
    <w:aliases w:val="Sub heading Char"/>
    <w:basedOn w:val="DefaultParagraphFont"/>
    <w:link w:val="Heading3"/>
    <w:uiPriority w:val="9"/>
    <w:rsid w:val="00012B63"/>
    <w:rPr>
      <w:rFonts w:ascii="Arial" w:eastAsia="Arial Unicode MS" w:hAnsi="Arial" w:cs="Times New Roman"/>
      <w:b/>
      <w:bCs/>
      <w:bdr w:val="nil"/>
      <w:lang w:val="en-US"/>
    </w:rPr>
  </w:style>
  <w:style w:type="paragraph" w:customStyle="1" w:styleId="CHeading2">
    <w:name w:val="C Heading 2"/>
    <w:basedOn w:val="Heading2"/>
    <w:next w:val="Normal"/>
    <w:rsid w:val="00A828D2"/>
    <w:pPr>
      <w:tabs>
        <w:tab w:val="num" w:pos="850"/>
      </w:tabs>
      <w:spacing w:before="240" w:after="180"/>
      <w:ind w:left="453" w:hanging="453"/>
    </w:pPr>
    <w:rPr>
      <w:rFonts w:eastAsia="Times New Roman"/>
      <w:bCs w:val="0"/>
      <w:caps/>
      <w:szCs w:val="28"/>
    </w:rPr>
  </w:style>
  <w:style w:type="character" w:customStyle="1" w:styleId="Heading2Char">
    <w:name w:val="Heading 2 Char"/>
    <w:aliases w:val="EP Subhead Char"/>
    <w:basedOn w:val="DefaultParagraphFont"/>
    <w:link w:val="Heading2"/>
    <w:uiPriority w:val="9"/>
    <w:rsid w:val="00012B63"/>
    <w:rPr>
      <w:rFonts w:ascii="Arial" w:eastAsia="Arial Unicode MS" w:hAnsi="Arial" w:cs="Times New Roman"/>
      <w:b/>
      <w:bCs/>
      <w:bdr w:val="nil"/>
      <w:lang w:val="en-US"/>
    </w:rPr>
  </w:style>
  <w:style w:type="paragraph" w:customStyle="1" w:styleId="title">
    <w:name w:val="title"/>
    <w:basedOn w:val="Normal"/>
    <w:rsid w:val="00FA2B6A"/>
    <w:pPr>
      <w:spacing w:before="100" w:beforeAutospacing="1" w:after="100" w:afterAutospacing="1"/>
    </w:pPr>
    <w:rPr>
      <w:lang w:val="en-CA" w:eastAsia="en-CA"/>
    </w:rPr>
  </w:style>
  <w:style w:type="character" w:styleId="Hyperlink">
    <w:name w:val="Hyperlink"/>
    <w:rsid w:val="00012B63"/>
    <w:rPr>
      <w:u w:val="single"/>
    </w:rPr>
  </w:style>
  <w:style w:type="paragraph" w:customStyle="1" w:styleId="desc">
    <w:name w:val="desc"/>
    <w:basedOn w:val="Normal"/>
    <w:rsid w:val="00FA2B6A"/>
    <w:pPr>
      <w:spacing w:before="100" w:beforeAutospacing="1" w:after="100" w:afterAutospacing="1"/>
    </w:pPr>
    <w:rPr>
      <w:lang w:val="en-CA" w:eastAsia="en-CA"/>
    </w:rPr>
  </w:style>
  <w:style w:type="paragraph" w:customStyle="1" w:styleId="details">
    <w:name w:val="details"/>
    <w:basedOn w:val="Normal"/>
    <w:rsid w:val="00FA2B6A"/>
    <w:pPr>
      <w:spacing w:before="100" w:beforeAutospacing="1" w:after="100" w:afterAutospacing="1"/>
    </w:pPr>
    <w:rPr>
      <w:lang w:val="en-CA" w:eastAsia="en-CA"/>
    </w:rPr>
  </w:style>
  <w:style w:type="character" w:customStyle="1" w:styleId="jrnl">
    <w:name w:val="jrnl"/>
    <w:basedOn w:val="DefaultParagraphFont"/>
    <w:rsid w:val="00FA2B6A"/>
  </w:style>
  <w:style w:type="paragraph" w:styleId="ListParagraph">
    <w:name w:val="List Paragraph"/>
    <w:basedOn w:val="Normal"/>
    <w:uiPriority w:val="34"/>
    <w:qFormat/>
    <w:rsid w:val="007974B7"/>
    <w:pPr>
      <w:ind w:left="720"/>
      <w:contextualSpacing/>
    </w:pPr>
    <w:rPr>
      <w:rFonts w:asciiTheme="minorHAnsi" w:eastAsiaTheme="minorEastAsia" w:hAnsiTheme="minorHAnsi" w:cstheme="minorBidi"/>
    </w:rPr>
  </w:style>
  <w:style w:type="character" w:customStyle="1" w:styleId="apple-converted-space">
    <w:name w:val="apple-converted-space"/>
    <w:basedOn w:val="DefaultParagraphFont"/>
    <w:rsid w:val="007974B7"/>
  </w:style>
  <w:style w:type="table" w:styleId="TableGrid">
    <w:name w:val="Table Grid"/>
    <w:basedOn w:val="TableNormal"/>
    <w:uiPriority w:val="59"/>
    <w:rsid w:val="00D1084D"/>
    <w:pPr>
      <w:spacing w:after="0" w:line="240" w:lineRule="auto"/>
    </w:pPr>
    <w:rPr>
      <w:lang w:val="fi-F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EP Main Heading Char"/>
    <w:basedOn w:val="DefaultParagraphFont"/>
    <w:link w:val="Heading1"/>
    <w:uiPriority w:val="9"/>
    <w:rsid w:val="00012B63"/>
    <w:rPr>
      <w:rFonts w:ascii="Arial" w:eastAsia="Calibri" w:hAnsi="Arial" w:cs="Calibri"/>
      <w:b/>
      <w:bCs/>
      <w:caps/>
      <w:color w:val="000000"/>
      <w:u w:color="000000"/>
      <w:bdr w:val="nil"/>
      <w:lang w:val="es-ES_tradnl"/>
    </w:rPr>
  </w:style>
  <w:style w:type="paragraph" w:styleId="NoSpacing">
    <w:name w:val="No Spacing"/>
    <w:aliases w:val="EP Normal Text"/>
    <w:basedOn w:val="Normal"/>
    <w:uiPriority w:val="1"/>
    <w:qFormat/>
    <w:rsid w:val="00012B63"/>
    <w:rPr>
      <w:rFonts w:ascii="Arial" w:hAnsi="Arial"/>
      <w:sz w:val="22"/>
      <w:szCs w:val="22"/>
    </w:rPr>
  </w:style>
  <w:style w:type="paragraph" w:styleId="PlainText">
    <w:name w:val="Plain Text"/>
    <w:link w:val="PlainTextChar"/>
    <w:rsid w:val="00012B63"/>
    <w:pPr>
      <w:pBdr>
        <w:top w:val="nil"/>
        <w:left w:val="nil"/>
        <w:bottom w:val="nil"/>
        <w:right w:val="nil"/>
        <w:between w:val="nil"/>
        <w:bar w:val="nil"/>
      </w:pBdr>
      <w:spacing w:after="0" w:line="240" w:lineRule="auto"/>
    </w:pPr>
    <w:rPr>
      <w:rFonts w:ascii="Calibri" w:eastAsia="Calibri" w:hAnsi="Calibri" w:cs="Calibri"/>
      <w:color w:val="000000"/>
      <w:u w:color="000000"/>
      <w:bdr w:val="nil"/>
      <w:lang w:val="es-ES_tradnl"/>
    </w:rPr>
  </w:style>
  <w:style w:type="character" w:customStyle="1" w:styleId="PlainTextChar">
    <w:name w:val="Plain Text Char"/>
    <w:basedOn w:val="DefaultParagraphFont"/>
    <w:link w:val="PlainText"/>
    <w:rsid w:val="00012B63"/>
    <w:rPr>
      <w:rFonts w:ascii="Calibri" w:eastAsia="Calibri" w:hAnsi="Calibri" w:cs="Calibri"/>
      <w:color w:val="000000"/>
      <w:u w:color="000000"/>
      <w:bdr w:val="nil"/>
      <w:lang w:val="es-ES_tradnl"/>
    </w:rPr>
  </w:style>
  <w:style w:type="paragraph" w:styleId="BalloonText">
    <w:name w:val="Balloon Text"/>
    <w:basedOn w:val="Normal"/>
    <w:link w:val="BalloonTextChar"/>
    <w:uiPriority w:val="99"/>
    <w:semiHidden/>
    <w:unhideWhenUsed/>
    <w:rsid w:val="00012B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2B63"/>
    <w:rPr>
      <w:rFonts w:ascii="Lucida Grande" w:eastAsia="Arial Unicode MS" w:hAnsi="Lucida Grande" w:cs="Lucida Grande"/>
      <w:sz w:val="18"/>
      <w:szCs w:val="18"/>
      <w:bdr w:val="nil"/>
      <w:lang w:val="en-US"/>
    </w:rPr>
  </w:style>
  <w:style w:type="paragraph" w:customStyle="1" w:styleId="HeaderFooter">
    <w:name w:val="Header &amp; Footer"/>
    <w:rsid w:val="00012B63"/>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lang w:val="en-US"/>
    </w:rPr>
  </w:style>
  <w:style w:type="paragraph" w:customStyle="1" w:styleId="Body">
    <w:name w:val="Body"/>
    <w:rsid w:val="00012B63"/>
    <w:pPr>
      <w:pBdr>
        <w:top w:val="nil"/>
        <w:left w:val="nil"/>
        <w:bottom w:val="nil"/>
        <w:right w:val="nil"/>
        <w:between w:val="nil"/>
        <w:bar w:val="nil"/>
      </w:pBdr>
    </w:pPr>
    <w:rPr>
      <w:rFonts w:ascii="Calibri" w:eastAsia="Calibri" w:hAnsi="Calibri" w:cs="Calibri"/>
      <w:color w:val="000000"/>
      <w:u w:color="000000"/>
      <w:bdr w:val="nil"/>
      <w:lang w:val="en-US"/>
    </w:rPr>
  </w:style>
  <w:style w:type="character" w:styleId="CommentReference">
    <w:name w:val="annotation reference"/>
    <w:basedOn w:val="DefaultParagraphFont"/>
    <w:uiPriority w:val="99"/>
    <w:semiHidden/>
    <w:unhideWhenUsed/>
    <w:rsid w:val="00012B63"/>
    <w:rPr>
      <w:sz w:val="18"/>
      <w:szCs w:val="18"/>
    </w:rPr>
  </w:style>
  <w:style w:type="paragraph" w:styleId="CommentText">
    <w:name w:val="annotation text"/>
    <w:basedOn w:val="Normal"/>
    <w:link w:val="CommentTextChar"/>
    <w:uiPriority w:val="99"/>
    <w:semiHidden/>
    <w:unhideWhenUsed/>
    <w:rsid w:val="00012B63"/>
  </w:style>
  <w:style w:type="character" w:customStyle="1" w:styleId="CommentTextChar">
    <w:name w:val="Comment Text Char"/>
    <w:basedOn w:val="DefaultParagraphFont"/>
    <w:link w:val="CommentText"/>
    <w:uiPriority w:val="99"/>
    <w:semiHidden/>
    <w:rsid w:val="00012B63"/>
    <w:rPr>
      <w:rFonts w:ascii="Times New Roman" w:eastAsia="Arial Unicode MS" w:hAnsi="Times New Roman" w:cs="Times New Roman"/>
      <w:sz w:val="24"/>
      <w:szCs w:val="24"/>
      <w:bdr w:val="nil"/>
      <w:lang w:val="en-US"/>
    </w:rPr>
  </w:style>
  <w:style w:type="paragraph" w:customStyle="1" w:styleId="Default">
    <w:name w:val="Default"/>
    <w:rsid w:val="00012B63"/>
    <w:pPr>
      <w:pBdr>
        <w:top w:val="nil"/>
        <w:left w:val="nil"/>
        <w:bottom w:val="nil"/>
        <w:right w:val="nil"/>
        <w:between w:val="nil"/>
        <w:bar w:val="nil"/>
      </w:pBdr>
      <w:spacing w:after="0" w:line="240" w:lineRule="auto"/>
    </w:pPr>
    <w:rPr>
      <w:rFonts w:ascii="Helvetica" w:eastAsia="Helvetica" w:hAnsi="Helvetica" w:cs="Helvetica"/>
      <w:color w:val="000000"/>
      <w:bdr w:val="nil"/>
      <w:lang w:val="en-US"/>
    </w:rPr>
  </w:style>
  <w:style w:type="paragraph" w:customStyle="1" w:styleId="CaptionFigure">
    <w:name w:val="Caption/Figure"/>
    <w:basedOn w:val="NoSpacing"/>
    <w:autoRedefine/>
    <w:qFormat/>
    <w:rsid w:val="00012B63"/>
    <w:rPr>
      <w:noProof/>
      <w:sz w:val="18"/>
    </w:rPr>
  </w:style>
  <w:style w:type="paragraph" w:styleId="Revision">
    <w:name w:val="Revision"/>
    <w:hidden/>
    <w:uiPriority w:val="99"/>
    <w:semiHidden/>
    <w:rsid w:val="00387AE4"/>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913674">
      <w:bodyDiv w:val="1"/>
      <w:marLeft w:val="0"/>
      <w:marRight w:val="0"/>
      <w:marTop w:val="0"/>
      <w:marBottom w:val="0"/>
      <w:divBdr>
        <w:top w:val="none" w:sz="0" w:space="0" w:color="auto"/>
        <w:left w:val="none" w:sz="0" w:space="0" w:color="auto"/>
        <w:bottom w:val="none" w:sz="0" w:space="0" w:color="auto"/>
        <w:right w:val="none" w:sz="0" w:space="0" w:color="auto"/>
      </w:divBdr>
      <w:divsChild>
        <w:div w:id="1242982611">
          <w:marLeft w:val="0"/>
          <w:marRight w:val="0"/>
          <w:marTop w:val="0"/>
          <w:marBottom w:val="0"/>
          <w:divBdr>
            <w:top w:val="none" w:sz="0" w:space="0" w:color="auto"/>
            <w:left w:val="none" w:sz="0" w:space="0" w:color="auto"/>
            <w:bottom w:val="none" w:sz="0" w:space="0" w:color="auto"/>
            <w:right w:val="none" w:sz="0" w:space="0" w:color="auto"/>
          </w:divBdr>
        </w:div>
        <w:div w:id="748846148">
          <w:marLeft w:val="0"/>
          <w:marRight w:val="0"/>
          <w:marTop w:val="0"/>
          <w:marBottom w:val="0"/>
          <w:divBdr>
            <w:top w:val="none" w:sz="0" w:space="0" w:color="auto"/>
            <w:left w:val="none" w:sz="0" w:space="0" w:color="auto"/>
            <w:bottom w:val="none" w:sz="0" w:space="0" w:color="auto"/>
            <w:right w:val="none" w:sz="0" w:space="0" w:color="auto"/>
          </w:divBdr>
          <w:divsChild>
            <w:div w:id="1242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3889</Words>
  <Characters>22168</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Ryan Essex</cp:lastModifiedBy>
  <cp:revision>4</cp:revision>
  <cp:lastPrinted>2016-03-08T20:32:00Z</cp:lastPrinted>
  <dcterms:created xsi:type="dcterms:W3CDTF">2016-03-08T20:32:00Z</dcterms:created>
  <dcterms:modified xsi:type="dcterms:W3CDTF">2016-03-08T22:39:00Z</dcterms:modified>
</cp:coreProperties>
</file>