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7D1E6F" w14:textId="77777777" w:rsidR="0025735A" w:rsidRDefault="00505B04">
      <w:pPr>
        <w:pStyle w:val="Heading1"/>
        <w:spacing w:afterLines="30" w:after="72"/>
        <w:rPr>
          <w:bdr w:val="none" w:sz="0" w:space="0" w:color="auto"/>
          <w:lang w:eastAsia="ja-JP"/>
        </w:rPr>
        <w:pPrChange w:id="0" w:author="Ryan Essex" w:date="2016-03-07T11:15:00Z">
          <w:pPr>
            <w:pStyle w:val="Heading1"/>
          </w:pPr>
        </w:pPrChange>
      </w:pPr>
      <w:r w:rsidRPr="00505B04">
        <w:t>EQUIPMENT</w:t>
      </w:r>
      <w:r w:rsidR="004677DE">
        <w:t xml:space="preserve"> – project</w:t>
      </w:r>
      <w:r w:rsidR="009432C9">
        <w:t xml:space="preserve"> 2</w:t>
      </w:r>
      <w:r w:rsidR="004677DE">
        <w:t xml:space="preserve"> </w:t>
      </w:r>
      <w:r w:rsidR="009432C9" w:rsidRPr="007B1F3E">
        <w:t>–</w:t>
      </w:r>
      <w:r w:rsidR="009432C9">
        <w:t xml:space="preserve"> </w:t>
      </w:r>
      <w:r w:rsidR="009432C9">
        <w:rPr>
          <w:bdr w:val="none" w:sz="0" w:space="0" w:color="auto"/>
          <w:lang w:eastAsia="ja-JP"/>
        </w:rPr>
        <w:t>PRECLINICAL MODEL FOR ANTIEPILEPTOGENIC THERAPY SCREENING IN POST-TRAUMATIC EPILEPSY</w:t>
      </w:r>
    </w:p>
    <w:p w14:paraId="45152A9E" w14:textId="51464C44" w:rsidR="00505B04" w:rsidRPr="00505B04" w:rsidRDefault="00505B04">
      <w:pPr>
        <w:pStyle w:val="Heading1"/>
        <w:spacing w:afterLines="30" w:after="72"/>
        <w:pPrChange w:id="1" w:author="Ryan Essex" w:date="2016-03-07T11:15:00Z">
          <w:pPr>
            <w:pStyle w:val="Heading1"/>
          </w:pPr>
        </w:pPrChange>
      </w:pPr>
    </w:p>
    <w:p w14:paraId="2E176508" w14:textId="47D134EB" w:rsidR="004677DE" w:rsidRPr="00C72AE0" w:rsidRDefault="00D455AC">
      <w:pPr>
        <w:pStyle w:val="Heading2"/>
        <w:spacing w:afterLines="30" w:after="72"/>
        <w:pPrChange w:id="2" w:author="Ryan Essex" w:date="2016-03-07T11:15:00Z">
          <w:pPr>
            <w:pStyle w:val="Heading2"/>
          </w:pPr>
        </w:pPrChange>
      </w:pPr>
      <w:ins w:id="3" w:author="Ryan Essex" w:date="2016-03-07T11:13:00Z">
        <w:r>
          <w:t xml:space="preserve">1. </w:t>
        </w:r>
      </w:ins>
      <w:r w:rsidR="004677DE" w:rsidRPr="00C72AE0">
        <w:t>L</w:t>
      </w:r>
      <w:r w:rsidR="004677DE">
        <w:t>aboratory</w:t>
      </w:r>
      <w:r w:rsidR="004677DE" w:rsidRPr="00C72AE0">
        <w:t xml:space="preserve"> </w:t>
      </w:r>
      <w:r w:rsidR="003C093A" w:rsidRPr="00C72AE0">
        <w:t>O</w:t>
      </w:r>
      <w:r w:rsidR="004677DE">
        <w:t>f</w:t>
      </w:r>
      <w:r w:rsidR="003C093A" w:rsidRPr="00C72AE0">
        <w:t xml:space="preserve"> </w:t>
      </w:r>
      <w:r w:rsidR="004677DE" w:rsidRPr="004677DE">
        <w:t xml:space="preserve">Developmental Epilepsy </w:t>
      </w:r>
      <w:r w:rsidR="003C093A" w:rsidRPr="004677DE">
        <w:t>(</w:t>
      </w:r>
      <w:r w:rsidR="004677DE" w:rsidRPr="004677DE">
        <w:t>Directors Aristea S. Galanopoulou,</w:t>
      </w:r>
      <w:r w:rsidR="001E63F6" w:rsidRPr="004677DE">
        <w:t xml:space="preserve"> </w:t>
      </w:r>
      <w:r w:rsidR="004677DE" w:rsidRPr="00A643F7">
        <w:t xml:space="preserve">Solomon </w:t>
      </w:r>
      <w:r w:rsidR="001E63F6" w:rsidRPr="00A643F7">
        <w:t xml:space="preserve">L. </w:t>
      </w:r>
      <w:proofErr w:type="spellStart"/>
      <w:r w:rsidR="004677DE" w:rsidRPr="00A643F7">
        <w:t>M</w:t>
      </w:r>
      <w:r w:rsidR="004677DE" w:rsidRPr="001A357B">
        <w:t>osh</w:t>
      </w:r>
      <w:r w:rsidR="004677DE" w:rsidRPr="00D97D25">
        <w:rPr>
          <w:rFonts w:cs="Arial"/>
          <w:color w:val="1A1A1A"/>
          <w:lang w:eastAsia="ja-JP"/>
        </w:rPr>
        <w:t>é</w:t>
      </w:r>
      <w:proofErr w:type="spellEnd"/>
      <w:r w:rsidR="003C093A" w:rsidRPr="004677DE">
        <w:t>)</w:t>
      </w:r>
      <w:ins w:id="4" w:author="Ryan Essex" w:date="2016-03-07T11:12:00Z">
        <w:r>
          <w:t>:</w:t>
        </w:r>
      </w:ins>
      <w:r w:rsidR="00CE6E08" w:rsidRPr="004677DE">
        <w:t xml:space="preserve"> </w:t>
      </w:r>
    </w:p>
    <w:p w14:paraId="03EC047B" w14:textId="4B99EE04" w:rsidR="000E13DE" w:rsidRDefault="00505B04">
      <w:pPr>
        <w:pStyle w:val="NoSpacing"/>
        <w:spacing w:afterLines="30" w:after="72"/>
        <w:pPrChange w:id="5" w:author="Ryan Essex" w:date="2016-03-07T11:15:00Z">
          <w:pPr>
            <w:pStyle w:val="NoSpacing"/>
          </w:pPr>
        </w:pPrChange>
      </w:pPr>
      <w:r w:rsidRPr="001C4D04">
        <w:t>Deep-freezing box (REVCO; -</w:t>
      </w:r>
      <w:r>
        <w:t>8</w:t>
      </w:r>
      <w:r w:rsidRPr="001C4D04">
        <w:t>0</w:t>
      </w:r>
      <w:r w:rsidRPr="001C4D04">
        <w:rPr>
          <w:vertAlign w:val="superscript"/>
        </w:rPr>
        <w:t>o</w:t>
      </w:r>
      <w:r w:rsidRPr="001C4D04">
        <w:t>C),</w:t>
      </w:r>
      <w:r w:rsidR="000E13DE">
        <w:t xml:space="preserve"> a liquid nitrogen tank for storage of frozen cell cultures,</w:t>
      </w:r>
      <w:r w:rsidRPr="001C4D04">
        <w:t xml:space="preserve"> Nikon E1000M microscope with epifluorescence, on-line CCD or digital cameras are also available to the PI. </w:t>
      </w:r>
      <w:r w:rsidR="00AF198B">
        <w:t>One</w:t>
      </w:r>
      <w:r w:rsidRPr="001C4D04">
        <w:t xml:space="preserve"> cryostat (</w:t>
      </w:r>
      <w:proofErr w:type="spellStart"/>
      <w:r w:rsidR="00AF198B">
        <w:t>Microm</w:t>
      </w:r>
      <w:proofErr w:type="spellEnd"/>
      <w:r w:rsidRPr="001C4D04">
        <w:t xml:space="preserve">) and a Leica </w:t>
      </w:r>
      <w:proofErr w:type="spellStart"/>
      <w:r w:rsidRPr="001C4D04">
        <w:t>vibratome</w:t>
      </w:r>
      <w:proofErr w:type="spellEnd"/>
      <w:r w:rsidRPr="001C4D04">
        <w:t xml:space="preserve">, a </w:t>
      </w:r>
      <w:proofErr w:type="spellStart"/>
      <w:r w:rsidRPr="001C4D04">
        <w:t>Hybaid</w:t>
      </w:r>
      <w:proofErr w:type="spellEnd"/>
      <w:r w:rsidRPr="001C4D04">
        <w:t xml:space="preserve"> PCR </w:t>
      </w:r>
      <w:proofErr w:type="spellStart"/>
      <w:r w:rsidRPr="001C4D04">
        <w:t>thermocycler</w:t>
      </w:r>
      <w:proofErr w:type="spellEnd"/>
      <w:r w:rsidRPr="001C4D04">
        <w:t xml:space="preserve">, a </w:t>
      </w:r>
      <w:proofErr w:type="spellStart"/>
      <w:r w:rsidRPr="001C4D04">
        <w:t>StepOne</w:t>
      </w:r>
      <w:proofErr w:type="spellEnd"/>
      <w:r w:rsidRPr="001C4D04">
        <w:t xml:space="preserve"> real time PCR system (Applied </w:t>
      </w:r>
      <w:proofErr w:type="spellStart"/>
      <w:r w:rsidRPr="001C4D04">
        <w:t>Biosystems</w:t>
      </w:r>
      <w:proofErr w:type="spellEnd"/>
      <w:r w:rsidRPr="001C4D04">
        <w:t xml:space="preserve">), a UV </w:t>
      </w:r>
      <w:proofErr w:type="spellStart"/>
      <w:r w:rsidRPr="001C4D04">
        <w:t>transilluminator</w:t>
      </w:r>
      <w:proofErr w:type="spellEnd"/>
      <w:r w:rsidRPr="001C4D04">
        <w:t xml:space="preserve">, a refrigerated centrifuge, two spectrophotometers including a </w:t>
      </w:r>
      <w:proofErr w:type="spellStart"/>
      <w:r w:rsidRPr="001C4D04">
        <w:t>Nanodrop</w:t>
      </w:r>
      <w:proofErr w:type="spellEnd"/>
      <w:r w:rsidRPr="001C4D04">
        <w:t xml:space="preserve"> for small volume samples, vacuum evaporator, </w:t>
      </w:r>
      <w:proofErr w:type="spellStart"/>
      <w:r w:rsidRPr="001C4D04">
        <w:t>microcentrifuges</w:t>
      </w:r>
      <w:proofErr w:type="spellEnd"/>
      <w:r w:rsidRPr="001C4D04">
        <w:t xml:space="preserve">, homogenizers, a roller incubator for membrane hybridizations, electrophoresis apparatus for nucleic acid and protein electrophoresis (DNA electrophoresis, Northern and Western blot studies), an </w:t>
      </w:r>
      <w:proofErr w:type="spellStart"/>
      <w:r w:rsidRPr="001C4D04">
        <w:t>iBlot</w:t>
      </w:r>
      <w:proofErr w:type="spellEnd"/>
      <w:r w:rsidRPr="001C4D04">
        <w:t xml:space="preserve"> gel transfer system, a water bath incubator, a shaker incubator are also available. For behavioral recordings, </w:t>
      </w:r>
      <w:r w:rsidR="009432C9">
        <w:t>four</w:t>
      </w:r>
      <w:r w:rsidRPr="001C4D04">
        <w:t xml:space="preserve"> </w:t>
      </w:r>
      <w:r w:rsidR="00A643F7" w:rsidRPr="001C4D04">
        <w:t>S</w:t>
      </w:r>
      <w:r w:rsidR="00A643F7">
        <w:t>ony</w:t>
      </w:r>
      <w:r w:rsidR="00A643F7" w:rsidRPr="001C4D04">
        <w:t xml:space="preserve"> </w:t>
      </w:r>
      <w:r w:rsidRPr="001C4D04">
        <w:t>MiniDV/</w:t>
      </w:r>
      <w:r w:rsidR="00A643F7" w:rsidRPr="001C4D04">
        <w:t>S</w:t>
      </w:r>
      <w:r w:rsidR="00A643F7">
        <w:t>ony</w:t>
      </w:r>
      <w:r w:rsidR="00A643F7" w:rsidRPr="001C4D04">
        <w:t xml:space="preserve"> </w:t>
      </w:r>
      <w:r w:rsidRPr="001C4D04">
        <w:t xml:space="preserve">CCD videocameras are available, </w:t>
      </w:r>
      <w:r w:rsidR="00CC2E36">
        <w:t xml:space="preserve">as well as </w:t>
      </w:r>
      <w:r w:rsidR="009432C9">
        <w:t>two</w:t>
      </w:r>
      <w:r w:rsidR="00CC2E36">
        <w:t xml:space="preserve"> CCD video cameras with infrared capability, </w:t>
      </w:r>
      <w:r w:rsidRPr="001C4D04">
        <w:t>a monitor for playback and frame-by-frame analysis of seizures, a neonatal rat EEG monitoring setup based on P</w:t>
      </w:r>
      <w:r>
        <w:t xml:space="preserve">innacle technology as well as </w:t>
      </w:r>
      <w:r w:rsidRPr="001C4D04">
        <w:t xml:space="preserve">Stellate-based </w:t>
      </w:r>
      <w:r>
        <w:t xml:space="preserve">and XLTEK-based </w:t>
      </w:r>
      <w:r w:rsidRPr="001C4D04">
        <w:t>EEG recording system</w:t>
      </w:r>
      <w:r>
        <w:t>s</w:t>
      </w:r>
      <w:r w:rsidRPr="001C4D04">
        <w:t xml:space="preserve"> and software </w:t>
      </w:r>
      <w:r>
        <w:t>that are capable of recording video-EEGs from the neonatal ages till adulthood</w:t>
      </w:r>
      <w:r w:rsidRPr="001C4D04">
        <w:t xml:space="preserve"> are available. </w:t>
      </w:r>
      <w:r>
        <w:t>Two i</w:t>
      </w:r>
      <w:r w:rsidRPr="001C4D04">
        <w:t xml:space="preserve">n vitro </w:t>
      </w:r>
      <w:r w:rsidR="00510A91">
        <w:t>electrophysiology</w:t>
      </w:r>
      <w:r w:rsidRPr="001C4D04">
        <w:t xml:space="preserve"> setup</w:t>
      </w:r>
      <w:r>
        <w:t>s</w:t>
      </w:r>
      <w:r w:rsidR="00510A91">
        <w:t xml:space="preserve"> with capability for patch clamps are available</w:t>
      </w:r>
      <w:r w:rsidRPr="001C4D04">
        <w:t xml:space="preserve"> with Nikon microscope</w:t>
      </w:r>
      <w:r>
        <w:t>s</w:t>
      </w:r>
      <w:r w:rsidRPr="001C4D04">
        <w:t>,</w:t>
      </w:r>
      <w:r w:rsidR="00CC2E36">
        <w:t xml:space="preserve"> and one setup for extracellular recordings,</w:t>
      </w:r>
      <w:r w:rsidRPr="001C4D04">
        <w:t xml:space="preserve"> </w:t>
      </w:r>
      <w:proofErr w:type="spellStart"/>
      <w:r w:rsidRPr="001C4D04">
        <w:t>Narishige</w:t>
      </w:r>
      <w:proofErr w:type="spellEnd"/>
      <w:r w:rsidRPr="001C4D04">
        <w:t xml:space="preserve"> micromanipulators, </w:t>
      </w:r>
      <w:proofErr w:type="spellStart"/>
      <w:r w:rsidRPr="001C4D04">
        <w:t>pClamp</w:t>
      </w:r>
      <w:proofErr w:type="spellEnd"/>
      <w:r w:rsidR="00E97B4F">
        <w:t xml:space="preserve">, </w:t>
      </w:r>
      <w:proofErr w:type="spellStart"/>
      <w:r w:rsidR="00E97B4F">
        <w:t>Axopatch</w:t>
      </w:r>
      <w:proofErr w:type="spellEnd"/>
      <w:r w:rsidR="00E97B4F">
        <w:t>,</w:t>
      </w:r>
      <w:r w:rsidRPr="001C4D04">
        <w:t xml:space="preserve"> and Axon A/D data acquisition</w:t>
      </w:r>
      <w:r w:rsidR="00CC2E36">
        <w:t xml:space="preserve">. The first is </w:t>
      </w:r>
      <w:r w:rsidR="00040EB0">
        <w:t xml:space="preserve">outfitted </w:t>
      </w:r>
      <w:r w:rsidR="00CC2E36">
        <w:t>with</w:t>
      </w:r>
      <w:r w:rsidR="00040EB0">
        <w:t>:</w:t>
      </w:r>
      <w:r w:rsidR="00CC2E36">
        <w:t xml:space="preserve"> </w:t>
      </w:r>
      <w:proofErr w:type="spellStart"/>
      <w:r w:rsidR="00CC2E36">
        <w:t>Axopatch</w:t>
      </w:r>
      <w:proofErr w:type="spellEnd"/>
      <w:r w:rsidR="00CC2E36">
        <w:t xml:space="preserve"> 200B, TDS224 oscilloscope, </w:t>
      </w:r>
      <w:proofErr w:type="spellStart"/>
      <w:r w:rsidR="00CC2E36">
        <w:t>Digidata</w:t>
      </w:r>
      <w:proofErr w:type="spellEnd"/>
      <w:r w:rsidR="00CC2E36">
        <w:t xml:space="preserve"> 1322A, LAMBDA DG-4, E600FN </w:t>
      </w:r>
      <w:proofErr w:type="spellStart"/>
      <w:r w:rsidR="00CC2E36">
        <w:t>Nickon</w:t>
      </w:r>
      <w:proofErr w:type="spellEnd"/>
      <w:r w:rsidR="00CC2E36">
        <w:t xml:space="preserve"> microscope, </w:t>
      </w:r>
      <w:proofErr w:type="spellStart"/>
      <w:r w:rsidR="00CC2E36">
        <w:t>Coolsnap</w:t>
      </w:r>
      <w:proofErr w:type="spellEnd"/>
      <w:r w:rsidR="00CC2E36">
        <w:t xml:space="preserve"> HQ CCD camera. </w:t>
      </w:r>
      <w:r w:rsidR="00CC2E36" w:rsidRPr="001C4D04">
        <w:t>In vitro</w:t>
      </w:r>
      <w:r w:rsidR="00CC2E36">
        <w:t xml:space="preserve"> live</w:t>
      </w:r>
      <w:r w:rsidR="00CC2E36" w:rsidRPr="001C4D04">
        <w:t xml:space="preserve"> imaging system for fluorescent indicators (i.e. fura2AM) is available </w:t>
      </w:r>
      <w:r w:rsidR="00CC2E36">
        <w:t>with</w:t>
      </w:r>
      <w:r w:rsidR="00CC2E36" w:rsidRPr="001C4D04">
        <w:t xml:space="preserve"> a Lambda DG4 wavelength switcher</w:t>
      </w:r>
      <w:r w:rsidR="00CC2E36">
        <w:t>,</w:t>
      </w:r>
      <w:r w:rsidR="00CC2E36" w:rsidRPr="001C4D04">
        <w:t xml:space="preserve"> a </w:t>
      </w:r>
      <w:proofErr w:type="spellStart"/>
      <w:r w:rsidR="00CC2E36" w:rsidRPr="001C4D04">
        <w:t>Photometrix</w:t>
      </w:r>
      <w:proofErr w:type="spellEnd"/>
      <w:r w:rsidR="00CC2E36" w:rsidRPr="001C4D04">
        <w:t xml:space="preserve"> HQ2 digital camera and the NIS-Elements Advanced research Software</w:t>
      </w:r>
      <w:r w:rsidR="00CC2E36">
        <w:t xml:space="preserve"> coupled to one of the electrophysiology setups</w:t>
      </w:r>
      <w:r w:rsidR="00CC2E36" w:rsidRPr="001C4D04">
        <w:t xml:space="preserve">. </w:t>
      </w:r>
      <w:r w:rsidR="00CC2E36">
        <w:t xml:space="preserve"> The second is set up with a </w:t>
      </w:r>
      <w:proofErr w:type="spellStart"/>
      <w:r w:rsidR="00CC2E36">
        <w:t>Digidata</w:t>
      </w:r>
      <w:proofErr w:type="spellEnd"/>
      <w:r w:rsidR="00CC2E36">
        <w:t xml:space="preserve"> 1440A, Tektronix TDS 2004B oscilloscope, </w:t>
      </w:r>
      <w:proofErr w:type="spellStart"/>
      <w:r w:rsidR="00CC2E36">
        <w:t>Multiclamp</w:t>
      </w:r>
      <w:proofErr w:type="spellEnd"/>
      <w:r w:rsidR="00CC2E36">
        <w:t xml:space="preserve"> 700B, Master 8 AMPI, </w:t>
      </w:r>
      <w:proofErr w:type="spellStart"/>
      <w:r w:rsidR="00CC2E36">
        <w:t>QImaging</w:t>
      </w:r>
      <w:proofErr w:type="spellEnd"/>
      <w:r w:rsidR="00CC2E36">
        <w:t xml:space="preserve"> CCD, Nikon microscope, Nikon </w:t>
      </w:r>
      <w:proofErr w:type="spellStart"/>
      <w:r w:rsidR="00CC2E36">
        <w:t>I</w:t>
      </w:r>
      <w:r w:rsidR="00B31B7C">
        <w:t>n</w:t>
      </w:r>
      <w:r w:rsidR="00CC2E36">
        <w:t>tensilight</w:t>
      </w:r>
      <w:proofErr w:type="spellEnd"/>
      <w:r w:rsidR="00CC2E36">
        <w:t xml:space="preserve"> EHGFIE. A setup for extracellular recordings is available with </w:t>
      </w:r>
      <w:proofErr w:type="spellStart"/>
      <w:r w:rsidR="00CC2E36">
        <w:t>Digidata</w:t>
      </w:r>
      <w:proofErr w:type="spellEnd"/>
      <w:r w:rsidR="00CC2E36">
        <w:t xml:space="preserve"> 1322A, Axoclamp-2B, two A-M Systems Isolated Pulse Stimulators (2100 model).</w:t>
      </w:r>
      <w:r w:rsidR="00D97D25">
        <w:t xml:space="preserve"> </w:t>
      </w:r>
      <w:r w:rsidR="00E97B4F" w:rsidRPr="00DA78AE">
        <w:rPr>
          <w:rFonts w:ascii="Helvetica" w:hAnsi="Helvetica"/>
        </w:rPr>
        <w:t>For the in vivo single unit recording</w:t>
      </w:r>
      <w:r w:rsidR="00AF198B">
        <w:rPr>
          <w:rFonts w:ascii="Helvetica" w:hAnsi="Helvetica"/>
        </w:rPr>
        <w:t>s</w:t>
      </w:r>
      <w:r w:rsidR="00E97B4F" w:rsidRPr="00DA78AE">
        <w:rPr>
          <w:rFonts w:ascii="Helvetica" w:hAnsi="Helvetica"/>
        </w:rPr>
        <w:t xml:space="preserve"> a complete setup </w:t>
      </w:r>
      <w:r w:rsidR="00AF198B">
        <w:rPr>
          <w:rFonts w:ascii="Helvetica" w:hAnsi="Helvetica"/>
        </w:rPr>
        <w:t>with 32</w:t>
      </w:r>
      <w:r w:rsidR="00040EB0">
        <w:rPr>
          <w:rFonts w:ascii="Helvetica" w:hAnsi="Helvetica"/>
        </w:rPr>
        <w:t>-</w:t>
      </w:r>
      <w:r w:rsidR="00AF198B">
        <w:rPr>
          <w:rFonts w:ascii="Helvetica" w:hAnsi="Helvetica"/>
        </w:rPr>
        <w:t>channel recording capability and optogenetics capacity exists (</w:t>
      </w:r>
      <w:proofErr w:type="spellStart"/>
      <w:r w:rsidR="00AF198B">
        <w:rPr>
          <w:rFonts w:ascii="Helvetica" w:hAnsi="Helvetica"/>
        </w:rPr>
        <w:t>Neuralynx</w:t>
      </w:r>
      <w:proofErr w:type="spellEnd"/>
      <w:r w:rsidR="00AF198B">
        <w:rPr>
          <w:rFonts w:ascii="Helvetica" w:hAnsi="Helvetica"/>
        </w:rPr>
        <w:t xml:space="preserve">, </w:t>
      </w:r>
      <w:proofErr w:type="spellStart"/>
      <w:r w:rsidR="00AF198B">
        <w:rPr>
          <w:rFonts w:ascii="Helvetica" w:hAnsi="Helvetica"/>
        </w:rPr>
        <w:t>Spectralynx</w:t>
      </w:r>
      <w:proofErr w:type="spellEnd"/>
      <w:r w:rsidR="00AF198B">
        <w:rPr>
          <w:rFonts w:ascii="Helvetica" w:hAnsi="Helvetica"/>
        </w:rPr>
        <w:t xml:space="preserve">) with Cheetah, </w:t>
      </w:r>
      <w:proofErr w:type="spellStart"/>
      <w:r w:rsidR="00AF198B">
        <w:rPr>
          <w:rFonts w:ascii="Helvetica" w:hAnsi="Helvetica"/>
        </w:rPr>
        <w:t>Neuraview</w:t>
      </w:r>
      <w:proofErr w:type="spellEnd"/>
      <w:r w:rsidR="00AF198B">
        <w:rPr>
          <w:rFonts w:ascii="Helvetica" w:hAnsi="Helvetica"/>
        </w:rPr>
        <w:t>, and Pulse software. Also, an</w:t>
      </w:r>
      <w:r w:rsidR="00E97B4F" w:rsidRPr="00DA78AE">
        <w:rPr>
          <w:rFonts w:ascii="Helvetica" w:hAnsi="Helvetica"/>
        </w:rPr>
        <w:t xml:space="preserve"> A-M sys</w:t>
      </w:r>
      <w:r w:rsidR="00E97B4F">
        <w:rPr>
          <w:rFonts w:ascii="Helvetica" w:hAnsi="Helvetica"/>
        </w:rPr>
        <w:t>tems amplifier (16 channel), 16</w:t>
      </w:r>
      <w:r w:rsidR="00040EB0">
        <w:rPr>
          <w:rFonts w:ascii="Helvetica" w:hAnsi="Helvetica"/>
        </w:rPr>
        <w:t>-</w:t>
      </w:r>
      <w:r w:rsidR="00E97B4F" w:rsidRPr="00DA78AE">
        <w:rPr>
          <w:rFonts w:ascii="Helvetica" w:hAnsi="Helvetica"/>
        </w:rPr>
        <w:t xml:space="preserve">channel swivel (Dragonfly) and </w:t>
      </w:r>
      <w:proofErr w:type="spellStart"/>
      <w:r w:rsidR="00E97B4F" w:rsidRPr="00DA78AE">
        <w:rPr>
          <w:rFonts w:ascii="Helvetica" w:hAnsi="Helvetica"/>
        </w:rPr>
        <w:t>DataWave</w:t>
      </w:r>
      <w:proofErr w:type="spellEnd"/>
      <w:r w:rsidR="00E97B4F" w:rsidRPr="00DA78AE">
        <w:rPr>
          <w:rFonts w:ascii="Helvetica" w:hAnsi="Helvetica"/>
        </w:rPr>
        <w:t xml:space="preserve"> Recording/Analysis software </w:t>
      </w:r>
      <w:r w:rsidR="00AF198B">
        <w:rPr>
          <w:rFonts w:ascii="Helvetica" w:hAnsi="Helvetica"/>
        </w:rPr>
        <w:t>are</w:t>
      </w:r>
      <w:r w:rsidR="00E97B4F" w:rsidRPr="00DA78AE">
        <w:rPr>
          <w:rFonts w:ascii="Helvetica" w:hAnsi="Helvetica"/>
        </w:rPr>
        <w:t xml:space="preserve"> available. A separate surgical stereotaxic setup</w:t>
      </w:r>
      <w:r w:rsidR="00E97B4F">
        <w:rPr>
          <w:rFonts w:ascii="Helvetica" w:hAnsi="Helvetica"/>
        </w:rPr>
        <w:t xml:space="preserve"> for adult rodents</w:t>
      </w:r>
      <w:r w:rsidR="00E97B4F" w:rsidRPr="00DA78AE">
        <w:rPr>
          <w:rFonts w:ascii="Helvetica" w:hAnsi="Helvetica"/>
        </w:rPr>
        <w:t xml:space="preserve"> (Heinrich Kopf) is </w:t>
      </w:r>
      <w:r w:rsidR="00E97B4F">
        <w:rPr>
          <w:rFonts w:ascii="Helvetica" w:hAnsi="Helvetica"/>
        </w:rPr>
        <w:t xml:space="preserve">also </w:t>
      </w:r>
      <w:r w:rsidR="00E97B4F" w:rsidRPr="00DA78AE">
        <w:rPr>
          <w:rFonts w:ascii="Helvetica" w:hAnsi="Helvetica"/>
        </w:rPr>
        <w:t>available.</w:t>
      </w:r>
      <w:r w:rsidR="00E97B4F" w:rsidRPr="00E97B4F">
        <w:t xml:space="preserve"> </w:t>
      </w:r>
      <w:r w:rsidR="00E97B4F" w:rsidRPr="001C4D04">
        <w:t>Isoflurane anesthesia setup is available</w:t>
      </w:r>
      <w:r w:rsidR="00E97B4F">
        <w:t xml:space="preserve"> as well as a </w:t>
      </w:r>
      <w:r w:rsidR="0091465C" w:rsidRPr="00BD3E35">
        <w:t xml:space="preserve">Benchmark </w:t>
      </w:r>
      <w:proofErr w:type="spellStart"/>
      <w:r w:rsidR="0091465C" w:rsidRPr="00BD3E35">
        <w:t>AngleOne</w:t>
      </w:r>
      <w:proofErr w:type="spellEnd"/>
      <w:r w:rsidR="0091465C" w:rsidRPr="00BD3E35">
        <w:t xml:space="preserve"> stereotaxic surgery instrument</w:t>
      </w:r>
      <w:r w:rsidR="0091465C">
        <w:t xml:space="preserve"> for neonatal rats</w:t>
      </w:r>
      <w:r w:rsidR="0091465C" w:rsidRPr="00BD3E35">
        <w:t>.</w:t>
      </w:r>
      <w:r w:rsidR="0091465C">
        <w:t xml:space="preserve"> </w:t>
      </w:r>
      <w:r w:rsidR="00E97B4F">
        <w:t xml:space="preserve">Equipment for Barnes maze testing, </w:t>
      </w:r>
      <w:r w:rsidR="00CE6E08">
        <w:t xml:space="preserve">and a </w:t>
      </w:r>
      <w:r w:rsidR="00E97B4F">
        <w:t>social chamber are available.</w:t>
      </w:r>
    </w:p>
    <w:p w14:paraId="26614743" w14:textId="6B4CF4C1" w:rsidR="00155BFB" w:rsidRDefault="000E13DE">
      <w:pPr>
        <w:pStyle w:val="NoSpacing"/>
        <w:spacing w:afterLines="30" w:after="72"/>
        <w:pPrChange w:id="6" w:author="Ryan Essex" w:date="2016-03-07T11:15:00Z">
          <w:pPr>
            <w:pStyle w:val="NoSpacing"/>
          </w:pPr>
        </w:pPrChange>
      </w:pPr>
      <w:r w:rsidRPr="000E13DE">
        <w:t>Availa</w:t>
      </w:r>
      <w:r>
        <w:t>ble through the Core facilities:</w:t>
      </w:r>
      <w:r w:rsidR="001A357B">
        <w:t xml:space="preserve"> </w:t>
      </w:r>
      <w:r w:rsidR="00155BFB">
        <w:t xml:space="preserve">A Tissue Engineering and Cellular Reprogramming Core Facility </w:t>
      </w:r>
      <w:proofErr w:type="gramStart"/>
      <w:r w:rsidR="00155BFB">
        <w:t>is</w:t>
      </w:r>
      <w:proofErr w:type="gramEnd"/>
      <w:r w:rsidR="00155BFB">
        <w:t xml:space="preserve"> also available at Kennedy Center, in which the PIs have access to use. It includes </w:t>
      </w:r>
      <w:r w:rsidR="009432C9">
        <w:t xml:space="preserve">four </w:t>
      </w:r>
      <w:r w:rsidR="00155BFB">
        <w:t xml:space="preserve">tissue culture hoods, several incubators for culture maintenance, </w:t>
      </w:r>
      <w:r w:rsidR="00B31B7C">
        <w:t xml:space="preserve">light and epifluorescence equipped microscopes, </w:t>
      </w:r>
      <w:r w:rsidR="00155BFB">
        <w:t>capability for viral vector cellular manipulations, FACS, centrifuges and liquid nitrogen tanks for preservation of frozen cells. For more information please see:</w:t>
      </w:r>
      <w:r w:rsidR="004410D0">
        <w:t xml:space="preserve"> </w:t>
      </w:r>
      <w:r w:rsidR="00D455AC">
        <w:fldChar w:fldCharType="begin"/>
      </w:r>
      <w:r w:rsidR="00D455AC">
        <w:instrText xml:space="preserve"> HYPERLINK "http://www.einstein.yu.edu/home/SharedFacilities/ViewFacility.asp?ID=48" </w:instrText>
      </w:r>
      <w:r w:rsidR="00D455AC">
        <w:fldChar w:fldCharType="separate"/>
      </w:r>
      <w:r w:rsidR="00155BFB" w:rsidRPr="004D2A5A">
        <w:rPr>
          <w:rStyle w:val="Hyperlink"/>
          <w:color w:val="0000FF"/>
        </w:rPr>
        <w:t>http://www.einstein.yu.edu/home/SharedFacilities/ViewFacility.asp?ID=48</w:t>
      </w:r>
      <w:r w:rsidR="00D455AC">
        <w:rPr>
          <w:rStyle w:val="Hyperlink"/>
          <w:color w:val="0000FF"/>
        </w:rPr>
        <w:fldChar w:fldCharType="end"/>
      </w:r>
      <w:r w:rsidR="00155BFB">
        <w:t xml:space="preserve"> </w:t>
      </w:r>
    </w:p>
    <w:p w14:paraId="3FCCC5A6" w14:textId="77777777" w:rsidR="004C6156" w:rsidRPr="001C4D04" w:rsidRDefault="004C6156">
      <w:pPr>
        <w:pStyle w:val="NoSpacing"/>
        <w:spacing w:afterLines="30" w:after="72"/>
        <w:pPrChange w:id="7" w:author="Ryan Essex" w:date="2016-03-07T11:15:00Z">
          <w:pPr>
            <w:pStyle w:val="NoSpacing"/>
          </w:pPr>
        </w:pPrChange>
      </w:pPr>
      <w:r w:rsidRPr="001C4D04">
        <w:t>A dark room equipped with Konica Minolta SRX-101A and Koda</w:t>
      </w:r>
      <w:r>
        <w:t>k</w:t>
      </w:r>
      <w:r w:rsidRPr="001C4D04">
        <w:t xml:space="preserve"> Imaging 2000R system for film developing and digital imaging is available as part of the Kennedy Core facilities. </w:t>
      </w:r>
    </w:p>
    <w:p w14:paraId="51DF9902" w14:textId="77777777" w:rsidR="008039CA" w:rsidRDefault="008039CA">
      <w:pPr>
        <w:pStyle w:val="NoSpacing"/>
        <w:spacing w:afterLines="30" w:after="72"/>
        <w:rPr>
          <w:rFonts w:cs="Arial"/>
        </w:rPr>
        <w:pPrChange w:id="8" w:author="Ryan Essex" w:date="2016-03-07T11:15:00Z">
          <w:pPr>
            <w:pStyle w:val="NoSpacing"/>
          </w:pPr>
        </w:pPrChange>
      </w:pPr>
      <w:r>
        <w:rPr>
          <w:rFonts w:cs="Arial"/>
        </w:rPr>
        <w:t>The College maintains shared scientific and core facilities for transgenic animals, DNA plasmid sequencing, proteomics, mass spectroscopy, micro-arrays, deep sequencing</w:t>
      </w:r>
      <w:r w:rsidR="00AF198B">
        <w:rPr>
          <w:rFonts w:cs="Arial"/>
        </w:rPr>
        <w:t xml:space="preserve"> and Li-</w:t>
      </w:r>
      <w:proofErr w:type="spellStart"/>
      <w:r w:rsidR="00AF198B">
        <w:rPr>
          <w:rFonts w:cs="Arial"/>
        </w:rPr>
        <w:t>Cor</w:t>
      </w:r>
      <w:proofErr w:type="spellEnd"/>
      <w:r w:rsidR="00AF198B">
        <w:rPr>
          <w:rFonts w:cs="Arial"/>
        </w:rPr>
        <w:t xml:space="preserve"> system for Western blots</w:t>
      </w:r>
      <w:r>
        <w:rPr>
          <w:rFonts w:cs="Arial"/>
        </w:rPr>
        <w:t xml:space="preserve">.  For more information see </w:t>
      </w:r>
      <w:r w:rsidR="00D455AC">
        <w:fldChar w:fldCharType="begin"/>
      </w:r>
      <w:r w:rsidR="00D455AC">
        <w:instrText xml:space="preserve"> HYPERLINK "http://www.aecom.yu.edu/home/shared.asp" </w:instrText>
      </w:r>
      <w:r w:rsidR="00D455AC">
        <w:fldChar w:fldCharType="separate"/>
      </w:r>
      <w:r w:rsidRPr="004D2A5A">
        <w:rPr>
          <w:rStyle w:val="Hyperlink"/>
          <w:rFonts w:cs="Arial"/>
          <w:color w:val="0000FF"/>
        </w:rPr>
        <w:t>http://www.aecom.yu.edu/home/shared.asp</w:t>
      </w:r>
      <w:r w:rsidR="00D455AC">
        <w:rPr>
          <w:rStyle w:val="Hyperlink"/>
          <w:rFonts w:cs="Arial"/>
          <w:color w:val="0000FF"/>
        </w:rPr>
        <w:fldChar w:fldCharType="end"/>
      </w:r>
      <w:r w:rsidRPr="004D2A5A">
        <w:rPr>
          <w:rFonts w:cs="Arial"/>
          <w:color w:val="0000FF"/>
        </w:rPr>
        <w:t>.</w:t>
      </w:r>
    </w:p>
    <w:p w14:paraId="686D2030" w14:textId="0AE290D8" w:rsidR="00B31B7C" w:rsidRPr="009D5061" w:rsidRDefault="00B31B7C">
      <w:pPr>
        <w:pStyle w:val="NoSpacing"/>
        <w:spacing w:afterLines="30" w:after="72"/>
        <w:pPrChange w:id="9" w:author="Ryan Essex" w:date="2016-03-07T11:15:00Z">
          <w:pPr>
            <w:pStyle w:val="NoSpacing"/>
          </w:pPr>
        </w:pPrChange>
      </w:pPr>
      <w:r w:rsidRPr="009D5061">
        <w:t>There is a Biostatistics Shared Resource available to the investigators at Kennedy Center for consult</w:t>
      </w:r>
      <w:r w:rsidR="00AF198B">
        <w:t>ing with the design, conduct, an</w:t>
      </w:r>
      <w:r w:rsidRPr="009D5061">
        <w:t xml:space="preserve">d analysis of biomedical research (Director </w:t>
      </w:r>
      <w:del w:id="10" w:author="Ryan Essex" w:date="2016-03-07T11:16:00Z">
        <w:r w:rsidRPr="009D5061" w:rsidDel="00D455AC">
          <w:delText>Dr</w:delText>
        </w:r>
      </w:del>
      <w:ins w:id="11" w:author="Ryan Essex" w:date="2016-03-07T11:16:00Z">
        <w:r w:rsidR="00D455AC">
          <w:t>Dr.</w:t>
        </w:r>
      </w:ins>
      <w:r w:rsidRPr="009D5061">
        <w:t xml:space="preserve"> Mimi Kim): </w:t>
      </w:r>
      <w:r w:rsidR="00D455AC">
        <w:fldChar w:fldCharType="begin"/>
      </w:r>
      <w:r w:rsidR="00D455AC">
        <w:instrText xml:space="preserve"> HYPERLINK "http://eph.aecom.yu.edu/web/division_details.aspx?id=10" </w:instrText>
      </w:r>
      <w:r w:rsidR="00D455AC">
        <w:fldChar w:fldCharType="separate"/>
      </w:r>
      <w:r w:rsidRPr="004D2A5A">
        <w:rPr>
          <w:rStyle w:val="Hyperlink"/>
          <w:rFonts w:cs="Arial"/>
          <w:color w:val="0000FF"/>
        </w:rPr>
        <w:t>http://eph.aecom.yu.edu/web/division_details.aspx?id=10</w:t>
      </w:r>
      <w:r w:rsidR="00D455AC">
        <w:rPr>
          <w:rStyle w:val="Hyperlink"/>
          <w:rFonts w:cs="Arial"/>
          <w:color w:val="0000FF"/>
        </w:rPr>
        <w:fldChar w:fldCharType="end"/>
      </w:r>
      <w:r w:rsidRPr="009D5061">
        <w:t xml:space="preserve"> </w:t>
      </w:r>
    </w:p>
    <w:p w14:paraId="3D78BBC3" w14:textId="77777777" w:rsidR="00B31B7C" w:rsidRPr="009D5061" w:rsidRDefault="00B31B7C">
      <w:pPr>
        <w:pStyle w:val="NoSpacing"/>
        <w:spacing w:afterLines="30" w:after="72"/>
        <w:pPrChange w:id="12" w:author="Ryan Essex" w:date="2016-03-07T11:15:00Z">
          <w:pPr>
            <w:pStyle w:val="NoSpacing"/>
          </w:pPr>
        </w:pPrChange>
      </w:pPr>
      <w:r w:rsidRPr="009D5061">
        <w:t xml:space="preserve">There is a </w:t>
      </w:r>
      <w:proofErr w:type="spellStart"/>
      <w:r w:rsidRPr="009D5061">
        <w:t>Neurogenomics</w:t>
      </w:r>
      <w:proofErr w:type="spellEnd"/>
      <w:r w:rsidRPr="009D5061">
        <w:t xml:space="preserve"> Core Facility (Director John </w:t>
      </w:r>
      <w:proofErr w:type="spellStart"/>
      <w:r w:rsidRPr="009D5061">
        <w:t>Greally</w:t>
      </w:r>
      <w:proofErr w:type="spellEnd"/>
      <w:r w:rsidRPr="009D5061">
        <w:t xml:space="preserve"> M</w:t>
      </w:r>
      <w:r w:rsidR="004E30F1" w:rsidRPr="009D5061">
        <w:t>B</w:t>
      </w:r>
      <w:r w:rsidRPr="009D5061">
        <w:t xml:space="preserve"> PhD) for consultation on data analysis for the microarray and genomics data:</w:t>
      </w:r>
    </w:p>
    <w:p w14:paraId="5BC7F803" w14:textId="77777777" w:rsidR="00B31B7C" w:rsidRPr="004D2A5A" w:rsidRDefault="00D455AC">
      <w:pPr>
        <w:pStyle w:val="NoSpacing"/>
        <w:spacing w:afterLines="30" w:after="72"/>
        <w:rPr>
          <w:rFonts w:cs="Arial"/>
          <w:color w:val="0000FF"/>
        </w:rPr>
        <w:pPrChange w:id="13" w:author="Ryan Essex" w:date="2016-03-07T11:15:00Z">
          <w:pPr/>
        </w:pPrChange>
      </w:pPr>
      <w:r>
        <w:fldChar w:fldCharType="begin"/>
      </w:r>
      <w:r>
        <w:instrText xml:space="preserve"> HYPERLINK "http://www.einstein.yu.edu/centers/iddrc/iddrc.aspx?id=30134&amp;ekmensel=15074e5e_4332_4335_btnlinkHuman" </w:instrText>
      </w:r>
      <w:r>
        <w:fldChar w:fldCharType="separate"/>
      </w:r>
      <w:r w:rsidR="00B31B7C" w:rsidRPr="004D2A5A">
        <w:rPr>
          <w:rStyle w:val="Hyperlink"/>
          <w:rFonts w:cs="Arial"/>
          <w:color w:val="0000FF"/>
        </w:rPr>
        <w:t>http://www.einstein.yu.edu/centers/iddrc/iddrc.aspx?id=30134&amp;ekmensel=15074e5e_4332_4335_btnlinkHuman</w:t>
      </w:r>
      <w:r>
        <w:rPr>
          <w:rStyle w:val="Hyperlink"/>
          <w:rFonts w:cs="Arial"/>
          <w:color w:val="0000FF"/>
        </w:rPr>
        <w:fldChar w:fldCharType="end"/>
      </w:r>
    </w:p>
    <w:p w14:paraId="2471F899" w14:textId="30DB6013" w:rsidR="00B31B7C" w:rsidRPr="009D5061" w:rsidRDefault="00B31B7C">
      <w:pPr>
        <w:pStyle w:val="NoSpacing"/>
        <w:spacing w:afterLines="30" w:after="72"/>
        <w:pPrChange w:id="14" w:author="Ryan Essex" w:date="2016-03-07T11:15:00Z">
          <w:pPr>
            <w:pStyle w:val="NoSpacing"/>
          </w:pPr>
        </w:pPrChange>
      </w:pPr>
      <w:r w:rsidRPr="009D5061">
        <w:t xml:space="preserve">There is a </w:t>
      </w:r>
      <w:r w:rsidR="004E30F1" w:rsidRPr="009D5061">
        <w:t>Cell and Molecular Imaging Core</w:t>
      </w:r>
      <w:r w:rsidRPr="009D5061">
        <w:t xml:space="preserve"> Facility at Kennedy</w:t>
      </w:r>
      <w:r w:rsidR="004E30F1" w:rsidRPr="009D5061">
        <w:t xml:space="preserve"> (Director </w:t>
      </w:r>
      <w:del w:id="15" w:author="Ryan Essex" w:date="2016-03-07T11:16:00Z">
        <w:r w:rsidR="004E30F1" w:rsidRPr="009D5061" w:rsidDel="00D455AC">
          <w:delText>Dr</w:delText>
        </w:r>
      </w:del>
      <w:ins w:id="16" w:author="Ryan Essex" w:date="2016-03-07T11:16:00Z">
        <w:r w:rsidR="00D455AC">
          <w:t>Dr.</w:t>
        </w:r>
      </w:ins>
      <w:r w:rsidR="004E30F1" w:rsidRPr="009D5061">
        <w:t xml:space="preserve"> </w:t>
      </w:r>
      <w:proofErr w:type="spellStart"/>
      <w:r w:rsidR="004E30F1" w:rsidRPr="009D5061">
        <w:t>Kostantin</w:t>
      </w:r>
      <w:proofErr w:type="spellEnd"/>
      <w:r w:rsidR="004E30F1" w:rsidRPr="009D5061">
        <w:t xml:space="preserve"> </w:t>
      </w:r>
      <w:proofErr w:type="spellStart"/>
      <w:r w:rsidR="004E30F1" w:rsidRPr="009D5061">
        <w:t>Dobrenis</w:t>
      </w:r>
      <w:proofErr w:type="spellEnd"/>
      <w:r w:rsidR="004E30F1" w:rsidRPr="009D5061">
        <w:t>)</w:t>
      </w:r>
      <w:r w:rsidRPr="009D5061">
        <w:t xml:space="preserve"> with the following capabilities:</w:t>
      </w:r>
    </w:p>
    <w:p w14:paraId="435AC9D8" w14:textId="77777777" w:rsidR="00B31B7C" w:rsidRPr="009D5061" w:rsidRDefault="00B31B7C">
      <w:pPr>
        <w:pStyle w:val="NoSpacing"/>
        <w:spacing w:afterLines="30" w:after="72"/>
        <w:pPrChange w:id="17" w:author="Ryan Essex" w:date="2016-03-07T11:15:00Z">
          <w:pPr>
            <w:pStyle w:val="NoSpacing"/>
          </w:pPr>
        </w:pPrChange>
      </w:pPr>
      <w:proofErr w:type="spellStart"/>
      <w:r w:rsidRPr="009D5061">
        <w:t>Ultrastructural</w:t>
      </w:r>
      <w:proofErr w:type="spellEnd"/>
      <w:r w:rsidRPr="009D5061">
        <w:t xml:space="preserve"> Analysis Facility: A Philips CM10 electron microscope, two </w:t>
      </w:r>
      <w:proofErr w:type="spellStart"/>
      <w:r w:rsidRPr="009D5061">
        <w:t>Sorvall</w:t>
      </w:r>
      <w:proofErr w:type="spellEnd"/>
      <w:r w:rsidRPr="009D5061">
        <w:t xml:space="preserve"> model </w:t>
      </w:r>
      <w:proofErr w:type="spellStart"/>
      <w:r w:rsidRPr="009D5061">
        <w:t>ultramicrotomes</w:t>
      </w:r>
      <w:proofErr w:type="spellEnd"/>
      <w:r w:rsidRPr="009D5061">
        <w:t xml:space="preserve"> on </w:t>
      </w:r>
      <w:proofErr w:type="spellStart"/>
      <w:r w:rsidRPr="009D5061">
        <w:t>antivibration</w:t>
      </w:r>
      <w:proofErr w:type="spellEnd"/>
      <w:r w:rsidRPr="009D5061">
        <w:t xml:space="preserve"> tables are available for thick and thin tissue sectioning.</w:t>
      </w:r>
    </w:p>
    <w:p w14:paraId="7BF6DF98" w14:textId="5380618E" w:rsidR="007D4E64" w:rsidRPr="009D5061" w:rsidRDefault="00B31B7C">
      <w:pPr>
        <w:pStyle w:val="NoSpacing"/>
        <w:spacing w:afterLines="30" w:after="72"/>
        <w:rPr>
          <w:rStyle w:val="Hyperlink"/>
          <w:rFonts w:cs="Arial"/>
        </w:rPr>
        <w:pPrChange w:id="18" w:author="Ryan Essex" w:date="2016-03-07T11:15:00Z">
          <w:pPr>
            <w:pStyle w:val="NoSpacing"/>
          </w:pPr>
        </w:pPrChange>
      </w:pPr>
      <w:r w:rsidRPr="009D5061">
        <w:lastRenderedPageBreak/>
        <w:t xml:space="preserve">Confocal Bio-Imaging: (1) An Olympus </w:t>
      </w:r>
      <w:proofErr w:type="spellStart"/>
      <w:r w:rsidRPr="009D5061">
        <w:t>Fluoview</w:t>
      </w:r>
      <w:proofErr w:type="spellEnd"/>
      <w:r w:rsidRPr="009D5061">
        <w:t xml:space="preserve"> 500 Confocal Microscope built around a BX50WI upright microscope, equipped with 4 lasers, five channel acquisition and capable of 2-photon analysis. (2) A Nikon RCM8000 Real Time scanning fluorescence confocal system equipped with an inverted </w:t>
      </w:r>
      <w:proofErr w:type="spellStart"/>
      <w:r w:rsidRPr="009D5061">
        <w:t>Diaphot</w:t>
      </w:r>
      <w:proofErr w:type="spellEnd"/>
      <w:r w:rsidRPr="009D5061">
        <w:t xml:space="preserve"> microscope with incubation chamber, Argon Ion and green </w:t>
      </w:r>
      <w:proofErr w:type="spellStart"/>
      <w:r w:rsidRPr="009D5061">
        <w:t>Hene</w:t>
      </w:r>
      <w:proofErr w:type="spellEnd"/>
      <w:r w:rsidRPr="009D5061">
        <w:t xml:space="preserve"> lasers, 2 PMTs, on-line ratio imaging, a Sun, Silicon Graphics and PC computer, and sophisticated Nikon and </w:t>
      </w:r>
      <w:proofErr w:type="spellStart"/>
      <w:r w:rsidRPr="009D5061">
        <w:t>Metamorph</w:t>
      </w:r>
      <w:proofErr w:type="spellEnd"/>
      <w:r w:rsidRPr="009D5061">
        <w:t xml:space="preserve"> (UIC) quantitative image analysis software tools.</w:t>
      </w:r>
      <w:r w:rsidR="004410D0">
        <w:t xml:space="preserve"> </w:t>
      </w:r>
      <w:proofErr w:type="spellStart"/>
      <w:proofErr w:type="gramStart"/>
      <w:r w:rsidR="004E30F1" w:rsidRPr="009D5061">
        <w:t>Neurolucida</w:t>
      </w:r>
      <w:proofErr w:type="spellEnd"/>
      <w:r w:rsidR="004E30F1" w:rsidRPr="009D5061">
        <w:t>/</w:t>
      </w:r>
      <w:proofErr w:type="spellStart"/>
      <w:r w:rsidR="004E30F1" w:rsidRPr="009D5061">
        <w:t>Steroinvestigator</w:t>
      </w:r>
      <w:proofErr w:type="spellEnd"/>
      <w:r w:rsidR="004E30F1" w:rsidRPr="009D5061">
        <w:t xml:space="preserve"> and electron microscope.</w:t>
      </w:r>
      <w:proofErr w:type="gramEnd"/>
      <w:r w:rsidR="004410D0">
        <w:t xml:space="preserve"> </w:t>
      </w:r>
      <w:r w:rsidR="00D455AC">
        <w:fldChar w:fldCharType="begin"/>
      </w:r>
      <w:r w:rsidR="00D455AC">
        <w:instrText xml:space="preserve"> HYPERLINK "http://www.einstein.yu.edu/centers/iddrc/iddrc.aspx?id=30135&amp;ekmensel=15074e5e_4332_4335_btnlinkHuman" </w:instrText>
      </w:r>
      <w:r w:rsidR="00D455AC">
        <w:fldChar w:fldCharType="separate"/>
      </w:r>
      <w:r w:rsidR="004410D0" w:rsidRPr="004D2A5A">
        <w:rPr>
          <w:rStyle w:val="Hyperlink"/>
          <w:rFonts w:cs="Arial"/>
          <w:color w:val="0000FF"/>
        </w:rPr>
        <w:t>http://www.einstein.yu.edu/centers/iddrc/iddrc.aspx?id=30135&amp;ekmensel=15074e5e_4332_4335_btnlinkHuman</w:t>
      </w:r>
      <w:r w:rsidR="00D455AC">
        <w:rPr>
          <w:rStyle w:val="Hyperlink"/>
          <w:rFonts w:cs="Arial"/>
          <w:color w:val="0000FF"/>
        </w:rPr>
        <w:fldChar w:fldCharType="end"/>
      </w:r>
    </w:p>
    <w:p w14:paraId="48ECD6EF" w14:textId="6B0175D1" w:rsidR="003C093A" w:rsidRDefault="003C093A">
      <w:pPr>
        <w:pStyle w:val="NoSpacing"/>
        <w:spacing w:afterLines="30" w:after="72"/>
        <w:pPrChange w:id="19" w:author="Ryan Essex" w:date="2016-03-07T11:15:00Z">
          <w:pPr>
            <w:pStyle w:val="NoSpacing"/>
          </w:pPr>
        </w:pPrChange>
      </w:pPr>
      <w:r>
        <w:t xml:space="preserve">A Rodent Behavioral Evaluation Core Facility (Director </w:t>
      </w:r>
      <w:del w:id="20" w:author="Ryan Essex" w:date="2016-03-07T11:16:00Z">
        <w:r w:rsidDel="00D455AC">
          <w:delText>Dr</w:delText>
        </w:r>
      </w:del>
      <w:ins w:id="21" w:author="Ryan Essex" w:date="2016-03-07T11:16:00Z">
        <w:r w:rsidR="00D455AC">
          <w:t>Dr.</w:t>
        </w:r>
      </w:ins>
      <w:r>
        <w:t xml:space="preserve"> Maria </w:t>
      </w:r>
      <w:proofErr w:type="spellStart"/>
      <w:r>
        <w:t>Guilinello</w:t>
      </w:r>
      <w:proofErr w:type="spellEnd"/>
      <w:r>
        <w:t>) is available to the investigators at Kennedy that provides the possibility to perform a variety of behavioral and functional assays on rodents.</w:t>
      </w:r>
    </w:p>
    <w:p w14:paraId="40FE6D75" w14:textId="77777777" w:rsidR="003C093A" w:rsidRPr="004D2A5A" w:rsidRDefault="00D455AC">
      <w:pPr>
        <w:spacing w:afterLines="30" w:after="72"/>
        <w:rPr>
          <w:rFonts w:ascii="Arial" w:hAnsi="Arial"/>
          <w:color w:val="0000FF"/>
          <w:sz w:val="22"/>
        </w:rPr>
        <w:pPrChange w:id="22" w:author="Ryan Essex" w:date="2016-03-07T11:15:00Z">
          <w:pPr/>
        </w:pPrChange>
      </w:pPr>
      <w:r>
        <w:fldChar w:fldCharType="begin"/>
      </w:r>
      <w:r>
        <w:instrText xml:space="preserve"> HYPERLINK "http://einstein.yu.edu/research/shared-facilities/cores/49/rodent-behavioral-evaluation/" </w:instrText>
      </w:r>
      <w:r>
        <w:fldChar w:fldCharType="separate"/>
      </w:r>
      <w:r w:rsidR="003C093A" w:rsidRPr="004D2A5A">
        <w:rPr>
          <w:rStyle w:val="Hyperlink"/>
          <w:rFonts w:ascii="Arial" w:hAnsi="Arial"/>
          <w:color w:val="0000FF"/>
          <w:sz w:val="22"/>
        </w:rPr>
        <w:t>http://einstein.yu.edu/research/shared-facilities/cores/49/rodent-behavioral-evaluation/</w:t>
      </w:r>
      <w:r>
        <w:rPr>
          <w:rStyle w:val="Hyperlink"/>
          <w:rFonts w:ascii="Arial" w:hAnsi="Arial"/>
          <w:color w:val="0000FF"/>
          <w:sz w:val="22"/>
        </w:rPr>
        <w:fldChar w:fldCharType="end"/>
      </w:r>
    </w:p>
    <w:p w14:paraId="2B4AB55B" w14:textId="7F2B5E0C" w:rsidR="003C093A" w:rsidRPr="004D2A5A" w:rsidRDefault="00D455AC">
      <w:pPr>
        <w:spacing w:afterLines="30" w:after="72"/>
        <w:rPr>
          <w:rFonts w:ascii="Arial" w:hAnsi="Arial" w:cs="Arial"/>
          <w:color w:val="0000FF"/>
          <w:sz w:val="22"/>
          <w:szCs w:val="22"/>
        </w:rPr>
        <w:pPrChange w:id="23" w:author="Ryan Essex" w:date="2016-03-07T11:15:00Z">
          <w:pPr/>
        </w:pPrChange>
      </w:pPr>
      <w:r>
        <w:fldChar w:fldCharType="begin"/>
      </w:r>
      <w:r>
        <w:instrText xml:space="preserve"> HYPERLINK "http://www.kennedy.aecom.yu.edu/core/behavioral/" </w:instrText>
      </w:r>
      <w:r>
        <w:fldChar w:fldCharType="separate"/>
      </w:r>
      <w:r w:rsidR="003C093A" w:rsidRPr="004D2A5A">
        <w:rPr>
          <w:rStyle w:val="Hyperlink"/>
          <w:rFonts w:ascii="Arial" w:hAnsi="Arial" w:cs="Arial"/>
          <w:color w:val="0000FF"/>
          <w:sz w:val="22"/>
          <w:szCs w:val="22"/>
        </w:rPr>
        <w:t>http://www.kennedy.aecom.yu.edu/core/behavioral/</w:t>
      </w:r>
      <w:r>
        <w:rPr>
          <w:rStyle w:val="Hyperlink"/>
          <w:rFonts w:ascii="Arial" w:hAnsi="Arial" w:cs="Arial"/>
          <w:color w:val="0000FF"/>
          <w:sz w:val="22"/>
          <w:szCs w:val="22"/>
        </w:rPr>
        <w:fldChar w:fldCharType="end"/>
      </w:r>
    </w:p>
    <w:p w14:paraId="6C1C23F8" w14:textId="77777777" w:rsidR="00D50A42" w:rsidRPr="00D50A42" w:rsidRDefault="00D50A42">
      <w:pPr>
        <w:pStyle w:val="Heading2"/>
        <w:spacing w:afterLines="30" w:after="72"/>
        <w:pPrChange w:id="24" w:author="Ryan Essex" w:date="2016-03-07T11:15:00Z">
          <w:pPr>
            <w:pStyle w:val="Heading2"/>
          </w:pPr>
        </w:pPrChange>
      </w:pPr>
      <w:r w:rsidRPr="00D50A42">
        <w:t>Gruss MRRC Equipment</w:t>
      </w:r>
    </w:p>
    <w:p w14:paraId="0E9CDEFA" w14:textId="77777777" w:rsidR="00D50A42" w:rsidRPr="00D50A42" w:rsidRDefault="00D50A42">
      <w:pPr>
        <w:pStyle w:val="NoSpacing"/>
        <w:spacing w:afterLines="30" w:after="72"/>
        <w:pPrChange w:id="25" w:author="Ryan Essex" w:date="2016-03-07T11:15:00Z">
          <w:pPr>
            <w:pStyle w:val="NoSpacing"/>
          </w:pPr>
        </w:pPrChange>
      </w:pPr>
      <w:r w:rsidRPr="00D50A42">
        <w:t xml:space="preserve">MRI laboratories (floor 1):  A magnetic/RF shielded room housing the 9.4 T, 21 cm Varian Direct Drive MRI/MRS system. Adjacent to the MRI laboratories are the following supporting areas; a machine shop, electronics and coil fabrication laboratory, a wet laboratory, a physiology instrumentation laboratory and an animal physiological laboratory including housing for barrier and non-barrier animals.  </w:t>
      </w:r>
    </w:p>
    <w:p w14:paraId="3322D64B" w14:textId="77777777" w:rsidR="00D50A42" w:rsidRPr="00D50A42" w:rsidRDefault="00D50A42">
      <w:pPr>
        <w:pStyle w:val="Heading2"/>
        <w:spacing w:afterLines="30" w:after="72"/>
        <w:pPrChange w:id="26" w:author="Ryan Essex" w:date="2016-03-07T11:15:00Z">
          <w:pPr>
            <w:pStyle w:val="Heading2"/>
          </w:pPr>
        </w:pPrChange>
      </w:pPr>
      <w:r w:rsidRPr="00D50A42">
        <w:t xml:space="preserve">Animal MRI (9.4 Tesla laboratory): </w:t>
      </w:r>
    </w:p>
    <w:p w14:paraId="5A83BAEF" w14:textId="77777777" w:rsidR="00D50A42" w:rsidRPr="00D50A42" w:rsidRDefault="00D50A42">
      <w:pPr>
        <w:pStyle w:val="NoSpacing"/>
        <w:spacing w:afterLines="30" w:after="72"/>
        <w:pPrChange w:id="27" w:author="Ryan Essex" w:date="2016-03-07T11:15:00Z">
          <w:pPr>
            <w:pStyle w:val="NoSpacing"/>
          </w:pPr>
        </w:pPrChange>
      </w:pPr>
      <w:r w:rsidRPr="00D50A42">
        <w:t xml:space="preserve">A 9.4 T 21 cm ID Agilent Direct Drive MRI, running VNMRJ 3.2.  This system is equipped with 2 channel Transmit / 4 channel Receive capability. A 12 cm ID gradient set (60 G/cm, 180 us rise-time) with integral 14 channel shim set is installed, and driven by a Copley 266 gradient amplifier (Analogic, MA) and a 14 channel, 10 amp / channel shim power supply (Resonance Research Inc., Billerica, MA).   </w:t>
      </w:r>
      <w:r w:rsidRPr="004D2A5A">
        <w:rPr>
          <w:i/>
        </w:rPr>
        <w:t>RF Coils:</w:t>
      </w:r>
      <w:r w:rsidRPr="00D50A42">
        <w:t xml:space="preserve">  Three double tuned transmit body coils (tuned to proton and either 19-F, 13-C or 31-P, M2M Imaging Corp., Cleveland, OH) and receive only surface coils for 1-H, P-31, 19-F and 13-C (Doty Scientific, Columbia, SC) are available for brain </w:t>
      </w:r>
      <w:r w:rsidRPr="00D50A42">
        <w:rPr>
          <w:i/>
        </w:rPr>
        <w:t>and</w:t>
      </w:r>
      <w:r w:rsidRPr="00D50A42">
        <w:t xml:space="preserve"> body rodent applications along with mouse and rat brain 4-channel array coils for SENSE imaging.  All coils are actively decoupled from surface coils using an M2M coil control unit and fiber optic communications.</w:t>
      </w:r>
    </w:p>
    <w:p w14:paraId="0AA74BCD" w14:textId="4B7E611B" w:rsidR="00D50A42" w:rsidRPr="00171B6A" w:rsidRDefault="00D50A42">
      <w:pPr>
        <w:pStyle w:val="NoSpacing"/>
        <w:spacing w:afterLines="30" w:after="72"/>
        <w:pPrChange w:id="28" w:author="Ryan Essex" w:date="2016-03-07T11:15:00Z">
          <w:pPr>
            <w:pStyle w:val="NoSpacing"/>
          </w:pPr>
        </w:pPrChange>
      </w:pPr>
      <w:r w:rsidRPr="00171B6A">
        <w:t>Adjacent to the 9.4 Tesla MRI laboratory is a 1</w:t>
      </w:r>
      <w:r w:rsidR="00CA3665">
        <w:t>4</w:t>
      </w:r>
      <w:r w:rsidRPr="00171B6A">
        <w:t xml:space="preserve"> </w:t>
      </w:r>
      <w:r w:rsidR="00CA3665">
        <w:t>m</w:t>
      </w:r>
      <w:r w:rsidRPr="00171B6A">
        <w:rPr>
          <w:vertAlign w:val="superscript"/>
        </w:rPr>
        <w:t>2</w:t>
      </w:r>
      <w:r w:rsidRPr="00171B6A">
        <w:t xml:space="preserve"> fully equipped surgical facility, general surgery tools, an operating light and autoclave. Physiological monitoring in the 9.4 Tesla MRI is achieved using either a </w:t>
      </w:r>
      <w:proofErr w:type="spellStart"/>
      <w:r w:rsidRPr="00171B6A">
        <w:t>BioPac</w:t>
      </w:r>
      <w:proofErr w:type="spellEnd"/>
      <w:r w:rsidRPr="00171B6A">
        <w:t xml:space="preserve"> (Goleta, CA</w:t>
      </w:r>
      <w:proofErr w:type="gramStart"/>
      <w:r w:rsidRPr="00171B6A">
        <w:t>)</w:t>
      </w:r>
      <w:r w:rsidRPr="00D97D25">
        <w:rPr>
          <w:rStyle w:val="paragraph1"/>
          <w:rFonts w:ascii="Arial" w:hAnsi="Arial" w:cs="Arial"/>
          <w:b/>
          <w:color w:val="000000"/>
          <w:szCs w:val="22"/>
        </w:rPr>
        <w:t xml:space="preserve"> </w:t>
      </w:r>
      <w:r w:rsidRPr="00171B6A">
        <w:t xml:space="preserve"> Systems</w:t>
      </w:r>
      <w:proofErr w:type="gramEnd"/>
      <w:r w:rsidRPr="00171B6A">
        <w:t xml:space="preserve"> MP150 Data acquisition system or  an SA Instruments (</w:t>
      </w:r>
      <w:proofErr w:type="spellStart"/>
      <w:r w:rsidRPr="00171B6A">
        <w:t>Bayshore</w:t>
      </w:r>
      <w:proofErr w:type="spellEnd"/>
      <w:r w:rsidRPr="00171B6A">
        <w:t>, NY) model 1025 monitoring and gating system.</w:t>
      </w:r>
    </w:p>
    <w:p w14:paraId="4F13BD4E" w14:textId="77777777" w:rsidR="00D50A42" w:rsidRPr="00D50A42" w:rsidRDefault="00D50A42">
      <w:pPr>
        <w:pStyle w:val="Heading2"/>
        <w:spacing w:afterLines="30" w:after="72"/>
        <w:rPr>
          <w:i/>
        </w:rPr>
        <w:pPrChange w:id="29" w:author="Ryan Essex" w:date="2016-03-07T11:15:00Z">
          <w:pPr>
            <w:pStyle w:val="Heading2"/>
          </w:pPr>
        </w:pPrChange>
      </w:pPr>
      <w:r w:rsidRPr="00D50A42">
        <w:t>Computer Resources</w:t>
      </w:r>
    </w:p>
    <w:p w14:paraId="43523E44" w14:textId="77777777" w:rsidR="00D50A42" w:rsidRDefault="00D50A42">
      <w:pPr>
        <w:pStyle w:val="NoSpacing"/>
        <w:spacing w:afterLines="30" w:after="72"/>
        <w:pPrChange w:id="30" w:author="Ryan Essex" w:date="2016-03-07T11:15:00Z">
          <w:pPr>
            <w:pStyle w:val="NoSpacing"/>
          </w:pPr>
        </w:pPrChange>
      </w:pPr>
      <w:r w:rsidRPr="004D2A5A">
        <w:rPr>
          <w:i/>
        </w:rPr>
        <w:t>Imaging Analysis Hardware</w:t>
      </w:r>
      <w:r w:rsidRPr="00D50A42">
        <w:t xml:space="preserve">: All MRRC data processing is done transparently through the Einstein-Yeshiva High-Performance Supercomputing Cluster (HPSC or “the Cluster”).  The Cluster consists of 120 computing “nodes” for a grand total of over 2,000 processor cores supported by 8 gigabytes and 4 terabytes of RAM memory per node and a total 800 terabytes of raw storage. </w:t>
      </w:r>
      <w:r w:rsidRPr="004D2A5A">
        <w:rPr>
          <w:i/>
        </w:rPr>
        <w:t>General Image Analysis/Scientific Software:</w:t>
      </w:r>
      <w:r w:rsidRPr="00D50A42">
        <w:rPr>
          <w:u w:val="single"/>
        </w:rPr>
        <w:t xml:space="preserve"> </w:t>
      </w:r>
      <w:r w:rsidRPr="00D50A42">
        <w:t xml:space="preserve">Managed software access is provided to all users.  Supported software includes AFNI, FSL, SPM, AEDES, </w:t>
      </w:r>
      <w:proofErr w:type="spellStart"/>
      <w:r w:rsidRPr="00D50A42">
        <w:t>ImageJ</w:t>
      </w:r>
      <w:proofErr w:type="spellEnd"/>
      <w:r w:rsidRPr="00D50A42">
        <w:t xml:space="preserve">, </w:t>
      </w:r>
      <w:proofErr w:type="spellStart"/>
      <w:r w:rsidRPr="00D50A42">
        <w:t>FreeSurfer</w:t>
      </w:r>
      <w:proofErr w:type="spellEnd"/>
      <w:r w:rsidRPr="00D50A42">
        <w:t xml:space="preserve">, </w:t>
      </w:r>
      <w:proofErr w:type="spellStart"/>
      <w:r w:rsidRPr="00D50A42">
        <w:t>MRIcro</w:t>
      </w:r>
      <w:proofErr w:type="spellEnd"/>
      <w:r w:rsidRPr="00D50A42">
        <w:t xml:space="preserve">/n, and several MATLAB toolboxes for functional MRI analyses; </w:t>
      </w:r>
      <w:proofErr w:type="spellStart"/>
      <w:r w:rsidRPr="00D50A42">
        <w:t>LCModel</w:t>
      </w:r>
      <w:proofErr w:type="spellEnd"/>
      <w:r w:rsidRPr="00D50A42">
        <w:t xml:space="preserve">, MRUI, and LUIS for spectroscopy and ASL; and </w:t>
      </w:r>
      <w:proofErr w:type="spellStart"/>
      <w:r w:rsidRPr="00D50A42">
        <w:t>MedINRIA</w:t>
      </w:r>
      <w:proofErr w:type="spellEnd"/>
      <w:r w:rsidRPr="00D50A42">
        <w:t xml:space="preserve">, Slicer, </w:t>
      </w:r>
      <w:proofErr w:type="spellStart"/>
      <w:r w:rsidRPr="00D50A42">
        <w:t>TrackVis</w:t>
      </w:r>
      <w:proofErr w:type="spellEnd"/>
      <w:r w:rsidRPr="00D50A42">
        <w:t xml:space="preserve">, CATNAP, and CAMINO for diffusion and tractography analyses.  Other computing and statistical software is available through the University including SPSS. </w:t>
      </w:r>
      <w:r w:rsidRPr="004D2A5A">
        <w:rPr>
          <w:i/>
        </w:rPr>
        <w:t>Specialized Image Analysis Software:</w:t>
      </w:r>
      <w:r w:rsidRPr="00D50A42">
        <w:rPr>
          <w:u w:val="single"/>
        </w:rPr>
        <w:t xml:space="preserve"> </w:t>
      </w:r>
      <w:r w:rsidRPr="00D50A42">
        <w:t>Image analysis software is also developed in-house for a variety of purposes.  The code is written in C++, MATLAB, or IDL.</w:t>
      </w:r>
    </w:p>
    <w:p w14:paraId="1A150573" w14:textId="77777777" w:rsidR="009D6186" w:rsidRDefault="009D6186">
      <w:pPr>
        <w:pStyle w:val="NoSpacing"/>
        <w:spacing w:afterLines="30" w:after="72"/>
        <w:pPrChange w:id="31" w:author="Ryan Essex" w:date="2016-03-07T11:15:00Z">
          <w:pPr>
            <w:pStyle w:val="NoSpacing"/>
          </w:pPr>
        </w:pPrChange>
      </w:pPr>
    </w:p>
    <w:p w14:paraId="6A363395" w14:textId="3FE7F5E3" w:rsidR="007E2162" w:rsidRDefault="00D455AC">
      <w:pPr>
        <w:pStyle w:val="Heading2"/>
        <w:spacing w:afterLines="30" w:after="72"/>
        <w:pPrChange w:id="32" w:author="Ryan Essex" w:date="2016-03-07T11:15:00Z">
          <w:pPr>
            <w:pStyle w:val="Heading2"/>
          </w:pPr>
        </w:pPrChange>
      </w:pPr>
      <w:ins w:id="33" w:author="Ryan Essex" w:date="2016-03-07T11:13:00Z">
        <w:r>
          <w:t xml:space="preserve">2. </w:t>
        </w:r>
      </w:ins>
      <w:r w:rsidR="007E2162" w:rsidRPr="00B90B9A">
        <w:t>University of Melbourne (</w:t>
      </w:r>
      <w:r w:rsidR="00142B67" w:rsidRPr="004F5BAC">
        <w:t>Terence O’Brien, Nigel Jones, Sandy Shultz</w:t>
      </w:r>
      <w:r w:rsidR="007E2162" w:rsidRPr="00B90B9A">
        <w:t>)</w:t>
      </w:r>
    </w:p>
    <w:p w14:paraId="5B71A1EC" w14:textId="77777777" w:rsidR="002D436D" w:rsidRPr="002D436D" w:rsidRDefault="002D436D">
      <w:pPr>
        <w:spacing w:afterLines="30" w:after="72"/>
        <w:jc w:val="both"/>
        <w:rPr>
          <w:rFonts w:ascii="Arial" w:hAnsi="Arial" w:cs="Arial"/>
          <w:sz w:val="22"/>
          <w:szCs w:val="22"/>
          <w:lang w:val="en-GB"/>
        </w:rPr>
        <w:pPrChange w:id="34" w:author="Ryan Essex" w:date="2016-03-07T11:15:00Z">
          <w:pPr>
            <w:jc w:val="both"/>
          </w:pPr>
        </w:pPrChange>
      </w:pPr>
      <w:r w:rsidRPr="004D2A5A">
        <w:rPr>
          <w:rStyle w:val="Heading2Char"/>
        </w:rPr>
        <w:t>Epilepsy and Neuropharmacology Laboratory:</w:t>
      </w:r>
      <w:r w:rsidRPr="002D436D">
        <w:rPr>
          <w:rFonts w:ascii="Arial" w:hAnsi="Arial" w:cs="Arial"/>
          <w:b/>
          <w:sz w:val="22"/>
          <w:szCs w:val="22"/>
        </w:rPr>
        <w:t xml:space="preserve"> </w:t>
      </w:r>
      <w:r w:rsidRPr="002D436D">
        <w:rPr>
          <w:rFonts w:ascii="Arial" w:hAnsi="Arial" w:cs="Arial"/>
          <w:sz w:val="22"/>
          <w:szCs w:val="22"/>
          <w:lang w:val="en-GB"/>
        </w:rPr>
        <w:t xml:space="preserve">This laboratory is located at the University of Melbourne’s new state-of-the-art Neuroscience building, the Melbourne Brain Centre. The research environment at the Melbourne Brain Centre is both ideal and necessary for this project as it offers full access to advanced imaging (MRI and PET), behavioural testing, EEG, </w:t>
      </w:r>
      <w:proofErr w:type="spellStart"/>
      <w:r w:rsidRPr="002D436D">
        <w:rPr>
          <w:rFonts w:ascii="Arial" w:hAnsi="Arial" w:cs="Arial"/>
          <w:sz w:val="22"/>
          <w:szCs w:val="22"/>
          <w:lang w:val="en-GB"/>
        </w:rPr>
        <w:t>immunohistochemical</w:t>
      </w:r>
      <w:proofErr w:type="spellEnd"/>
      <w:r w:rsidRPr="002D436D">
        <w:rPr>
          <w:rFonts w:ascii="Arial" w:hAnsi="Arial" w:cs="Arial"/>
          <w:sz w:val="22"/>
          <w:szCs w:val="22"/>
          <w:lang w:val="en-GB"/>
        </w:rPr>
        <w:t xml:space="preserve">, and molecular facilities. </w:t>
      </w:r>
    </w:p>
    <w:p w14:paraId="315DBCD1" w14:textId="67432A47" w:rsidR="002D436D" w:rsidRPr="002D436D" w:rsidRDefault="002D436D">
      <w:pPr>
        <w:spacing w:afterLines="30" w:after="72"/>
        <w:jc w:val="both"/>
        <w:rPr>
          <w:rFonts w:ascii="Arial" w:hAnsi="Arial" w:cs="Arial"/>
          <w:sz w:val="22"/>
          <w:szCs w:val="22"/>
        </w:rPr>
        <w:pPrChange w:id="35" w:author="Ryan Essex" w:date="2016-03-07T11:15:00Z">
          <w:pPr>
            <w:jc w:val="both"/>
          </w:pPr>
        </w:pPrChange>
      </w:pPr>
      <w:r w:rsidRPr="002D436D">
        <w:rPr>
          <w:rFonts w:ascii="Arial" w:hAnsi="Arial" w:cs="Arial"/>
          <w:sz w:val="22"/>
          <w:szCs w:val="22"/>
        </w:rPr>
        <w:t xml:space="preserve">This laboratory </w:t>
      </w:r>
      <w:r w:rsidRPr="002D436D">
        <w:rPr>
          <w:rFonts w:ascii="Arial" w:hAnsi="Arial" w:cs="Arial"/>
          <w:sz w:val="22"/>
          <w:szCs w:val="22"/>
          <w:lang w:val="en-GB"/>
        </w:rPr>
        <w:t xml:space="preserve">(~100 </w:t>
      </w:r>
      <w:proofErr w:type="spellStart"/>
      <w:r w:rsidRPr="002D436D">
        <w:rPr>
          <w:rFonts w:ascii="Arial" w:hAnsi="Arial" w:cs="Arial"/>
          <w:sz w:val="22"/>
          <w:szCs w:val="22"/>
          <w:lang w:val="en-GB"/>
        </w:rPr>
        <w:t>sqm</w:t>
      </w:r>
      <w:proofErr w:type="spellEnd"/>
      <w:r w:rsidRPr="002D436D">
        <w:rPr>
          <w:rFonts w:ascii="Arial" w:hAnsi="Arial" w:cs="Arial"/>
          <w:sz w:val="22"/>
          <w:szCs w:val="22"/>
        </w:rPr>
        <w:t>) has successfully developed and optimized a facility for studying a variety of rat and mouse models of seizures/epilepsy (e.g. amygdala kindling, 6Hz psychomotor test, acute PTZ challenge, GAERS, post-</w:t>
      </w:r>
      <w:proofErr w:type="spellStart"/>
      <w:r w:rsidRPr="002D436D">
        <w:rPr>
          <w:rFonts w:ascii="Arial" w:hAnsi="Arial" w:cs="Arial"/>
          <w:sz w:val="22"/>
          <w:szCs w:val="22"/>
        </w:rPr>
        <w:t>kainic</w:t>
      </w:r>
      <w:proofErr w:type="spellEnd"/>
      <w:r w:rsidRPr="002D436D">
        <w:rPr>
          <w:rFonts w:ascii="Arial" w:hAnsi="Arial" w:cs="Arial"/>
          <w:sz w:val="22"/>
          <w:szCs w:val="22"/>
        </w:rPr>
        <w:t xml:space="preserve"> acid status </w:t>
      </w:r>
      <w:proofErr w:type="spellStart"/>
      <w:r w:rsidRPr="002D436D">
        <w:rPr>
          <w:rFonts w:ascii="Arial" w:hAnsi="Arial" w:cs="Arial"/>
          <w:sz w:val="22"/>
          <w:szCs w:val="22"/>
        </w:rPr>
        <w:t>epilepticus</w:t>
      </w:r>
      <w:proofErr w:type="spellEnd"/>
      <w:r w:rsidRPr="002D436D">
        <w:rPr>
          <w:rFonts w:ascii="Arial" w:hAnsi="Arial" w:cs="Arial"/>
          <w:sz w:val="22"/>
          <w:szCs w:val="22"/>
        </w:rPr>
        <w:t xml:space="preserve">, post-traumatic, post-stroke, cerebral </w:t>
      </w:r>
      <w:proofErr w:type="spellStart"/>
      <w:r w:rsidRPr="002D436D">
        <w:rPr>
          <w:rFonts w:ascii="Arial" w:hAnsi="Arial" w:cs="Arial"/>
          <w:sz w:val="22"/>
          <w:szCs w:val="22"/>
        </w:rPr>
        <w:t>tumour</w:t>
      </w:r>
      <w:proofErr w:type="spellEnd"/>
      <w:r w:rsidRPr="002D436D">
        <w:rPr>
          <w:rFonts w:ascii="Arial" w:hAnsi="Arial" w:cs="Arial"/>
          <w:sz w:val="22"/>
          <w:szCs w:val="22"/>
        </w:rPr>
        <w:t xml:space="preserve"> associated epilepsy). We have extensive published experience in discovery and drug development research using these models. We have the capacity for prolonged video-EEG monitoring (</w:t>
      </w:r>
      <w:proofErr w:type="spellStart"/>
      <w:r w:rsidRPr="002D436D">
        <w:rPr>
          <w:rFonts w:ascii="Arial" w:hAnsi="Arial" w:cs="Arial"/>
          <w:sz w:val="22"/>
          <w:szCs w:val="22"/>
        </w:rPr>
        <w:t>Compumedics</w:t>
      </w:r>
      <w:proofErr w:type="spellEnd"/>
      <w:r w:rsidRPr="002D436D">
        <w:rPr>
          <w:rFonts w:ascii="Arial" w:hAnsi="Arial" w:cs="Arial"/>
          <w:sz w:val="22"/>
          <w:szCs w:val="22"/>
        </w:rPr>
        <w:t xml:space="preserve">, </w:t>
      </w:r>
      <w:proofErr w:type="spellStart"/>
      <w:r w:rsidRPr="002D436D">
        <w:rPr>
          <w:rFonts w:ascii="Arial" w:hAnsi="Arial" w:cs="Arial"/>
          <w:sz w:val="22"/>
          <w:szCs w:val="22"/>
        </w:rPr>
        <w:t>Grael</w:t>
      </w:r>
      <w:proofErr w:type="spellEnd"/>
      <w:r w:rsidRPr="002D436D">
        <w:rPr>
          <w:rFonts w:ascii="Arial" w:hAnsi="Arial" w:cs="Arial"/>
          <w:sz w:val="22"/>
          <w:szCs w:val="22"/>
        </w:rPr>
        <w:t xml:space="preserve"> HD amplifiers with recording bandwidth up to 2000 Hz) of up to 60 rats/mice simultaneously as well for chronic drug administration via a variety of routes (</w:t>
      </w:r>
      <w:proofErr w:type="spellStart"/>
      <w:r w:rsidRPr="002D436D">
        <w:rPr>
          <w:rFonts w:ascii="Arial" w:hAnsi="Arial" w:cs="Arial"/>
          <w:sz w:val="22"/>
          <w:szCs w:val="22"/>
        </w:rPr>
        <w:t>icv</w:t>
      </w:r>
      <w:proofErr w:type="spellEnd"/>
      <w:r w:rsidRPr="002D436D">
        <w:rPr>
          <w:rFonts w:ascii="Arial" w:hAnsi="Arial" w:cs="Arial"/>
          <w:sz w:val="22"/>
          <w:szCs w:val="22"/>
        </w:rPr>
        <w:t>/iv/</w:t>
      </w:r>
      <w:proofErr w:type="spellStart"/>
      <w:r w:rsidRPr="002D436D">
        <w:rPr>
          <w:rFonts w:ascii="Arial" w:hAnsi="Arial" w:cs="Arial"/>
          <w:sz w:val="22"/>
          <w:szCs w:val="22"/>
        </w:rPr>
        <w:t>sc</w:t>
      </w:r>
      <w:proofErr w:type="spellEnd"/>
      <w:r w:rsidRPr="002D436D">
        <w:rPr>
          <w:rFonts w:ascii="Arial" w:hAnsi="Arial" w:cs="Arial"/>
          <w:sz w:val="22"/>
          <w:szCs w:val="22"/>
        </w:rPr>
        <w:t xml:space="preserve">) including capacity for continuous or intermittent dosing regimes. We also have electrophysiology rigs for in-vivo and ex-vivo single cellular and optical studies, a full range of histological and </w:t>
      </w:r>
      <w:proofErr w:type="spellStart"/>
      <w:r w:rsidRPr="002D436D">
        <w:rPr>
          <w:rFonts w:ascii="Arial" w:hAnsi="Arial" w:cs="Arial"/>
          <w:sz w:val="22"/>
          <w:szCs w:val="22"/>
        </w:rPr>
        <w:t>immunohisochemistry</w:t>
      </w:r>
      <w:proofErr w:type="spellEnd"/>
      <w:r w:rsidRPr="002D436D">
        <w:rPr>
          <w:rFonts w:ascii="Arial" w:hAnsi="Arial" w:cs="Arial"/>
          <w:sz w:val="22"/>
          <w:szCs w:val="22"/>
        </w:rPr>
        <w:t xml:space="preserve"> facilities, stereological microscopy, confocal microscopy and molecular biology including q-</w:t>
      </w:r>
      <w:proofErr w:type="spellStart"/>
      <w:r w:rsidRPr="002D436D">
        <w:rPr>
          <w:rFonts w:ascii="Arial" w:hAnsi="Arial" w:cs="Arial"/>
          <w:sz w:val="22"/>
          <w:szCs w:val="22"/>
        </w:rPr>
        <w:t>rtPCR</w:t>
      </w:r>
      <w:proofErr w:type="spellEnd"/>
      <w:r w:rsidRPr="002D436D">
        <w:rPr>
          <w:rFonts w:ascii="Arial" w:hAnsi="Arial" w:cs="Arial"/>
          <w:sz w:val="22"/>
          <w:szCs w:val="22"/>
        </w:rPr>
        <w:t xml:space="preserve">, Western Blotting, in-situ hybridization. </w:t>
      </w:r>
      <w:proofErr w:type="gramStart"/>
      <w:r w:rsidRPr="002D436D">
        <w:rPr>
          <w:rFonts w:ascii="Arial" w:hAnsi="Arial" w:cs="Arial"/>
          <w:sz w:val="22"/>
          <w:szCs w:val="22"/>
        </w:rPr>
        <w:t xml:space="preserve">A custom-made Fluid Percussion pneumatic device (impact: 22 </w:t>
      </w:r>
      <w:proofErr w:type="spellStart"/>
      <w:r w:rsidRPr="002D436D">
        <w:rPr>
          <w:rFonts w:ascii="Arial" w:hAnsi="Arial" w:cs="Arial"/>
          <w:sz w:val="22"/>
          <w:szCs w:val="22"/>
        </w:rPr>
        <w:t>msec</w:t>
      </w:r>
      <w:proofErr w:type="spellEnd"/>
      <w:r w:rsidRPr="002D436D">
        <w:rPr>
          <w:rFonts w:ascii="Arial" w:hAnsi="Arial" w:cs="Arial"/>
          <w:sz w:val="22"/>
          <w:szCs w:val="22"/>
        </w:rPr>
        <w:t xml:space="preserve">, 2.5-3 </w:t>
      </w:r>
      <w:proofErr w:type="spellStart"/>
      <w:r w:rsidRPr="002D436D">
        <w:rPr>
          <w:rFonts w:ascii="Arial" w:hAnsi="Arial" w:cs="Arial"/>
          <w:sz w:val="22"/>
          <w:szCs w:val="22"/>
        </w:rPr>
        <w:t>atm</w:t>
      </w:r>
      <w:proofErr w:type="spellEnd"/>
      <w:r w:rsidRPr="002D436D">
        <w:rPr>
          <w:rFonts w:ascii="Arial" w:hAnsi="Arial" w:cs="Arial"/>
          <w:sz w:val="22"/>
          <w:szCs w:val="22"/>
        </w:rPr>
        <w:t>) (Thompson et al., J Neurotrauma 2005).</w:t>
      </w:r>
      <w:proofErr w:type="gramEnd"/>
      <w:r w:rsidRPr="002D436D">
        <w:rPr>
          <w:rFonts w:ascii="Arial" w:hAnsi="Arial" w:cs="Arial"/>
          <w:sz w:val="22"/>
          <w:szCs w:val="22"/>
        </w:rPr>
        <w:t xml:space="preserve"> </w:t>
      </w:r>
      <w:proofErr w:type="gramStart"/>
      <w:r w:rsidRPr="002D436D">
        <w:rPr>
          <w:rFonts w:ascii="Arial" w:hAnsi="Arial" w:cs="Arial"/>
          <w:sz w:val="22"/>
          <w:szCs w:val="22"/>
        </w:rPr>
        <w:t xml:space="preserve">Analysis software including Spike2 8.07, </w:t>
      </w:r>
      <w:proofErr w:type="spellStart"/>
      <w:r w:rsidRPr="002D436D">
        <w:rPr>
          <w:rFonts w:ascii="Arial" w:hAnsi="Arial" w:cs="Arial"/>
          <w:sz w:val="22"/>
          <w:szCs w:val="22"/>
        </w:rPr>
        <w:t>LabChart</w:t>
      </w:r>
      <w:proofErr w:type="spellEnd"/>
      <w:r w:rsidRPr="002D436D">
        <w:rPr>
          <w:rFonts w:ascii="Arial" w:hAnsi="Arial" w:cs="Arial"/>
          <w:sz w:val="22"/>
          <w:szCs w:val="22"/>
        </w:rPr>
        <w:t xml:space="preserve"> v7, </w:t>
      </w:r>
      <w:r w:rsidR="006E7B34" w:rsidRPr="004C355D">
        <w:rPr>
          <w:rFonts w:ascii="Arial" w:hAnsi="Arial" w:cs="Arial"/>
          <w:sz w:val="22"/>
          <w:szCs w:val="22"/>
          <w:lang w:val="en-GB"/>
        </w:rPr>
        <w:t>MATLAB</w:t>
      </w:r>
      <w:r w:rsidRPr="002D436D">
        <w:rPr>
          <w:rFonts w:ascii="Arial" w:hAnsi="Arial" w:cs="Arial"/>
          <w:sz w:val="22"/>
          <w:szCs w:val="22"/>
        </w:rPr>
        <w:t>.</w:t>
      </w:r>
      <w:proofErr w:type="gramEnd"/>
    </w:p>
    <w:p w14:paraId="74216ED8" w14:textId="77777777" w:rsidR="002D436D" w:rsidRPr="002D436D" w:rsidRDefault="002D436D">
      <w:pPr>
        <w:pStyle w:val="NoSpacing"/>
        <w:spacing w:afterLines="30" w:after="72"/>
        <w:pPrChange w:id="36" w:author="Ryan Essex" w:date="2016-03-07T11:15:00Z">
          <w:pPr>
            <w:jc w:val="both"/>
          </w:pPr>
        </w:pPrChange>
      </w:pPr>
      <w:r w:rsidRPr="004D2A5A">
        <w:rPr>
          <w:rStyle w:val="Heading2Char"/>
        </w:rPr>
        <w:t>The Neurobehavioral Testing Facility (N. Jones):</w:t>
      </w:r>
      <w:r w:rsidRPr="002D436D">
        <w:rPr>
          <w:b/>
        </w:rPr>
        <w:t xml:space="preserve"> </w:t>
      </w:r>
      <w:r w:rsidRPr="002D436D">
        <w:t xml:space="preserve">The </w:t>
      </w:r>
      <w:proofErr w:type="spellStart"/>
      <w:r w:rsidRPr="002D436D">
        <w:t>Neurobehavioural</w:t>
      </w:r>
      <w:proofErr w:type="spellEnd"/>
      <w:r w:rsidRPr="002D436D">
        <w:t xml:space="preserve"> Testing Facility (</w:t>
      </w:r>
      <w:r w:rsidRPr="002D436D">
        <w:rPr>
          <w:lang w:val="en-GB"/>
        </w:rPr>
        <w:t xml:space="preserve">(~40 </w:t>
      </w:r>
      <w:proofErr w:type="spellStart"/>
      <w:r w:rsidRPr="002D436D">
        <w:rPr>
          <w:lang w:val="en-GB"/>
        </w:rPr>
        <w:t>sqm</w:t>
      </w:r>
      <w:proofErr w:type="spellEnd"/>
      <w:r w:rsidRPr="002D436D">
        <w:t xml:space="preserve">) in the Department of Medicine, Royal Melbourne Hospital, University of Melbourne is fully equipped for the study of small animal behavior, with a focus on cognition and anxiety- and depression-like behaviors. The laboratory head, A/Prof. Jones, has 17 years of experience in the measurement of animal behavior, and his primary expertise is in assessment of interventions on behavioral deficits.  The </w:t>
      </w:r>
      <w:proofErr w:type="spellStart"/>
      <w:r w:rsidRPr="002D436D">
        <w:t>Neurobehavioural</w:t>
      </w:r>
      <w:proofErr w:type="spellEnd"/>
      <w:r w:rsidRPr="002D436D">
        <w:t xml:space="preserve"> Testing Facility is equipped with a variety of equipment, including mazes (Y, T, zero, elevated plus, Morris, Barnes), and is located in the immediate vicinity of the Epilepsy and Neuropharmacology laboratories in the Department of Medicine.</w:t>
      </w:r>
    </w:p>
    <w:p w14:paraId="41A65B44" w14:textId="70526C00" w:rsidR="002D436D" w:rsidRPr="002D436D" w:rsidRDefault="002D436D">
      <w:pPr>
        <w:pStyle w:val="NoSpacing"/>
        <w:spacing w:afterLines="30" w:after="72"/>
        <w:pPrChange w:id="37" w:author="Ryan Essex" w:date="2016-03-07T11:15:00Z">
          <w:pPr>
            <w:jc w:val="both"/>
          </w:pPr>
        </w:pPrChange>
      </w:pPr>
      <w:r w:rsidRPr="004D2A5A">
        <w:rPr>
          <w:rStyle w:val="Heading2Char"/>
        </w:rPr>
        <w:t>The Small Animal MR Facility (L. Johnston):</w:t>
      </w:r>
      <w:r w:rsidRPr="002D436D">
        <w:rPr>
          <w:b/>
        </w:rPr>
        <w:t xml:space="preserve"> </w:t>
      </w:r>
      <w:r w:rsidRPr="002D436D">
        <w:t>The small animal MR facility in the Florey Neuroscience Institutes, University of Melbourne is equipped with a 4.7 Te</w:t>
      </w:r>
      <w:r w:rsidR="006E7B34">
        <w:t>sl</w:t>
      </w:r>
      <w:r w:rsidRPr="002D436D">
        <w:t xml:space="preserve">a </w:t>
      </w:r>
      <w:proofErr w:type="spellStart"/>
      <w:r w:rsidRPr="002D436D">
        <w:t>Bruker</w:t>
      </w:r>
      <w:proofErr w:type="spellEnd"/>
      <w:r w:rsidRPr="002D436D">
        <w:t xml:space="preserve"> </w:t>
      </w:r>
      <w:proofErr w:type="spellStart"/>
      <w:r w:rsidRPr="002D436D">
        <w:t>BioSpin</w:t>
      </w:r>
      <w:proofErr w:type="spellEnd"/>
      <w:r w:rsidRPr="002D436D">
        <w:t xml:space="preserve"> magnet upgraded to the </w:t>
      </w:r>
      <w:proofErr w:type="spellStart"/>
      <w:r w:rsidRPr="002D436D">
        <w:rPr>
          <w:i/>
          <w:iCs/>
        </w:rPr>
        <w:t>Avance</w:t>
      </w:r>
      <w:proofErr w:type="spellEnd"/>
      <w:r w:rsidRPr="002D436D">
        <w:rPr>
          <w:i/>
          <w:iCs/>
        </w:rPr>
        <w:t xml:space="preserve"> III</w:t>
      </w:r>
      <w:r w:rsidRPr="002D436D">
        <w:rPr>
          <w:i/>
          <w:iCs/>
          <w:vertAlign w:val="superscript"/>
        </w:rPr>
        <w:t>TM</w:t>
      </w:r>
      <w:r w:rsidRPr="002D436D">
        <w:t xml:space="preserve"> platform. The system consists of two broadband transmitter channels and eight broadband receiver channels for multi-coil phased array coil imaging applications. </w:t>
      </w:r>
      <w:r w:rsidRPr="002D436D">
        <w:rPr>
          <w:bCs/>
        </w:rPr>
        <w:t xml:space="preserve">In addition to volume and single surface coils for rat brain imaging, a 4-channel </w:t>
      </w:r>
      <w:r w:rsidRPr="002D436D">
        <w:t xml:space="preserve">phased array receive-only coil with geometrical shape adapted to the rat head is available for an optimal homogeneity and sensitivity of the radiofrequency excitation field. The system is configured with </w:t>
      </w:r>
      <w:proofErr w:type="spellStart"/>
      <w:r w:rsidRPr="002D436D">
        <w:t>Paravision</w:t>
      </w:r>
      <w:proofErr w:type="spellEnd"/>
      <w:r w:rsidRPr="002D436D">
        <w:t xml:space="preserve"> 5 software including packages for parallel imaging, spiral imaging, echo planar diffusion imaging, and susceptibility weighted imaging. Physiological monitoring of animals is carried out using a </w:t>
      </w:r>
      <w:proofErr w:type="spellStart"/>
      <w:r w:rsidRPr="002D436D">
        <w:t>PowerLab</w:t>
      </w:r>
      <w:proofErr w:type="spellEnd"/>
      <w:r w:rsidRPr="002D436D">
        <w:t xml:space="preserve"> 8-channel recording system to measure ECG, arterial blood parameters, and temperature. Rat models can be ventilated using a Columbus CIV-101 ventilator and </w:t>
      </w:r>
      <w:proofErr w:type="spellStart"/>
      <w:r w:rsidRPr="002D436D">
        <w:t>anaesthesia</w:t>
      </w:r>
      <w:proofErr w:type="spellEnd"/>
      <w:r w:rsidRPr="002D436D">
        <w:t xml:space="preserve"> can be delivered via inspired gases, intravenous, intramuscular or intra-peritoneal routes. Rat models are monitored continuously throughout experiments with core temperature maintained using a heated water pad placed under the animal. Comprehensive image analysis software is available for post-processing including </w:t>
      </w:r>
      <w:r w:rsidR="006E7B34" w:rsidRPr="004C355D">
        <w:rPr>
          <w:lang w:val="en-GB"/>
        </w:rPr>
        <w:t>MATLAB</w:t>
      </w:r>
      <w:r w:rsidR="006E7B34" w:rsidRPr="002D436D" w:rsidDel="006E7B34">
        <w:t xml:space="preserve"> </w:t>
      </w:r>
      <w:r w:rsidRPr="002D436D">
        <w:t xml:space="preserve">and </w:t>
      </w:r>
      <w:proofErr w:type="spellStart"/>
      <w:r w:rsidRPr="002D436D">
        <w:t>Paravison</w:t>
      </w:r>
      <w:proofErr w:type="spellEnd"/>
      <w:r w:rsidRPr="002D436D">
        <w:t xml:space="preserve"> analysis tools, and most commonly used open research based software packages (</w:t>
      </w:r>
      <w:proofErr w:type="spellStart"/>
      <w:r w:rsidRPr="002D436D">
        <w:t>eg</w:t>
      </w:r>
      <w:proofErr w:type="spellEnd"/>
      <w:r w:rsidRPr="002D436D">
        <w:t xml:space="preserve">. </w:t>
      </w:r>
      <w:proofErr w:type="spellStart"/>
      <w:r w:rsidRPr="002D436D">
        <w:t>Mricro</w:t>
      </w:r>
      <w:proofErr w:type="spellEnd"/>
      <w:r w:rsidRPr="002D436D">
        <w:t xml:space="preserve">, FSL, SPM, </w:t>
      </w:r>
      <w:proofErr w:type="spellStart"/>
      <w:r w:rsidRPr="002D436D">
        <w:t>MRtrix</w:t>
      </w:r>
      <w:proofErr w:type="spellEnd"/>
      <w:r w:rsidRPr="002D436D">
        <w:t xml:space="preserve">, </w:t>
      </w:r>
      <w:proofErr w:type="spellStart"/>
      <w:r w:rsidRPr="002D436D">
        <w:t>MRStudio</w:t>
      </w:r>
      <w:proofErr w:type="spellEnd"/>
      <w:r w:rsidRPr="002D436D">
        <w:t>).</w:t>
      </w:r>
    </w:p>
    <w:p w14:paraId="58E1A9C2" w14:textId="77777777" w:rsidR="007E2162" w:rsidRDefault="007E2162">
      <w:pPr>
        <w:pStyle w:val="NoSpacing"/>
        <w:spacing w:afterLines="30" w:after="72"/>
        <w:rPr>
          <w:b/>
        </w:rPr>
        <w:pPrChange w:id="38" w:author="Ryan Essex" w:date="2016-03-07T11:15:00Z">
          <w:pPr>
            <w:pStyle w:val="NoSpacing"/>
          </w:pPr>
        </w:pPrChange>
      </w:pPr>
    </w:p>
    <w:p w14:paraId="4E3C6800" w14:textId="40D0C920" w:rsidR="007E2162" w:rsidRPr="003C2A88" w:rsidRDefault="00D455AC">
      <w:pPr>
        <w:pStyle w:val="Heading2"/>
        <w:spacing w:afterLines="30" w:after="72"/>
        <w:pPrChange w:id="39" w:author="Ryan Essex" w:date="2016-03-07T11:15:00Z">
          <w:pPr>
            <w:pStyle w:val="Heading2"/>
          </w:pPr>
        </w:pPrChange>
      </w:pPr>
      <w:ins w:id="40" w:author="Ryan Essex" w:date="2016-03-07T11:13:00Z">
        <w:r>
          <w:t xml:space="preserve">3. </w:t>
        </w:r>
      </w:ins>
      <w:r w:rsidR="007E2162" w:rsidRPr="003C2A88">
        <w:t>UCLA (Richard Staba)</w:t>
      </w:r>
    </w:p>
    <w:p w14:paraId="7FFB012C" w14:textId="72A28853" w:rsidR="003C2A88" w:rsidRPr="003C2A88" w:rsidRDefault="003C2A88">
      <w:pPr>
        <w:pStyle w:val="NoSpacing"/>
        <w:spacing w:afterLines="30" w:after="72"/>
        <w:rPr>
          <w:i/>
          <w:iCs/>
          <w:lang w:eastAsia="ja-JP"/>
        </w:rPr>
        <w:pPrChange w:id="41" w:author="Ryan Essex" w:date="2016-03-07T11:15:00Z">
          <w:pPr>
            <w:autoSpaceDE w:val="0"/>
            <w:autoSpaceDN w:val="0"/>
            <w:adjustRightInd w:val="0"/>
          </w:pPr>
        </w:pPrChange>
      </w:pPr>
      <w:r w:rsidRPr="004D2A5A">
        <w:rPr>
          <w:rStyle w:val="Heading2Char"/>
        </w:rPr>
        <w:t>Seizure Disorder Center Animal Laboratories:</w:t>
      </w:r>
      <w:r w:rsidRPr="003C2A88">
        <w:rPr>
          <w:b/>
          <w:iCs/>
        </w:rPr>
        <w:t xml:space="preserve"> </w:t>
      </w:r>
      <w:r w:rsidRPr="003C2A88">
        <w:rPr>
          <w:lang w:eastAsia="ja-JP"/>
        </w:rPr>
        <w:t>Our animal electrophysiological and behavior laboratory currently contains eleven 16-channel setups to record</w:t>
      </w:r>
      <w:r w:rsidRPr="003C2A88">
        <w:rPr>
          <w:i/>
          <w:iCs/>
          <w:lang w:eastAsia="ja-JP"/>
        </w:rPr>
        <w:t xml:space="preserve"> </w:t>
      </w:r>
      <w:r w:rsidRPr="003C2A88">
        <w:rPr>
          <w:lang w:eastAsia="ja-JP"/>
        </w:rPr>
        <w:t>scalp and/or intracranial EEG under freely moving conditions. Four of the setups located in RNRC 2136 can record wide bandwidth EEG (0.1 Hz to 6 kHz) sampled up to 28 kHz per channel Cheetah System (</w:t>
      </w:r>
      <w:proofErr w:type="spellStart"/>
      <w:r w:rsidRPr="003C2A88">
        <w:rPr>
          <w:lang w:eastAsia="ja-JP"/>
        </w:rPr>
        <w:t>Neuralynx</w:t>
      </w:r>
      <w:proofErr w:type="spellEnd"/>
      <w:r w:rsidRPr="003C2A88">
        <w:rPr>
          <w:lang w:eastAsia="ja-JP"/>
        </w:rPr>
        <w:t xml:space="preserve">, Inc. Bozeman, MT). This system can be configured to record from a single rat or up to eight rats simultaneously. The 7 remaining setups in RNRC 2253A&amp;B can sample up to 20 kHz per channel (band width 0.1 Hz to 6 kHz). A mobile 64-channel BMSI EEG/video monitoring system can be placed in either recording room for behavioral and electrographic seizure monitoring and spike detection. There is a dedicated setup for intracellular and extracellular electrophysiological experiments with </w:t>
      </w:r>
      <w:proofErr w:type="spellStart"/>
      <w:r w:rsidRPr="003C2A88">
        <w:rPr>
          <w:lang w:eastAsia="ja-JP"/>
        </w:rPr>
        <w:t>juxtacellular</w:t>
      </w:r>
      <w:proofErr w:type="spellEnd"/>
      <w:r w:rsidRPr="003C2A88">
        <w:rPr>
          <w:lang w:eastAsia="ja-JP"/>
        </w:rPr>
        <w:t xml:space="preserve"> labeling of recorded neurons (RNRC 2144), while a separate workstation is setup for in vitro electrophysiological studies (RNRC 2136). Our three study areas (RNRC 2136, 2253A&amp;B, CHS 63-399 vivarium) each contain a 4-channel networked DVR system (500GB storage capacity each) with 4 infrared cameras (model SYRF04, </w:t>
      </w:r>
      <w:proofErr w:type="spellStart"/>
      <w:r w:rsidRPr="003C2A88">
        <w:rPr>
          <w:lang w:eastAsia="ja-JP"/>
        </w:rPr>
        <w:t>Supercircuits</w:t>
      </w:r>
      <w:proofErr w:type="spellEnd"/>
      <w:r w:rsidRPr="003C2A88">
        <w:rPr>
          <w:lang w:eastAsia="ja-JP"/>
        </w:rPr>
        <w:t xml:space="preserve">, Austin, TX) using illumination above 760nm, which is not visible to rodents. Video can be review on site or remotely via Internet. With our current video recording equipment we can record animal behavior for the occurrence of spontaneous seizures from 24 rats 24 hours/day. Of these rats, simultaneous video-EEG recordings can be performed on 11 rats. </w:t>
      </w:r>
    </w:p>
    <w:p w14:paraId="541DA7A4" w14:textId="25063FF3" w:rsidR="003C2A88" w:rsidRPr="00821BF8" w:rsidRDefault="003C2A88">
      <w:pPr>
        <w:pStyle w:val="NoSpacing"/>
        <w:spacing w:afterLines="30" w:after="72"/>
        <w:rPr>
          <w:b/>
          <w:iCs/>
          <w:lang w:eastAsia="ja-JP"/>
        </w:rPr>
        <w:pPrChange w:id="42" w:author="Ryan Essex" w:date="2016-03-07T11:15:00Z">
          <w:pPr>
            <w:autoSpaceDE w:val="0"/>
            <w:autoSpaceDN w:val="0"/>
            <w:adjustRightInd w:val="0"/>
          </w:pPr>
        </w:pPrChange>
      </w:pPr>
      <w:r w:rsidRPr="004D2A5A">
        <w:rPr>
          <w:rStyle w:val="Heading2Char"/>
        </w:rPr>
        <w:t>Tissue histology</w:t>
      </w:r>
      <w:r w:rsidR="00821BF8">
        <w:rPr>
          <w:b/>
          <w:iCs/>
          <w:lang w:eastAsia="ja-JP"/>
        </w:rPr>
        <w:t xml:space="preserve">: </w:t>
      </w:r>
      <w:r w:rsidRPr="003C2A88">
        <w:rPr>
          <w:lang w:eastAsia="ja-JP"/>
        </w:rPr>
        <w:t>Our histological laboratory (RNRC 2144) contains a Cryostat (</w:t>
      </w:r>
      <w:proofErr w:type="spellStart"/>
      <w:r w:rsidRPr="003C2A88">
        <w:rPr>
          <w:lang w:eastAsia="ja-JP"/>
        </w:rPr>
        <w:t>HistoStat</w:t>
      </w:r>
      <w:proofErr w:type="spellEnd"/>
      <w:r w:rsidRPr="003C2A88">
        <w:rPr>
          <w:lang w:eastAsia="ja-JP"/>
        </w:rPr>
        <w:t>, AO), vibrating microtome (Leica, Heidelberg, Germany), two regular refrigerators, oven for in situ hybridization, shakers, etc. A -70</w:t>
      </w:r>
      <w:r w:rsidRPr="004D2A5A">
        <w:rPr>
          <w:vertAlign w:val="superscript"/>
          <w:lang w:eastAsia="ja-JP"/>
        </w:rPr>
        <w:t>o</w:t>
      </w:r>
      <w:r w:rsidRPr="003C2A88">
        <w:rPr>
          <w:lang w:eastAsia="ja-JP"/>
        </w:rPr>
        <w:t xml:space="preserve">C freezer is in RNRC room 2132. We also have a Zeiss microscope configured with digital camera and computer for image analysis, and 2 stereoscopes. One is used for gross histological sections and the second </w:t>
      </w:r>
      <w:r w:rsidR="003E340D">
        <w:rPr>
          <w:lang w:eastAsia="ja-JP"/>
        </w:rPr>
        <w:t xml:space="preserve">is </w:t>
      </w:r>
      <w:r w:rsidRPr="003C2A88">
        <w:rPr>
          <w:lang w:eastAsia="ja-JP"/>
        </w:rPr>
        <w:t>attached to the micromanipulator used primarily for microelectrode fabrication.</w:t>
      </w:r>
    </w:p>
    <w:p w14:paraId="10B51B1E" w14:textId="7ABBC41A" w:rsidR="003C2A88" w:rsidRPr="003C2A88" w:rsidRDefault="003C2A88">
      <w:pPr>
        <w:pStyle w:val="NoSpacing"/>
        <w:spacing w:afterLines="30" w:after="72"/>
        <w:pPrChange w:id="43" w:author="Ryan Essex" w:date="2016-03-07T11:15:00Z">
          <w:pPr/>
        </w:pPrChange>
      </w:pPr>
      <w:r w:rsidRPr="004D2A5A">
        <w:rPr>
          <w:rStyle w:val="Heading2Char"/>
        </w:rPr>
        <w:t>UCLA Brain Mapping Center</w:t>
      </w:r>
      <w:r w:rsidRPr="00DA0208">
        <w:rPr>
          <w:b/>
        </w:rPr>
        <w:t>:</w:t>
      </w:r>
      <w:r w:rsidRPr="003C2A88">
        <w:rPr>
          <w:b/>
        </w:rPr>
        <w:t xml:space="preserve"> </w:t>
      </w:r>
      <w:proofErr w:type="spellStart"/>
      <w:r w:rsidRPr="003C2A88">
        <w:t>Bruker</w:t>
      </w:r>
      <w:proofErr w:type="spellEnd"/>
      <w:r w:rsidRPr="003C2A88">
        <w:t xml:space="preserve"> </w:t>
      </w:r>
      <w:proofErr w:type="spellStart"/>
      <w:r w:rsidRPr="003C2A88">
        <w:t>Biospin</w:t>
      </w:r>
      <w:proofErr w:type="spellEnd"/>
      <w:r w:rsidRPr="003C2A88">
        <w:t xml:space="preserve"> a 7.0 Tesla magnetic resonance imaging/spectroscopy instrument with a clear bore diameter of 30. Three gradient systems are included: (1) BGA-20: 200 mm inner diameter with a maximum gradient strength of 200 </w:t>
      </w:r>
      <w:proofErr w:type="spellStart"/>
      <w:r w:rsidRPr="003C2A88">
        <w:t>mT</w:t>
      </w:r>
      <w:proofErr w:type="spellEnd"/>
      <w:r w:rsidRPr="003C2A88">
        <w:t xml:space="preserve">/m. (2) BGA-12: 116 mm inner diameter with a maximum gradient strength of 400 </w:t>
      </w:r>
      <w:proofErr w:type="spellStart"/>
      <w:r w:rsidRPr="003C2A88">
        <w:t>mT</w:t>
      </w:r>
      <w:proofErr w:type="spellEnd"/>
      <w:r w:rsidRPr="003C2A88">
        <w:t xml:space="preserve">/m (3) BGA-6: 60 mm inner diameter with a maximum gradient strength of 950 </w:t>
      </w:r>
      <w:proofErr w:type="spellStart"/>
      <w:r w:rsidRPr="003C2A88">
        <w:t>mT</w:t>
      </w:r>
      <w:proofErr w:type="spellEnd"/>
      <w:r w:rsidRPr="003C2A88">
        <w:t xml:space="preserve">/m. Full physiological monitoring is possible including core temperature control, heart and ventilation rate, end-tidal PCO2 and non-invasive blood pressure. The instrument is installed in a space occupying </w:t>
      </w:r>
      <w:r w:rsidR="00546466">
        <w:t>50m</w:t>
      </w:r>
      <w:r w:rsidR="00546466" w:rsidRPr="004D2A5A">
        <w:rPr>
          <w:vertAlign w:val="superscript"/>
        </w:rPr>
        <w:t>2</w:t>
      </w:r>
      <w:r w:rsidRPr="003C2A88">
        <w:t xml:space="preserve"> located in the Brain Mapping Center. A full surgical suite is available in the adjoining room with a surgical microscope and downdraft air exhaust table. Both surgery and magnet rooms are equipped with isoflurane gas anesthesia equipment. </w:t>
      </w:r>
    </w:p>
    <w:p w14:paraId="0EDE0DE4" w14:textId="49EB69C9" w:rsidR="003C2A88" w:rsidRPr="003C2A88" w:rsidRDefault="003C2A88">
      <w:pPr>
        <w:pStyle w:val="NoSpacing"/>
        <w:spacing w:afterLines="30" w:after="72"/>
        <w:pPrChange w:id="44" w:author="Ryan Essex" w:date="2016-03-07T11:15:00Z">
          <w:pPr/>
        </w:pPrChange>
      </w:pPr>
      <w:r w:rsidRPr="004D2A5A">
        <w:rPr>
          <w:rStyle w:val="Heading2Char"/>
        </w:rPr>
        <w:t>Computers:</w:t>
      </w:r>
      <w:r w:rsidRPr="003C2A88">
        <w:t xml:space="preserve"> A 12-core/24-CPU </w:t>
      </w:r>
      <w:r w:rsidR="003E340D">
        <w:t>L</w:t>
      </w:r>
      <w:r w:rsidRPr="003C2A88">
        <w:t xml:space="preserve">inux workstation with 48G of RAM and 12TB disk memory and 30TB backup is used for all neuroimaging analysis and is administered by </w:t>
      </w:r>
      <w:del w:id="45" w:author="Ryan Essex" w:date="2016-03-07T11:16:00Z">
        <w:r w:rsidRPr="003C2A88" w:rsidDel="00D455AC">
          <w:delText>Dr</w:delText>
        </w:r>
      </w:del>
      <w:ins w:id="46" w:author="Ryan Essex" w:date="2016-03-07T11:16:00Z">
        <w:r w:rsidR="00D455AC">
          <w:t>Dr.</w:t>
        </w:r>
      </w:ins>
      <w:r w:rsidRPr="003C2A88">
        <w:t xml:space="preserve"> Harris. It is equipped with all standard imaging and statistics software (FSL, SPM, AFNI, MATLAB, R) as a well as a grid-engine, job submission queue for parallel, high </w:t>
      </w:r>
      <w:proofErr w:type="gramStart"/>
      <w:r w:rsidRPr="003C2A88">
        <w:t>through-put</w:t>
      </w:r>
      <w:proofErr w:type="gramEnd"/>
      <w:r w:rsidRPr="003C2A88">
        <w:t xml:space="preserve"> analysis. Supercomputing resources are also available through the UCLA Hoffman2 </w:t>
      </w:r>
      <w:proofErr w:type="gramStart"/>
      <w:r w:rsidRPr="003C2A88">
        <w:t>Cluster which</w:t>
      </w:r>
      <w:proofErr w:type="gramEnd"/>
      <w:r w:rsidRPr="003C2A88">
        <w:t xml:space="preserve"> has 256 nodes for general campus computing but many more nodes available for special jobs.</w:t>
      </w:r>
    </w:p>
    <w:p w14:paraId="678C26F0" w14:textId="4B9A41E3" w:rsidR="007E2162" w:rsidRPr="003C2A88" w:rsidRDefault="003C2A88">
      <w:pPr>
        <w:pStyle w:val="NoSpacing"/>
        <w:spacing w:afterLines="30" w:after="72"/>
        <w:pPrChange w:id="47" w:author="Ryan Essex" w:date="2016-03-07T11:15:00Z">
          <w:pPr/>
        </w:pPrChange>
      </w:pPr>
      <w:r w:rsidRPr="004D2A5A">
        <w:rPr>
          <w:rStyle w:val="Heading2Char"/>
        </w:rPr>
        <w:t>Harris Laboratory:</w:t>
      </w:r>
      <w:r w:rsidRPr="003C2A88">
        <w:rPr>
          <w:b/>
        </w:rPr>
        <w:t xml:space="preserve"> </w:t>
      </w:r>
      <w:r w:rsidRPr="003C2A88">
        <w:t xml:space="preserve">Animal surgery with two surgical areas, each equipped for </w:t>
      </w:r>
      <w:proofErr w:type="spellStart"/>
      <w:r w:rsidRPr="003C2A88">
        <w:t>isofluorane</w:t>
      </w:r>
      <w:proofErr w:type="spellEnd"/>
      <w:r w:rsidRPr="003C2A88">
        <w:t xml:space="preserve"> anesthesia and a surgical microscope; necropsy/perfusions with equipment for tissue harvesting, a perfusion hood and two cryostats; wet lab equipped for studies on molecular biology (protein and RNA an</w:t>
      </w:r>
      <w:r w:rsidR="00B65FFF">
        <w:t>al</w:t>
      </w:r>
      <w:r w:rsidRPr="003C2A88">
        <w:t xml:space="preserve">ysis, ELISA or spectroscopy); two histology rooms, one with a fume hood; two rooms for microscopy/image analysis, one containing a Leica upright vertical and Zeiss M2; </w:t>
      </w:r>
      <w:proofErr w:type="spellStart"/>
      <w:r w:rsidRPr="003C2A88">
        <w:t>axioimager</w:t>
      </w:r>
      <w:proofErr w:type="spellEnd"/>
      <w:r w:rsidRPr="003C2A88">
        <w:t xml:space="preserve"> (both interfaced with </w:t>
      </w:r>
      <w:proofErr w:type="spellStart"/>
      <w:r w:rsidRPr="003C2A88">
        <w:t>MicroBrightfiled</w:t>
      </w:r>
      <w:proofErr w:type="spellEnd"/>
      <w:r w:rsidRPr="003C2A88">
        <w:t xml:space="preserve"> Stereology Software System) and one containing a Zeiss confocal microscope.</w:t>
      </w:r>
    </w:p>
    <w:p w14:paraId="06BEACE4" w14:textId="77777777" w:rsidR="007E2162" w:rsidRDefault="007E2162">
      <w:pPr>
        <w:pStyle w:val="NoSpacing"/>
        <w:spacing w:afterLines="30" w:after="72"/>
        <w:rPr>
          <w:b/>
        </w:rPr>
        <w:pPrChange w:id="48" w:author="Ryan Essex" w:date="2016-03-07T11:15:00Z">
          <w:pPr>
            <w:pStyle w:val="NoSpacing"/>
          </w:pPr>
        </w:pPrChange>
      </w:pPr>
    </w:p>
    <w:p w14:paraId="5BFB694A" w14:textId="24C0AB4A" w:rsidR="007E2162" w:rsidRDefault="00D455AC">
      <w:pPr>
        <w:pStyle w:val="Heading2"/>
        <w:spacing w:afterLines="30" w:after="72"/>
        <w:pPrChange w:id="49" w:author="Ryan Essex" w:date="2016-03-07T11:15:00Z">
          <w:pPr>
            <w:pStyle w:val="Heading2"/>
          </w:pPr>
        </w:pPrChange>
      </w:pPr>
      <w:ins w:id="50" w:author="Ryan Essex" w:date="2016-03-07T11:13:00Z">
        <w:r>
          <w:t xml:space="preserve">4. </w:t>
        </w:r>
      </w:ins>
      <w:r w:rsidR="007E2162" w:rsidRPr="004C355D">
        <w:t>University of Eastern Finland (</w:t>
      </w:r>
      <w:proofErr w:type="spellStart"/>
      <w:r w:rsidR="007E2162" w:rsidRPr="004C355D">
        <w:t>Asla</w:t>
      </w:r>
      <w:proofErr w:type="spellEnd"/>
      <w:r w:rsidR="007E2162" w:rsidRPr="004C355D">
        <w:t xml:space="preserve"> </w:t>
      </w:r>
      <w:proofErr w:type="spellStart"/>
      <w:r w:rsidR="007E2162" w:rsidRPr="004C355D">
        <w:t>Pitkanen</w:t>
      </w:r>
      <w:proofErr w:type="spellEnd"/>
      <w:r w:rsidR="007E2162" w:rsidRPr="004C355D">
        <w:t xml:space="preserve">, Olli </w:t>
      </w:r>
      <w:proofErr w:type="spellStart"/>
      <w:r w:rsidR="007E2162" w:rsidRPr="004C355D">
        <w:t>Grohn</w:t>
      </w:r>
      <w:proofErr w:type="spellEnd"/>
      <w:r w:rsidR="007E2162" w:rsidRPr="004C355D">
        <w:t>)</w:t>
      </w:r>
    </w:p>
    <w:p w14:paraId="5828E418" w14:textId="2C482AD7" w:rsidR="004C355D" w:rsidRPr="004C355D" w:rsidRDefault="004C355D">
      <w:pPr>
        <w:pStyle w:val="NoSpacing"/>
        <w:spacing w:afterLines="30" w:after="72"/>
        <w:rPr>
          <w:lang w:val="en-GB"/>
        </w:rPr>
        <w:pPrChange w:id="51" w:author="Ryan Essex" w:date="2016-03-07T11:15:00Z">
          <w:pPr/>
        </w:pPrChange>
      </w:pPr>
      <w:r w:rsidRPr="004C355D">
        <w:rPr>
          <w:b/>
          <w:lang w:val="en-GB"/>
        </w:rPr>
        <w:t>Functional Neuroanatomy Laboratory (Pitkänen lab):</w:t>
      </w:r>
      <w:r w:rsidRPr="004C355D">
        <w:rPr>
          <w:lang w:val="en-GB"/>
        </w:rPr>
        <w:t xml:space="preserve"> Fully equipped histology and molecular biology laboratory (40 </w:t>
      </w:r>
      <w:r w:rsidR="009843B6" w:rsidRPr="009843B6">
        <w:t>m</w:t>
      </w:r>
      <w:r w:rsidR="009843B6" w:rsidRPr="009843B6">
        <w:rPr>
          <w:vertAlign w:val="superscript"/>
        </w:rPr>
        <w:t>2</w:t>
      </w:r>
      <w:r w:rsidRPr="004C355D">
        <w:rPr>
          <w:lang w:val="en-GB"/>
        </w:rPr>
        <w:t xml:space="preserve">) with microtomes and cryostats. </w:t>
      </w:r>
      <w:proofErr w:type="gramStart"/>
      <w:r w:rsidRPr="004C355D">
        <w:rPr>
          <w:lang w:val="en-GB"/>
        </w:rPr>
        <w:t xml:space="preserve">Three microscopy rooms (each 12 </w:t>
      </w:r>
      <w:r w:rsidR="009843B6" w:rsidRPr="009843B6">
        <w:t>m</w:t>
      </w:r>
      <w:r w:rsidR="009843B6" w:rsidRPr="009843B6">
        <w:rPr>
          <w:vertAlign w:val="superscript"/>
        </w:rPr>
        <w:t>2</w:t>
      </w:r>
      <w:r w:rsidRPr="004C355D">
        <w:rPr>
          <w:lang w:val="en-GB"/>
        </w:rPr>
        <w:t xml:space="preserve">), including microscopes with </w:t>
      </w:r>
      <w:proofErr w:type="spellStart"/>
      <w:r w:rsidRPr="004C355D">
        <w:rPr>
          <w:lang w:val="en-GB"/>
        </w:rPr>
        <w:t>brightfield</w:t>
      </w:r>
      <w:proofErr w:type="spellEnd"/>
      <w:r w:rsidRPr="004C355D">
        <w:rPr>
          <w:lang w:val="en-GB"/>
        </w:rPr>
        <w:t xml:space="preserve">, </w:t>
      </w:r>
      <w:proofErr w:type="spellStart"/>
      <w:r w:rsidRPr="004C355D">
        <w:rPr>
          <w:lang w:val="en-GB"/>
        </w:rPr>
        <w:t>darkfield</w:t>
      </w:r>
      <w:proofErr w:type="spellEnd"/>
      <w:r w:rsidRPr="004C355D">
        <w:rPr>
          <w:lang w:val="en-GB"/>
        </w:rPr>
        <w:t xml:space="preserve"> and fluorescence optics and analysis software; Zeiss microscope equipped with </w:t>
      </w:r>
      <w:proofErr w:type="spellStart"/>
      <w:r w:rsidRPr="004C355D">
        <w:rPr>
          <w:lang w:val="en-GB"/>
        </w:rPr>
        <w:t>apotome</w:t>
      </w:r>
      <w:proofErr w:type="spellEnd"/>
      <w:r w:rsidRPr="004C355D">
        <w:rPr>
          <w:lang w:val="en-GB"/>
        </w:rPr>
        <w:t>.</w:t>
      </w:r>
      <w:proofErr w:type="gramEnd"/>
      <w:r w:rsidRPr="004C355D">
        <w:rPr>
          <w:lang w:val="en-GB"/>
        </w:rPr>
        <w:t xml:space="preserve"> Confocal and </w:t>
      </w:r>
      <w:proofErr w:type="spellStart"/>
      <w:r w:rsidRPr="004C355D">
        <w:rPr>
          <w:lang w:val="en-GB"/>
        </w:rPr>
        <w:t>multiphoton</w:t>
      </w:r>
      <w:proofErr w:type="spellEnd"/>
      <w:r w:rsidRPr="004C355D">
        <w:rPr>
          <w:lang w:val="en-GB"/>
        </w:rPr>
        <w:t xml:space="preserve"> microscopes are available on-need basis. All facilities are available for the project full time. </w:t>
      </w:r>
      <w:proofErr w:type="gramStart"/>
      <w:r w:rsidRPr="004C355D">
        <w:rPr>
          <w:b/>
          <w:lang w:val="en-GB"/>
        </w:rPr>
        <w:t>Animal Facility:</w:t>
      </w:r>
      <w:r w:rsidRPr="004C355D">
        <w:rPr>
          <w:lang w:val="en-GB"/>
        </w:rPr>
        <w:t xml:space="preserve"> Separate laboratories for 1) surgical operations (8 </w:t>
      </w:r>
      <w:r w:rsidR="0050203B">
        <w:rPr>
          <w:lang w:val="en-GB"/>
        </w:rPr>
        <w:t>m</w:t>
      </w:r>
      <w:r w:rsidR="0050203B" w:rsidRPr="007D008D">
        <w:rPr>
          <w:vertAlign w:val="superscript"/>
          <w:lang w:val="en-GB"/>
        </w:rPr>
        <w:t>2</w:t>
      </w:r>
      <w:r w:rsidRPr="004C355D">
        <w:rPr>
          <w:lang w:val="en-GB"/>
        </w:rPr>
        <w:t xml:space="preserve">), 2) video-EEG monitoring (two rooms, each 12 </w:t>
      </w:r>
      <w:r w:rsidR="0050203B">
        <w:rPr>
          <w:lang w:val="en-GB"/>
        </w:rPr>
        <w:t>m</w:t>
      </w:r>
      <w:r w:rsidR="0050203B" w:rsidRPr="004D2A5A">
        <w:rPr>
          <w:vertAlign w:val="superscript"/>
          <w:lang w:val="en-GB"/>
        </w:rPr>
        <w:t>2</w:t>
      </w:r>
      <w:r w:rsidRPr="004C355D">
        <w:rPr>
          <w:lang w:val="en-GB"/>
        </w:rPr>
        <w:t xml:space="preserve">), including 5 video-EEG monitoring units (32 channels each), 4) </w:t>
      </w:r>
      <w:proofErr w:type="spellStart"/>
      <w:r w:rsidRPr="004C355D">
        <w:rPr>
          <w:lang w:val="en-GB"/>
        </w:rPr>
        <w:t>behavioral</w:t>
      </w:r>
      <w:proofErr w:type="spellEnd"/>
      <w:r w:rsidRPr="004C355D">
        <w:rPr>
          <w:lang w:val="en-GB"/>
        </w:rPr>
        <w:t xml:space="preserve"> testing (2 rooms, 12 </w:t>
      </w:r>
      <w:r w:rsidR="0050203B">
        <w:rPr>
          <w:lang w:val="en-GB"/>
        </w:rPr>
        <w:t>m</w:t>
      </w:r>
      <w:r w:rsidR="0050203B" w:rsidRPr="007D008D">
        <w:rPr>
          <w:vertAlign w:val="superscript"/>
          <w:lang w:val="en-GB"/>
        </w:rPr>
        <w:t>2</w:t>
      </w:r>
      <w:r w:rsidRPr="004C355D">
        <w:rPr>
          <w:lang w:val="en-GB"/>
        </w:rPr>
        <w:t xml:space="preserve">), and 5) perfusion (8 </w:t>
      </w:r>
      <w:r w:rsidR="0050203B">
        <w:rPr>
          <w:lang w:val="en-GB"/>
        </w:rPr>
        <w:t>m</w:t>
      </w:r>
      <w:r w:rsidR="0050203B" w:rsidRPr="007D008D">
        <w:rPr>
          <w:vertAlign w:val="superscript"/>
          <w:lang w:val="en-GB"/>
        </w:rPr>
        <w:t>2</w:t>
      </w:r>
      <w:r w:rsidRPr="004C355D">
        <w:rPr>
          <w:lang w:val="en-GB"/>
        </w:rPr>
        <w:t>).</w:t>
      </w:r>
      <w:proofErr w:type="gramEnd"/>
      <w:r w:rsidRPr="004C355D">
        <w:rPr>
          <w:lang w:val="en-GB"/>
        </w:rPr>
        <w:t xml:space="preserve"> All these are located in the UEF Animal </w:t>
      </w:r>
      <w:proofErr w:type="spellStart"/>
      <w:r w:rsidRPr="004C355D">
        <w:rPr>
          <w:lang w:val="en-GB"/>
        </w:rPr>
        <w:t>Center</w:t>
      </w:r>
      <w:proofErr w:type="spellEnd"/>
      <w:r w:rsidRPr="004C355D">
        <w:rPr>
          <w:lang w:val="en-GB"/>
        </w:rPr>
        <w:t xml:space="preserve">. </w:t>
      </w:r>
      <w:r w:rsidRPr="004C355D">
        <w:rPr>
          <w:b/>
          <w:bCs/>
          <w:lang w:val="en-GB"/>
        </w:rPr>
        <w:t>Induction of TBI animal model, video-EEG analysis (Pitkänen lab):</w:t>
      </w:r>
      <w:r w:rsidRPr="004C355D">
        <w:rPr>
          <w:lang w:val="en-GB"/>
        </w:rPr>
        <w:t xml:space="preserve"> Lateral-fluid percussion injury device, 5 video-EEG monitoring units (each can monitor 6 rats with 4 channels at a time), five licences for </w:t>
      </w:r>
      <w:proofErr w:type="spellStart"/>
      <w:r w:rsidR="006336C0">
        <w:rPr>
          <w:lang w:val="en-GB"/>
        </w:rPr>
        <w:t>Nervus</w:t>
      </w:r>
      <w:proofErr w:type="spellEnd"/>
      <w:r w:rsidRPr="004C355D">
        <w:rPr>
          <w:lang w:val="en-GB"/>
        </w:rPr>
        <w:t xml:space="preserve"> EEG analysis software (installed on computers).</w:t>
      </w:r>
    </w:p>
    <w:p w14:paraId="2FDA01DA" w14:textId="67A04388" w:rsidR="004C355D" w:rsidRPr="004C355D" w:rsidRDefault="004C355D">
      <w:pPr>
        <w:pStyle w:val="NoSpacing"/>
        <w:spacing w:afterLines="30" w:after="72"/>
        <w:rPr>
          <w:lang w:val="en-GB"/>
        </w:rPr>
        <w:pPrChange w:id="52" w:author="Ryan Essex" w:date="2016-03-07T11:15:00Z">
          <w:pPr/>
        </w:pPrChange>
      </w:pPr>
      <w:r w:rsidRPr="004D2A5A">
        <w:rPr>
          <w:rStyle w:val="Heading2Char"/>
        </w:rPr>
        <w:t>MRI facility (Gröhn lab):</w:t>
      </w:r>
      <w:r w:rsidRPr="004C355D">
        <w:rPr>
          <w:lang w:val="en-GB"/>
        </w:rPr>
        <w:t xml:space="preserve"> Three experimental MRI systems are located in the Biomedical Imaging Unit).  Large bore horizontal 9.47/31 cm magnet is currently interfaced to two different consoles: </w:t>
      </w:r>
      <w:proofErr w:type="spellStart"/>
      <w:r w:rsidRPr="004C355D">
        <w:rPr>
          <w:lang w:val="en-GB"/>
        </w:rPr>
        <w:t>Bruker</w:t>
      </w:r>
      <w:proofErr w:type="spellEnd"/>
      <w:r w:rsidRPr="004C355D">
        <w:rPr>
          <w:lang w:val="en-GB"/>
        </w:rPr>
        <w:t xml:space="preserve"> </w:t>
      </w:r>
      <w:proofErr w:type="spellStart"/>
      <w:r w:rsidRPr="004C355D">
        <w:rPr>
          <w:lang w:val="en-GB"/>
        </w:rPr>
        <w:t>Biospec</w:t>
      </w:r>
      <w:proofErr w:type="spellEnd"/>
      <w:r w:rsidRPr="004C355D">
        <w:rPr>
          <w:lang w:val="en-GB"/>
        </w:rPr>
        <w:t xml:space="preserve"> and Agilent </w:t>
      </w:r>
      <w:proofErr w:type="spellStart"/>
      <w:r w:rsidRPr="004C355D">
        <w:rPr>
          <w:lang w:val="en-GB"/>
        </w:rPr>
        <w:t>DirectDrive</w:t>
      </w:r>
      <w:proofErr w:type="spellEnd"/>
      <w:r w:rsidRPr="004C355D">
        <w:rPr>
          <w:lang w:val="en-GB"/>
        </w:rPr>
        <w:t xml:space="preserve"> and is equipped with two gradient sets, 4 receiver channels and large number of RF-coils including actively decoupled 4-chan</w:t>
      </w:r>
      <w:r w:rsidR="006E7B34">
        <w:rPr>
          <w:lang w:val="en-GB"/>
        </w:rPr>
        <w:t>n</w:t>
      </w:r>
      <w:r w:rsidRPr="004C355D">
        <w:rPr>
          <w:lang w:val="en-GB"/>
        </w:rPr>
        <w:t xml:space="preserve">el receiver coil optimized for rat head. In addition we have horizontal 7T/16cm </w:t>
      </w:r>
      <w:proofErr w:type="spellStart"/>
      <w:r w:rsidRPr="004C355D">
        <w:rPr>
          <w:lang w:val="en-GB"/>
        </w:rPr>
        <w:t>Bruker</w:t>
      </w:r>
      <w:proofErr w:type="spellEnd"/>
      <w:r w:rsidRPr="004C355D">
        <w:rPr>
          <w:lang w:val="en-GB"/>
        </w:rPr>
        <w:t xml:space="preserve"> </w:t>
      </w:r>
      <w:proofErr w:type="spellStart"/>
      <w:r w:rsidRPr="004C355D">
        <w:rPr>
          <w:lang w:val="en-GB"/>
        </w:rPr>
        <w:t>PharmaScan</w:t>
      </w:r>
      <w:proofErr w:type="spellEnd"/>
      <w:r w:rsidRPr="004C355D">
        <w:rPr>
          <w:lang w:val="en-GB"/>
        </w:rPr>
        <w:t xml:space="preserve"> MRI system and a vertical 9.4 T/89 mm Varian </w:t>
      </w:r>
      <w:proofErr w:type="spellStart"/>
      <w:r w:rsidRPr="004C355D">
        <w:rPr>
          <w:lang w:val="en-GB"/>
        </w:rPr>
        <w:t>DirectDrive</w:t>
      </w:r>
      <w:proofErr w:type="spellEnd"/>
      <w:r w:rsidRPr="004C355D">
        <w:rPr>
          <w:lang w:val="en-GB"/>
        </w:rPr>
        <w:t xml:space="preserve"> micro-imaging system.  All the pulse sequences and analysis software described in research plan have been implemented and either used in our previous studies or thoroughly tested. Facility is equipped with microsurgery unit and extensive MRI compatible physiological monitoring instruments including respiratory and cardiac gating unit, blood pressure monitoring, pulse </w:t>
      </w:r>
      <w:proofErr w:type="spellStart"/>
      <w:r w:rsidRPr="004C355D">
        <w:rPr>
          <w:lang w:val="en-GB"/>
        </w:rPr>
        <w:t>oximeter</w:t>
      </w:r>
      <w:proofErr w:type="spellEnd"/>
      <w:r w:rsidRPr="004C355D">
        <w:rPr>
          <w:lang w:val="en-GB"/>
        </w:rPr>
        <w:t xml:space="preserve">, </w:t>
      </w:r>
      <w:proofErr w:type="spellStart"/>
      <w:r w:rsidRPr="004C355D">
        <w:rPr>
          <w:lang w:val="en-GB"/>
        </w:rPr>
        <w:t>capnogram</w:t>
      </w:r>
      <w:proofErr w:type="spellEnd"/>
      <w:r w:rsidRPr="004C355D">
        <w:rPr>
          <w:lang w:val="en-GB"/>
        </w:rPr>
        <w:t>, blood gas analyser and MRI compatible EEG (</w:t>
      </w:r>
      <w:proofErr w:type="spellStart"/>
      <w:r w:rsidRPr="004C355D">
        <w:rPr>
          <w:lang w:val="en-GB"/>
        </w:rPr>
        <w:t>Brainamp</w:t>
      </w:r>
      <w:proofErr w:type="spellEnd"/>
      <w:r w:rsidRPr="004C355D">
        <w:rPr>
          <w:lang w:val="en-GB"/>
        </w:rPr>
        <w:t>).</w:t>
      </w:r>
    </w:p>
    <w:p w14:paraId="7DBF21A6" w14:textId="0A4BB8E9" w:rsidR="004C355D" w:rsidRPr="004C355D" w:rsidRDefault="004C355D">
      <w:pPr>
        <w:pStyle w:val="NoSpacing"/>
        <w:spacing w:afterLines="30" w:after="72"/>
        <w:rPr>
          <w:lang w:val="en-GB"/>
        </w:rPr>
        <w:pPrChange w:id="53" w:author="Ryan Essex" w:date="2016-03-07T11:15:00Z">
          <w:pPr/>
        </w:pPrChange>
      </w:pPr>
      <w:r w:rsidRPr="004C355D">
        <w:rPr>
          <w:b/>
          <w:lang w:val="en-GB"/>
        </w:rPr>
        <w:t>Computer:</w:t>
      </w:r>
      <w:r w:rsidRPr="004C355D">
        <w:rPr>
          <w:lang w:val="en-GB"/>
        </w:rPr>
        <w:t xml:space="preserve"> In Pitkänen lab 16 computers for routine office work with all necessary software for word processing, image analysis and processing, preparation of presentations, and statistics (all bought within past 3 years). </w:t>
      </w:r>
      <w:proofErr w:type="gramStart"/>
      <w:r w:rsidRPr="004C355D">
        <w:rPr>
          <w:lang w:val="en-GB"/>
        </w:rPr>
        <w:t xml:space="preserve">Five licences for </w:t>
      </w:r>
      <w:proofErr w:type="spellStart"/>
      <w:r w:rsidR="006336C0">
        <w:rPr>
          <w:lang w:val="en-GB"/>
        </w:rPr>
        <w:t>Nervus</w:t>
      </w:r>
      <w:proofErr w:type="spellEnd"/>
      <w:r w:rsidRPr="004C355D">
        <w:rPr>
          <w:lang w:val="en-GB"/>
        </w:rPr>
        <w:t xml:space="preserve"> EEG-analysis software.</w:t>
      </w:r>
      <w:proofErr w:type="gramEnd"/>
      <w:r w:rsidRPr="004C355D">
        <w:rPr>
          <w:lang w:val="en-GB"/>
        </w:rPr>
        <w:t xml:space="preserve">  In Gröhn lab more than 15 computers equipped with MRI analysis </w:t>
      </w:r>
      <w:proofErr w:type="spellStart"/>
      <w:r w:rsidRPr="004C355D">
        <w:rPr>
          <w:lang w:val="en-GB"/>
        </w:rPr>
        <w:t>softwares</w:t>
      </w:r>
      <w:proofErr w:type="spellEnd"/>
      <w:r w:rsidRPr="004C355D">
        <w:rPr>
          <w:lang w:val="en-GB"/>
        </w:rPr>
        <w:t xml:space="preserve"> (SPM, FSL, LC model, MATLAB), including a Linux server with 2 processors (6 cores/processor, 2 threads/core), with 96GB of memory. </w:t>
      </w:r>
      <w:proofErr w:type="gramStart"/>
      <w:r w:rsidRPr="004C355D">
        <w:rPr>
          <w:lang w:val="en-GB"/>
        </w:rPr>
        <w:t xml:space="preserve">Access to several servers in national supercomputing facility at </w:t>
      </w:r>
      <w:proofErr w:type="spellStart"/>
      <w:r w:rsidRPr="004C355D">
        <w:rPr>
          <w:lang w:val="en-GB"/>
        </w:rPr>
        <w:t>Center</w:t>
      </w:r>
      <w:proofErr w:type="spellEnd"/>
      <w:r w:rsidRPr="004C355D">
        <w:rPr>
          <w:lang w:val="en-GB"/>
        </w:rPr>
        <w:t xml:space="preserve"> for Scientific Computing (CSC) if large datasets or excessive computing recourses are needed.</w:t>
      </w:r>
      <w:proofErr w:type="gramEnd"/>
    </w:p>
    <w:p w14:paraId="67384174" w14:textId="160189D4" w:rsidR="004C355D" w:rsidRPr="004C355D" w:rsidRDefault="004C355D">
      <w:pPr>
        <w:pStyle w:val="NoSpacing"/>
        <w:spacing w:afterLines="30" w:after="72"/>
        <w:pPrChange w:id="54" w:author="Ryan Essex" w:date="2016-03-07T11:15:00Z">
          <w:pPr>
            <w:shd w:val="clear" w:color="auto" w:fill="FFFFFF"/>
            <w:contextualSpacing/>
          </w:pPr>
        </w:pPrChange>
      </w:pPr>
      <w:r w:rsidRPr="004D2A5A">
        <w:rPr>
          <w:rStyle w:val="Heading2Char"/>
        </w:rPr>
        <w:t>Data storage</w:t>
      </w:r>
      <w:r w:rsidRPr="004C355D">
        <w:rPr>
          <w:lang w:val="en-GB"/>
        </w:rPr>
        <w:t xml:space="preserve">: </w:t>
      </w:r>
      <w:r w:rsidRPr="004C355D">
        <w:t>A secure private cloud will be installed and used as a temporary repository for all data acquisition. Six systems gathering EEG data in Lab Animal Centre will be connected to University of Eastern Finland (UEF) private cloud. All research group members will be able to store and access the data via UEF local area network (LAN) connection and perform the analysis on their personal computers. The data will remain in the private cloud as long as analysis is completed, after which the data will be moved into a long-term storage to CSC IDA service. Additionally, the data will be backed-up to magnetic tape cartridges to ensure data security. MRI data will be stored in an existing file server (</w:t>
      </w:r>
      <w:proofErr w:type="spellStart"/>
      <w:r w:rsidRPr="004C355D">
        <w:t>Synology</w:t>
      </w:r>
      <w:proofErr w:type="spellEnd"/>
      <w:r w:rsidRPr="004C355D">
        <w:t xml:space="preserve"> DS509+ NAS server with 10TB of space, 5 disks in a stack, RAID 6) that can be accessed via LAN connection from magnet consoles, computing servers, and personal computers. The data will be backed-up </w:t>
      </w:r>
      <w:r w:rsidR="00A343BF">
        <w:t>on</w:t>
      </w:r>
      <w:r w:rsidR="00A343BF" w:rsidRPr="004C355D">
        <w:t xml:space="preserve"> </w:t>
      </w:r>
      <w:r w:rsidRPr="004C355D">
        <w:t>magnetic tapes as a means of long-term storage after the project completion.</w:t>
      </w:r>
    </w:p>
    <w:p w14:paraId="3C65C275" w14:textId="48D0F9EB" w:rsidR="007E2162" w:rsidRPr="004C355D" w:rsidRDefault="004C355D">
      <w:pPr>
        <w:pStyle w:val="NoSpacing"/>
        <w:spacing w:afterLines="30" w:after="72"/>
        <w:pPrChange w:id="55" w:author="Ryan Essex" w:date="2016-03-07T11:15:00Z">
          <w:pPr>
            <w:pStyle w:val="DataField11pt"/>
            <w:spacing w:line="240" w:lineRule="auto"/>
          </w:pPr>
        </w:pPrChange>
      </w:pPr>
      <w:r w:rsidRPr="004C355D">
        <w:rPr>
          <w:b/>
          <w:lang w:val="en-GB"/>
        </w:rPr>
        <w:t>Other:</w:t>
      </w:r>
      <w:r w:rsidRPr="004C355D">
        <w:rPr>
          <w:lang w:val="en-GB"/>
        </w:rPr>
        <w:t xml:space="preserve"> </w:t>
      </w:r>
      <w:r w:rsidRPr="004C355D">
        <w:t>University Computer Center (on need basis). Bioinformatics Center (on need basis). Library with Electronic Journal Collection (fully available)</w:t>
      </w:r>
    </w:p>
    <w:p w14:paraId="70415DFF" w14:textId="77777777" w:rsidR="00B24A27" w:rsidRDefault="00B24A27">
      <w:pPr>
        <w:pStyle w:val="NoSpacing"/>
        <w:spacing w:afterLines="30" w:after="72"/>
        <w:pPrChange w:id="56" w:author="Ryan Essex" w:date="2016-03-07T11:15:00Z">
          <w:pPr>
            <w:pStyle w:val="NoSpacing"/>
          </w:pPr>
        </w:pPrChange>
      </w:pPr>
    </w:p>
    <w:p w14:paraId="16BFE29F" w14:textId="0E78077C" w:rsidR="00B24A27" w:rsidRDefault="00D455AC">
      <w:pPr>
        <w:pStyle w:val="Heading2"/>
        <w:spacing w:afterLines="30" w:after="72"/>
        <w:pPrChange w:id="57" w:author="Ryan Essex" w:date="2016-03-07T11:15:00Z">
          <w:pPr>
            <w:pStyle w:val="Heading2"/>
          </w:pPr>
        </w:pPrChange>
      </w:pPr>
      <w:ins w:id="58" w:author="Ryan Essex" w:date="2016-03-07T11:13:00Z">
        <w:r>
          <w:t xml:space="preserve">5. </w:t>
        </w:r>
      </w:ins>
      <w:r w:rsidR="00ED7358" w:rsidRPr="00ED7358">
        <w:t>University of Minnesota, Center for orphan drug research (CODR)</w:t>
      </w:r>
      <w:r w:rsidR="00ED7358">
        <w:t xml:space="preserve"> (James </w:t>
      </w:r>
      <w:proofErr w:type="spellStart"/>
      <w:r w:rsidR="00ED7358">
        <w:t>Cloyd</w:t>
      </w:r>
      <w:proofErr w:type="spellEnd"/>
      <w:r w:rsidR="00ED7358">
        <w:t>, Lisa Coles)</w:t>
      </w:r>
    </w:p>
    <w:p w14:paraId="61C76955" w14:textId="1A0F96FE" w:rsidR="00ED7358" w:rsidRPr="008430EF" w:rsidRDefault="00ED7358">
      <w:pPr>
        <w:pStyle w:val="NoSpacing"/>
        <w:spacing w:afterLines="30" w:after="72"/>
        <w:pPrChange w:id="59" w:author="Ryan Essex" w:date="2016-03-07T11:15:00Z">
          <w:pPr>
            <w:adjustRightInd w:val="0"/>
          </w:pPr>
        </w:pPrChange>
      </w:pPr>
      <w:r w:rsidRPr="008430EF">
        <w:t xml:space="preserve">Major equipment in the analytical laboratory includes a Hewlett Packard series 1100 LC/MSD </w:t>
      </w:r>
      <w:r w:rsidRPr="008430EF">
        <w:rPr>
          <w:lang w:val="en"/>
        </w:rPr>
        <w:t>Mass Selective Detector</w:t>
      </w:r>
      <w:r w:rsidRPr="008430EF">
        <w:t xml:space="preserve"> system, Perkin Elmer Series 200 HPLC system with UV/Visible detector, Agilent 1100 Series HPLC system with variable wavelength detector (190-600 nm), and equipped with an 80-sample automatic injector, API-electrospray source, quaternary pump, column heater, micro flow cell, and nitrogen gas generator. The laboratory also has a state of the art ultra-sensitive Agilent 1260 Infinity HPLC system with fraction collector and three detectors</w:t>
      </w:r>
      <w:proofErr w:type="gramStart"/>
      <w:r w:rsidRPr="008430EF">
        <w:t>;</w:t>
      </w:r>
      <w:proofErr w:type="gramEnd"/>
      <w:r w:rsidRPr="008430EF">
        <w:t xml:space="preserve"> fluorescence, diode array, and UV/Visible detectors. Also available in the laboratory are a </w:t>
      </w:r>
      <w:r w:rsidRPr="008430EF">
        <w:rPr>
          <w:lang w:val="en"/>
        </w:rPr>
        <w:t>Barnstead Nanopure Diamond water purification system, Scientech SM124D analytical balance, Orion Cahn C-35 microbalance</w:t>
      </w:r>
      <w:r w:rsidRPr="008430EF">
        <w:t xml:space="preserve"> that can weigh a 250 mg sample to 1 μg or a 25 mg sample to 0.1 μg, Caliper </w:t>
      </w:r>
      <w:proofErr w:type="spellStart"/>
      <w:r w:rsidRPr="008430EF">
        <w:t>TurboVap</w:t>
      </w:r>
      <w:proofErr w:type="spellEnd"/>
      <w:r w:rsidRPr="008430EF">
        <w:t xml:space="preserve"> LV Concentration Evaporator Workstation</w:t>
      </w:r>
      <w:r w:rsidRPr="008430EF">
        <w:rPr>
          <w:lang w:val="en"/>
        </w:rPr>
        <w:t xml:space="preserve">, </w:t>
      </w:r>
      <w:r w:rsidRPr="008430EF">
        <w:rPr>
          <w:bCs/>
        </w:rPr>
        <w:t xml:space="preserve">Branson B8510 and 1510 </w:t>
      </w:r>
      <w:proofErr w:type="spellStart"/>
      <w:r w:rsidRPr="008430EF">
        <w:rPr>
          <w:bCs/>
        </w:rPr>
        <w:t>sonicators</w:t>
      </w:r>
      <w:proofErr w:type="spellEnd"/>
      <w:r w:rsidRPr="008430EF">
        <w:rPr>
          <w:lang w:val="en"/>
        </w:rPr>
        <w:t xml:space="preserve">, </w:t>
      </w:r>
      <w:r w:rsidRPr="008430EF">
        <w:rPr>
          <w:bCs/>
        </w:rPr>
        <w:t>Lab Companion BS-</w:t>
      </w:r>
      <w:proofErr w:type="gramStart"/>
      <w:r w:rsidRPr="008430EF">
        <w:rPr>
          <w:bCs/>
        </w:rPr>
        <w:t xml:space="preserve">06  </w:t>
      </w:r>
      <w:proofErr w:type="spellStart"/>
      <w:r w:rsidRPr="008430EF">
        <w:rPr>
          <w:bCs/>
        </w:rPr>
        <w:t>Waterbath</w:t>
      </w:r>
      <w:proofErr w:type="spellEnd"/>
      <w:proofErr w:type="gramEnd"/>
      <w:r w:rsidRPr="008430EF">
        <w:rPr>
          <w:lang w:val="en"/>
        </w:rPr>
        <w:t xml:space="preserve">, </w:t>
      </w:r>
      <w:r w:rsidRPr="008430EF">
        <w:rPr>
          <w:bCs/>
        </w:rPr>
        <w:t>Marvel division explosion-proof refrigerator</w:t>
      </w:r>
      <w:r w:rsidRPr="008430EF">
        <w:rPr>
          <w:lang w:val="en"/>
        </w:rPr>
        <w:t xml:space="preserve">, </w:t>
      </w:r>
      <w:proofErr w:type="spellStart"/>
      <w:r w:rsidRPr="008430EF">
        <w:rPr>
          <w:bCs/>
        </w:rPr>
        <w:t>Hettich</w:t>
      </w:r>
      <w:proofErr w:type="spellEnd"/>
      <w:r w:rsidRPr="008430EF">
        <w:rPr>
          <w:bCs/>
        </w:rPr>
        <w:t xml:space="preserve"> </w:t>
      </w:r>
      <w:proofErr w:type="spellStart"/>
      <w:r w:rsidRPr="008430EF">
        <w:rPr>
          <w:bCs/>
        </w:rPr>
        <w:t>Rotanta</w:t>
      </w:r>
      <w:proofErr w:type="spellEnd"/>
      <w:r w:rsidRPr="008430EF">
        <w:rPr>
          <w:bCs/>
        </w:rPr>
        <w:t xml:space="preserve"> 460RS temperature control  centrifuge</w:t>
      </w:r>
      <w:r w:rsidRPr="008430EF">
        <w:rPr>
          <w:lang w:val="en"/>
        </w:rPr>
        <w:t xml:space="preserve">, </w:t>
      </w:r>
      <w:proofErr w:type="spellStart"/>
      <w:r w:rsidRPr="008430EF">
        <w:rPr>
          <w:bCs/>
        </w:rPr>
        <w:t>Accumet</w:t>
      </w:r>
      <w:proofErr w:type="spellEnd"/>
      <w:r w:rsidRPr="008430EF">
        <w:rPr>
          <w:bCs/>
        </w:rPr>
        <w:t xml:space="preserve">  AB15 pH meter</w:t>
      </w:r>
      <w:r w:rsidRPr="008430EF">
        <w:rPr>
          <w:lang w:val="en"/>
        </w:rPr>
        <w:t xml:space="preserve">, </w:t>
      </w:r>
      <w:r w:rsidRPr="008430EF">
        <w:rPr>
          <w:bCs/>
        </w:rPr>
        <w:t>Incubator with maximum temp for 60</w:t>
      </w:r>
      <w:r w:rsidRPr="008430EF">
        <w:rPr>
          <w:bCs/>
          <w:vertAlign w:val="superscript"/>
        </w:rPr>
        <w:t>0</w:t>
      </w:r>
      <w:r w:rsidRPr="008430EF">
        <w:rPr>
          <w:bCs/>
        </w:rPr>
        <w:t>C</w:t>
      </w:r>
      <w:r w:rsidRPr="008430EF">
        <w:rPr>
          <w:lang w:val="en"/>
        </w:rPr>
        <w:t>, -</w:t>
      </w:r>
      <w:r w:rsidRPr="008430EF">
        <w:t xml:space="preserve">20°C and a -80°C freezer, refrigerator/freezer, a </w:t>
      </w:r>
      <w:proofErr w:type="spellStart"/>
      <w:r w:rsidRPr="008430EF">
        <w:t>microcentrifuge</w:t>
      </w:r>
      <w:proofErr w:type="spellEnd"/>
      <w:r w:rsidRPr="008430EF">
        <w:t xml:space="preserve">, automatic pipettes, vortex mixers, Sentry safe to secure controlled substances and glassware. </w:t>
      </w:r>
    </w:p>
    <w:p w14:paraId="3A20DEC9" w14:textId="6746316A" w:rsidR="00ED7358" w:rsidRDefault="00ED7358">
      <w:pPr>
        <w:pStyle w:val="NoSpacing"/>
        <w:spacing w:afterLines="30" w:after="72"/>
        <w:pPrChange w:id="60" w:author="Ryan Essex" w:date="2016-03-07T11:15:00Z">
          <w:pPr>
            <w:adjustRightInd w:val="0"/>
          </w:pPr>
        </w:pPrChange>
      </w:pPr>
      <w:del w:id="61" w:author="Ryan Essex" w:date="2016-03-07T11:16:00Z">
        <w:r w:rsidRPr="008430EF" w:rsidDel="00D455AC">
          <w:delText>Dr</w:delText>
        </w:r>
      </w:del>
      <w:ins w:id="62" w:author="Ryan Essex" w:date="2016-03-07T11:16:00Z">
        <w:r w:rsidR="00D455AC">
          <w:t>Dr.</w:t>
        </w:r>
      </w:ins>
      <w:r w:rsidRPr="008430EF">
        <w:t xml:space="preserve">. </w:t>
      </w:r>
      <w:proofErr w:type="spellStart"/>
      <w:r w:rsidRPr="008430EF">
        <w:t>Cloyd’s</w:t>
      </w:r>
      <w:proofErr w:type="spellEnd"/>
      <w:r w:rsidRPr="008430EF">
        <w:t xml:space="preserve"> laboratory </w:t>
      </w:r>
      <w:r w:rsidRPr="00CE0B1D">
        <w:t xml:space="preserve">have a </w:t>
      </w:r>
      <w:r w:rsidR="009432C9" w:rsidRPr="00CE0B1D">
        <w:t>9 m</w:t>
      </w:r>
      <w:r w:rsidR="009432C9" w:rsidRPr="004D2A5A">
        <w:rPr>
          <w:vertAlign w:val="superscript"/>
        </w:rPr>
        <w:t>2</w:t>
      </w:r>
      <w:r w:rsidRPr="00CE0B1D">
        <w:t xml:space="preserve"> cell</w:t>
      </w:r>
      <w:r w:rsidRPr="008430EF">
        <w:t xml:space="preserve"> culture facility with a Forma CO</w:t>
      </w:r>
      <w:r w:rsidRPr="008430EF">
        <w:rPr>
          <w:vertAlign w:val="subscript"/>
        </w:rPr>
        <w:t>2</w:t>
      </w:r>
      <w:r w:rsidRPr="008430EF">
        <w:t xml:space="preserve"> cell culture Incubator and a high performance state-of-the-art Baker </w:t>
      </w:r>
      <w:proofErr w:type="spellStart"/>
      <w:r w:rsidRPr="008430EF">
        <w:t>SterilGARD</w:t>
      </w:r>
      <w:proofErr w:type="spellEnd"/>
      <w:r w:rsidRPr="008430EF">
        <w:rPr>
          <w:vertAlign w:val="superscript"/>
        </w:rPr>
        <w:t>®</w:t>
      </w:r>
      <w:r w:rsidRPr="008430EF">
        <w:t xml:space="preserve"> III Advance Class II Type A/B3 Biosafety Cabinet and Forma Scientific </w:t>
      </w:r>
      <w:proofErr w:type="spellStart"/>
      <w:r w:rsidRPr="008430EF">
        <w:t>Cryomed</w:t>
      </w:r>
      <w:proofErr w:type="spellEnd"/>
      <w:r w:rsidRPr="008430EF">
        <w:t xml:space="preserve"> tank for storage with liquid nitrogen. The molecular biology lab is equipped with a -20°C and a -80°C freezer, refrigerator/ freezer, </w:t>
      </w:r>
      <w:proofErr w:type="spellStart"/>
      <w:r w:rsidRPr="008430EF">
        <w:t>BioTek</w:t>
      </w:r>
      <w:proofErr w:type="spellEnd"/>
      <w:r w:rsidRPr="008430EF">
        <w:t xml:space="preserve"> Synergy 2 Multi-Detection </w:t>
      </w:r>
      <w:proofErr w:type="spellStart"/>
      <w:r w:rsidRPr="008430EF">
        <w:t>Microplate</w:t>
      </w:r>
      <w:proofErr w:type="spellEnd"/>
      <w:r w:rsidRPr="008430EF">
        <w:t xml:space="preserve"> Reader with Luminescence and UV-Visible Absorbance, Gen5™ Data Analysis Software, and a Take 3 Multi-Volume Plate for nucleic acid quantitation, tabletop refrigerated centrifuge (</w:t>
      </w:r>
      <w:proofErr w:type="spellStart"/>
      <w:r w:rsidRPr="008430EF">
        <w:t>Eppendorf</w:t>
      </w:r>
      <w:proofErr w:type="spellEnd"/>
      <w:r w:rsidRPr="008430EF">
        <w:t xml:space="preserve"> 5430R) air-cooled centrifuge, max </w:t>
      </w:r>
      <w:proofErr w:type="spellStart"/>
      <w:r w:rsidRPr="008430EF">
        <w:t>rcf</w:t>
      </w:r>
      <w:proofErr w:type="spellEnd"/>
      <w:r w:rsidRPr="008430EF">
        <w:t xml:space="preserve"> = 30,130 x g (17,500 rpm), with 3 rotors; 24 x 1.5/2.0, MTP for two multi-well plates, 6 x 15 mL/50 mL, New Brunswick </w:t>
      </w:r>
      <w:proofErr w:type="spellStart"/>
      <w:r w:rsidRPr="008430EF">
        <w:t>Innova</w:t>
      </w:r>
      <w:proofErr w:type="spellEnd"/>
      <w:r w:rsidRPr="008430EF">
        <w:t xml:space="preserve"> 4230 refrigerated incubator shaker:</w:t>
      </w:r>
      <w:r w:rsidRPr="008430EF">
        <w:rPr>
          <w:color w:val="000000"/>
          <w:lang w:val="en-GB"/>
        </w:rPr>
        <w:t xml:space="preserve"> </w:t>
      </w:r>
      <w:r w:rsidRPr="008430EF">
        <w:rPr>
          <w:lang w:val="en-GB"/>
        </w:rPr>
        <w:t xml:space="preserve">temperature range from 20ºC below ambient to 80ºC, </w:t>
      </w:r>
      <w:r w:rsidRPr="008430EF">
        <w:rPr>
          <w:bCs/>
        </w:rPr>
        <w:t xml:space="preserve">Agitation = </w:t>
      </w:r>
      <w:r w:rsidRPr="008430EF">
        <w:t xml:space="preserve">25 - 400 rpm, </w:t>
      </w:r>
      <w:r w:rsidRPr="008430EF">
        <w:rPr>
          <w:bCs/>
        </w:rPr>
        <w:t>Orbit</w:t>
      </w:r>
      <w:r w:rsidRPr="008430EF">
        <w:rPr>
          <w:b/>
        </w:rPr>
        <w:t xml:space="preserve"> -</w:t>
      </w:r>
      <w:r w:rsidRPr="008430EF">
        <w:t xml:space="preserve"> 3/4” or 1” (1.9 or 2.54 cm) diameter orbits, </w:t>
      </w:r>
      <w:proofErr w:type="spellStart"/>
      <w:r w:rsidRPr="008430EF">
        <w:t>Nunc</w:t>
      </w:r>
      <w:proofErr w:type="spellEnd"/>
      <w:r w:rsidRPr="008430EF">
        <w:t xml:space="preserve"> plate washer, </w:t>
      </w:r>
      <w:proofErr w:type="spellStart"/>
      <w:r w:rsidRPr="008430EF">
        <w:t>Biorad</w:t>
      </w:r>
      <w:proofErr w:type="spellEnd"/>
      <w:r w:rsidRPr="008430EF">
        <w:t xml:space="preserve"> electrophoresis apparatus with dual access power source, orbital plate stirrers, automatic </w:t>
      </w:r>
      <w:proofErr w:type="spellStart"/>
      <w:r w:rsidRPr="008430EF">
        <w:t>pipettors</w:t>
      </w:r>
      <w:proofErr w:type="spellEnd"/>
      <w:r w:rsidRPr="008430EF">
        <w:t xml:space="preserve"> and chemical/fume hood.</w:t>
      </w:r>
    </w:p>
    <w:p w14:paraId="3FABC06D" w14:textId="61AD5D14" w:rsidR="007E2162" w:rsidDel="0031021B" w:rsidRDefault="007E2162">
      <w:pPr>
        <w:adjustRightInd w:val="0"/>
        <w:spacing w:afterLines="30" w:after="72"/>
        <w:rPr>
          <w:del w:id="63" w:author="Ryan Essex" w:date="2016-03-08T14:51:00Z"/>
          <w:rFonts w:ascii="Arial" w:hAnsi="Arial" w:cs="Arial"/>
          <w:sz w:val="22"/>
          <w:szCs w:val="22"/>
        </w:rPr>
        <w:pPrChange w:id="64" w:author="Ryan Essex" w:date="2016-03-07T11:15:00Z">
          <w:pPr>
            <w:adjustRightInd w:val="0"/>
          </w:pPr>
        </w:pPrChange>
      </w:pPr>
    </w:p>
    <w:p w14:paraId="3B01E70C" w14:textId="77777777" w:rsidR="007E2162" w:rsidRDefault="007E2162">
      <w:pPr>
        <w:pStyle w:val="Heading2"/>
        <w:spacing w:afterLines="30" w:after="72"/>
        <w:pPrChange w:id="65" w:author="Ryan Essex" w:date="2016-03-07T11:15:00Z">
          <w:pPr>
            <w:pStyle w:val="Heading2"/>
          </w:pPr>
        </w:pPrChange>
      </w:pPr>
      <w:bookmarkStart w:id="66" w:name="_GoBack"/>
      <w:bookmarkEnd w:id="66"/>
    </w:p>
    <w:p w14:paraId="53097BD8" w14:textId="2DC3CC1B" w:rsidR="007E2162" w:rsidRPr="007E2162" w:rsidRDefault="00D455AC">
      <w:pPr>
        <w:pStyle w:val="Heading2"/>
        <w:spacing w:afterLines="30" w:after="72"/>
        <w:pPrChange w:id="67" w:author="Ryan Essex" w:date="2016-03-07T11:15:00Z">
          <w:pPr>
            <w:pStyle w:val="Heading2"/>
          </w:pPr>
        </w:pPrChange>
      </w:pPr>
      <w:ins w:id="68" w:author="Ryan Essex" w:date="2016-03-07T11:14:00Z">
        <w:r>
          <w:t xml:space="preserve">6. </w:t>
        </w:r>
      </w:ins>
      <w:r w:rsidR="007E2162" w:rsidRPr="00744144">
        <w:t xml:space="preserve">University of British Columbia (Terrance </w:t>
      </w:r>
      <w:proofErr w:type="spellStart"/>
      <w:r w:rsidR="007E2162" w:rsidRPr="00744144">
        <w:t>Snutch</w:t>
      </w:r>
      <w:proofErr w:type="spellEnd"/>
      <w:r w:rsidR="007E2162" w:rsidRPr="00744144">
        <w:t>)</w:t>
      </w:r>
    </w:p>
    <w:p w14:paraId="69A47F3A" w14:textId="38A9790E" w:rsidR="00744144" w:rsidRPr="00733EAC" w:rsidRDefault="00744144">
      <w:pPr>
        <w:pStyle w:val="NoSpacing"/>
        <w:spacing w:afterLines="30" w:after="72"/>
        <w:pPrChange w:id="69" w:author="Ryan Essex" w:date="2016-03-07T11:15:00Z">
          <w:pPr/>
        </w:pPrChange>
      </w:pPr>
      <w:r w:rsidRPr="00733EAC">
        <w:t xml:space="preserve">The main lab space consists of </w:t>
      </w:r>
      <w:r w:rsidR="00A343BF">
        <w:t>five</w:t>
      </w:r>
      <w:r w:rsidRPr="00733EAC">
        <w:t xml:space="preserve"> </w:t>
      </w:r>
      <w:proofErr w:type="gramStart"/>
      <w:r w:rsidRPr="00733EAC">
        <w:t>twin wet</w:t>
      </w:r>
      <w:proofErr w:type="gramEnd"/>
      <w:r w:rsidRPr="00733EAC">
        <w:t xml:space="preserve"> benches with a desk at each for trainees to work on their notes, computer, etc. Other shared benches include equipment for </w:t>
      </w:r>
      <w:proofErr w:type="spellStart"/>
      <w:r w:rsidRPr="00733EAC">
        <w:t>qRT</w:t>
      </w:r>
      <w:proofErr w:type="spellEnd"/>
      <w:r w:rsidRPr="00733EAC">
        <w:t>-PCR (</w:t>
      </w:r>
      <w:r w:rsidR="00A343BF">
        <w:t>two</w:t>
      </w:r>
      <w:r w:rsidRPr="00733EAC">
        <w:t xml:space="preserve"> instruments), DNA sequencing (</w:t>
      </w:r>
      <w:proofErr w:type="spellStart"/>
      <w:r w:rsidRPr="00733EAC">
        <w:t>Illumina</w:t>
      </w:r>
      <w:proofErr w:type="spellEnd"/>
      <w:r w:rsidRPr="00733EAC">
        <w:t xml:space="preserve">), and protein and molecular biology manipulations. There are </w:t>
      </w:r>
      <w:r w:rsidR="00A343BF">
        <w:t>three</w:t>
      </w:r>
      <w:r w:rsidRPr="00733EAC">
        <w:t xml:space="preserve"> chemical fume hoods including a 1.5-person </w:t>
      </w:r>
      <w:proofErr w:type="spellStart"/>
      <w:r w:rsidRPr="00733EAC">
        <w:t>glovebox</w:t>
      </w:r>
      <w:proofErr w:type="spellEnd"/>
      <w:r w:rsidRPr="00733EAC">
        <w:t xml:space="preserve"> equipped with a parallel synthesizer. Other chemical synthesis resources include an </w:t>
      </w:r>
      <w:r w:rsidRPr="00733EAC">
        <w:rPr>
          <w:lang w:eastAsia="en-CA"/>
        </w:rPr>
        <w:t xml:space="preserve">Agilent 6100 series of Single </w:t>
      </w:r>
      <w:proofErr w:type="spellStart"/>
      <w:r w:rsidRPr="00733EAC">
        <w:rPr>
          <w:lang w:eastAsia="en-CA"/>
        </w:rPr>
        <w:t>Quadrupole</w:t>
      </w:r>
      <w:proofErr w:type="spellEnd"/>
      <w:r w:rsidRPr="00733EAC">
        <w:rPr>
          <w:lang w:eastAsia="en-CA"/>
        </w:rPr>
        <w:t xml:space="preserve"> LC/MS system, </w:t>
      </w:r>
      <w:r w:rsidRPr="00733EAC">
        <w:t xml:space="preserve">a Beckman Coulter P/ACE MDQ Capillary Electrophoresis instrument, high-pressure reactions vessels, and a </w:t>
      </w:r>
      <w:proofErr w:type="spellStart"/>
      <w:r w:rsidRPr="00733EAC">
        <w:t>Biotage</w:t>
      </w:r>
      <w:proofErr w:type="spellEnd"/>
      <w:r w:rsidRPr="00733EAC">
        <w:t xml:space="preserve"> </w:t>
      </w:r>
      <w:proofErr w:type="spellStart"/>
      <w:r w:rsidRPr="00733EAC">
        <w:t>Isolera</w:t>
      </w:r>
      <w:proofErr w:type="spellEnd"/>
      <w:r w:rsidRPr="00733EAC">
        <w:t xml:space="preserve"> One automated flash column chromatography instrument.</w:t>
      </w:r>
    </w:p>
    <w:p w14:paraId="4D4C2892" w14:textId="5895D019" w:rsidR="00744144" w:rsidRPr="00733EAC" w:rsidRDefault="00744144">
      <w:pPr>
        <w:pStyle w:val="NoSpacing"/>
        <w:spacing w:afterLines="30" w:after="72"/>
        <w:rPr>
          <w:b/>
        </w:rPr>
        <w:pPrChange w:id="70" w:author="Ryan Essex" w:date="2016-03-07T11:15:00Z">
          <w:pPr/>
        </w:pPrChange>
      </w:pPr>
      <w:r w:rsidRPr="004D2A5A">
        <w:rPr>
          <w:rStyle w:val="Heading2Char"/>
        </w:rPr>
        <w:t>Shared and Fee-for Service Analytical Facilities</w:t>
      </w:r>
      <w:r w:rsidR="009432C9">
        <w:rPr>
          <w:rStyle w:val="Heading2Char"/>
        </w:rPr>
        <w:t>:</w:t>
      </w:r>
      <w:r>
        <w:rPr>
          <w:b/>
        </w:rPr>
        <w:t xml:space="preserve"> </w:t>
      </w:r>
      <w:r w:rsidRPr="00733EAC">
        <w:t>The Department of Chemistry offers a number of analytical services for compound purity and structural characterizations.  These include:</w:t>
      </w:r>
      <w:r>
        <w:rPr>
          <w:b/>
        </w:rPr>
        <w:t xml:space="preserve"> </w:t>
      </w:r>
      <w:r w:rsidRPr="00733EAC">
        <w:t xml:space="preserve">Capillary electrophoresis chromatograph, Circular </w:t>
      </w:r>
      <w:proofErr w:type="spellStart"/>
      <w:r w:rsidRPr="00733EAC">
        <w:t>dichroism</w:t>
      </w:r>
      <w:proofErr w:type="spellEnd"/>
      <w:r w:rsidRPr="00733EAC">
        <w:t xml:space="preserve">/optical rotary dispersion (CD/ORD) spectrophotometer, </w:t>
      </w:r>
      <w:proofErr w:type="spellStart"/>
      <w:r w:rsidRPr="00733EAC">
        <w:t>Fluorometer</w:t>
      </w:r>
      <w:proofErr w:type="spellEnd"/>
      <w:r w:rsidRPr="00733EAC">
        <w:t xml:space="preserve">, Fourier transform infrared spectrometer (FTIR) with attenuated total reflectance (ATR), Gas chromatograph (GC) with flame ionization detector (FID) and thermal conductivity detector (TCD), Gas chromatograph-mass spectrometer (GC-MS), Laser-induced resonance-enhanced </w:t>
      </w:r>
      <w:proofErr w:type="spellStart"/>
      <w:r w:rsidRPr="00733EAC">
        <w:t>multiphoton</w:t>
      </w:r>
      <w:proofErr w:type="spellEnd"/>
      <w:r w:rsidRPr="00733EAC">
        <w:t xml:space="preserve"> ionization-TOF-mass spectrometer (REMPI-TOF-MS), Liquid chromatograph-mass spectrometer (LC-MS), Nuclear magnetic resonance spectrometer, </w:t>
      </w:r>
      <w:proofErr w:type="spellStart"/>
      <w:r w:rsidRPr="00733EAC">
        <w:t>Polarimeter</w:t>
      </w:r>
      <w:proofErr w:type="spellEnd"/>
      <w:r w:rsidRPr="00733EAC">
        <w:t xml:space="preserve">, </w:t>
      </w:r>
      <w:proofErr w:type="spellStart"/>
      <w:r w:rsidRPr="00733EAC">
        <w:t>Thermogravimetric</w:t>
      </w:r>
      <w:proofErr w:type="spellEnd"/>
      <w:r w:rsidRPr="00733EAC">
        <w:t xml:space="preserve"> analyzer/differential scanning calorimeter (TGA/ DSC), Ultra-high-performance liquid chromatograph (</w:t>
      </w:r>
      <w:proofErr w:type="spellStart"/>
      <w:r w:rsidRPr="00733EAC">
        <w:t>uHPLC</w:t>
      </w:r>
      <w:proofErr w:type="spellEnd"/>
      <w:r w:rsidRPr="00733EAC">
        <w:t>), and three UV/Vis spectrophotometers – one with NIR capabilities.</w:t>
      </w:r>
    </w:p>
    <w:p w14:paraId="58290EE5" w14:textId="3211C69E" w:rsidR="00ED7358" w:rsidRPr="00ED7358" w:rsidDel="00D455AC" w:rsidRDefault="00ED7358">
      <w:pPr>
        <w:pStyle w:val="NoSpacing"/>
        <w:spacing w:afterLines="30" w:after="72"/>
        <w:rPr>
          <w:del w:id="71" w:author="Ryan Essex" w:date="2016-03-07T11:16:00Z"/>
          <w:b/>
        </w:rPr>
        <w:pPrChange w:id="72" w:author="Ryan Essex" w:date="2016-03-07T11:15:00Z">
          <w:pPr>
            <w:pStyle w:val="NoSpacing"/>
          </w:pPr>
        </w:pPrChange>
      </w:pPr>
    </w:p>
    <w:p w14:paraId="452B83E1" w14:textId="77777777" w:rsidR="00B31B7C" w:rsidRPr="009D5061" w:rsidRDefault="00B31B7C">
      <w:pPr>
        <w:pStyle w:val="NoSpacing"/>
        <w:spacing w:afterLines="30" w:after="72"/>
        <w:pPrChange w:id="73" w:author="Ryan Essex" w:date="2016-03-07T11:15:00Z">
          <w:pPr>
            <w:pStyle w:val="NoSpacing"/>
          </w:pPr>
        </w:pPrChange>
      </w:pPr>
    </w:p>
    <w:sectPr w:rsidR="00B31B7C" w:rsidRPr="009D5061" w:rsidSect="009275F0">
      <w:pgSz w:w="12240" w:h="15840"/>
      <w:pgMar w:top="720" w:right="720" w:bottom="806"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657AD"/>
    <w:multiLevelType w:val="hybridMultilevel"/>
    <w:tmpl w:val="F0F2343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2C57E65"/>
    <w:multiLevelType w:val="hybridMultilevel"/>
    <w:tmpl w:val="13EEF6BC"/>
    <w:lvl w:ilvl="0" w:tplc="04090015">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embedSystemFonts/>
  <w:proofState w:spelling="clean" w:grammar="clean"/>
  <w:linkStyles/>
  <w:trackRevisions/>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5B04"/>
    <w:rsid w:val="00040EB0"/>
    <w:rsid w:val="000E13DE"/>
    <w:rsid w:val="00142B67"/>
    <w:rsid w:val="00155BFB"/>
    <w:rsid w:val="00171B6A"/>
    <w:rsid w:val="001A357B"/>
    <w:rsid w:val="001E63F6"/>
    <w:rsid w:val="0025735A"/>
    <w:rsid w:val="002D436D"/>
    <w:rsid w:val="0031021B"/>
    <w:rsid w:val="003C093A"/>
    <w:rsid w:val="003C2A88"/>
    <w:rsid w:val="003C724B"/>
    <w:rsid w:val="003D4A98"/>
    <w:rsid w:val="003E340D"/>
    <w:rsid w:val="00414761"/>
    <w:rsid w:val="004410D0"/>
    <w:rsid w:val="004677DE"/>
    <w:rsid w:val="004C355D"/>
    <w:rsid w:val="004C5C5C"/>
    <w:rsid w:val="004C6156"/>
    <w:rsid w:val="004D2A5A"/>
    <w:rsid w:val="004E30F1"/>
    <w:rsid w:val="0050203B"/>
    <w:rsid w:val="00505B04"/>
    <w:rsid w:val="00510A91"/>
    <w:rsid w:val="00546466"/>
    <w:rsid w:val="005F1602"/>
    <w:rsid w:val="006336C0"/>
    <w:rsid w:val="006869D3"/>
    <w:rsid w:val="006E7B34"/>
    <w:rsid w:val="00744144"/>
    <w:rsid w:val="007A12B9"/>
    <w:rsid w:val="007D4E64"/>
    <w:rsid w:val="007E2162"/>
    <w:rsid w:val="008039CA"/>
    <w:rsid w:val="00821BF8"/>
    <w:rsid w:val="0090313A"/>
    <w:rsid w:val="0091465C"/>
    <w:rsid w:val="00925732"/>
    <w:rsid w:val="009275F0"/>
    <w:rsid w:val="009432C9"/>
    <w:rsid w:val="009843B6"/>
    <w:rsid w:val="009D5061"/>
    <w:rsid w:val="009D6186"/>
    <w:rsid w:val="00A343BF"/>
    <w:rsid w:val="00A346A8"/>
    <w:rsid w:val="00A643F7"/>
    <w:rsid w:val="00AF198B"/>
    <w:rsid w:val="00B24A27"/>
    <w:rsid w:val="00B31B7C"/>
    <w:rsid w:val="00B65FFF"/>
    <w:rsid w:val="00B84080"/>
    <w:rsid w:val="00B90B9A"/>
    <w:rsid w:val="00CA3665"/>
    <w:rsid w:val="00CC2E36"/>
    <w:rsid w:val="00CE0B1D"/>
    <w:rsid w:val="00CE6E08"/>
    <w:rsid w:val="00D455AC"/>
    <w:rsid w:val="00D457E5"/>
    <w:rsid w:val="00D50A42"/>
    <w:rsid w:val="00D97D25"/>
    <w:rsid w:val="00DA0208"/>
    <w:rsid w:val="00DF4F39"/>
    <w:rsid w:val="00E97B4F"/>
    <w:rsid w:val="00ED73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10F8C17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1021B"/>
    <w:pPr>
      <w:pBdr>
        <w:top w:val="nil"/>
        <w:left w:val="nil"/>
        <w:bottom w:val="nil"/>
        <w:right w:val="nil"/>
        <w:between w:val="nil"/>
        <w:bar w:val="nil"/>
      </w:pBdr>
    </w:pPr>
    <w:rPr>
      <w:rFonts w:eastAsia="Arial Unicode MS"/>
      <w:sz w:val="24"/>
      <w:szCs w:val="24"/>
      <w:bdr w:val="nil"/>
      <w:lang w:eastAsia="en-US"/>
    </w:rPr>
  </w:style>
  <w:style w:type="paragraph" w:styleId="Heading1">
    <w:name w:val="heading 1"/>
    <w:aliases w:val="EP Main Heading"/>
    <w:basedOn w:val="PlainText"/>
    <w:next w:val="Normal"/>
    <w:link w:val="Heading1Char"/>
    <w:uiPriority w:val="9"/>
    <w:qFormat/>
    <w:rsid w:val="0031021B"/>
    <w:pPr>
      <w:outlineLvl w:val="0"/>
    </w:pPr>
    <w:rPr>
      <w:rFonts w:ascii="Arial" w:hAnsi="Arial"/>
      <w:b/>
      <w:bCs/>
      <w:caps/>
    </w:rPr>
  </w:style>
  <w:style w:type="paragraph" w:styleId="Heading2">
    <w:name w:val="heading 2"/>
    <w:aliases w:val="EP Subhead"/>
    <w:basedOn w:val="Normal"/>
    <w:next w:val="Normal"/>
    <w:link w:val="Heading2Char"/>
    <w:uiPriority w:val="9"/>
    <w:unhideWhenUsed/>
    <w:qFormat/>
    <w:rsid w:val="0031021B"/>
    <w:pPr>
      <w:outlineLvl w:val="1"/>
    </w:pPr>
    <w:rPr>
      <w:rFonts w:ascii="Arial" w:hAnsi="Arial"/>
      <w:b/>
      <w:bCs/>
      <w:sz w:val="22"/>
      <w:szCs w:val="22"/>
    </w:rPr>
  </w:style>
  <w:style w:type="paragraph" w:styleId="Heading3">
    <w:name w:val="heading 3"/>
    <w:aliases w:val="Sub heading"/>
    <w:basedOn w:val="Heading2"/>
    <w:next w:val="Normal"/>
    <w:link w:val="Heading3Char"/>
    <w:uiPriority w:val="9"/>
    <w:unhideWhenUsed/>
    <w:qFormat/>
    <w:rsid w:val="0031021B"/>
    <w:pPr>
      <w:outlineLvl w:val="2"/>
    </w:pPr>
  </w:style>
  <w:style w:type="character" w:default="1" w:styleId="DefaultParagraphFont">
    <w:name w:val="Default Paragraph Font"/>
    <w:uiPriority w:val="1"/>
    <w:semiHidden/>
    <w:unhideWhenUsed/>
    <w:rsid w:val="0031021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1021B"/>
  </w:style>
  <w:style w:type="paragraph" w:styleId="BalloonText">
    <w:name w:val="Balloon Text"/>
    <w:basedOn w:val="Normal"/>
    <w:link w:val="BalloonTextChar"/>
    <w:uiPriority w:val="99"/>
    <w:semiHidden/>
    <w:unhideWhenUsed/>
    <w:rsid w:val="0031021B"/>
    <w:rPr>
      <w:rFonts w:ascii="Lucida Grande" w:hAnsi="Lucida Grande" w:cs="Lucida Grande"/>
      <w:sz w:val="18"/>
      <w:szCs w:val="18"/>
    </w:rPr>
  </w:style>
  <w:style w:type="character" w:styleId="Hyperlink">
    <w:name w:val="Hyperlink"/>
    <w:rsid w:val="0031021B"/>
    <w:rPr>
      <w:u w:val="single"/>
    </w:rPr>
  </w:style>
  <w:style w:type="character" w:styleId="FollowedHyperlink">
    <w:name w:val="FollowedHyperlink"/>
    <w:basedOn w:val="DefaultParagraphFont"/>
    <w:uiPriority w:val="99"/>
    <w:semiHidden/>
    <w:unhideWhenUsed/>
    <w:rsid w:val="007D4E64"/>
    <w:rPr>
      <w:color w:val="800080" w:themeColor="followedHyperlink"/>
      <w:u w:val="single"/>
    </w:rPr>
  </w:style>
  <w:style w:type="character" w:customStyle="1" w:styleId="Heading1Char">
    <w:name w:val="Heading 1 Char"/>
    <w:aliases w:val="EP Main Heading Char"/>
    <w:basedOn w:val="DefaultParagraphFont"/>
    <w:link w:val="Heading1"/>
    <w:uiPriority w:val="9"/>
    <w:rsid w:val="0031021B"/>
    <w:rPr>
      <w:rFonts w:ascii="Arial" w:eastAsia="Calibri" w:hAnsi="Arial" w:cs="Calibri"/>
      <w:b/>
      <w:bCs/>
      <w:caps/>
      <w:color w:val="000000"/>
      <w:sz w:val="22"/>
      <w:szCs w:val="22"/>
      <w:u w:color="000000"/>
      <w:bdr w:val="nil"/>
      <w:lang w:val="es-ES_tradnl" w:eastAsia="en-US"/>
    </w:rPr>
  </w:style>
  <w:style w:type="character" w:customStyle="1" w:styleId="Heading3Char">
    <w:name w:val="Heading 3 Char"/>
    <w:aliases w:val="Sub heading Char"/>
    <w:basedOn w:val="DefaultParagraphFont"/>
    <w:link w:val="Heading3"/>
    <w:uiPriority w:val="9"/>
    <w:rsid w:val="0031021B"/>
    <w:rPr>
      <w:rFonts w:ascii="Arial" w:eastAsia="Arial Unicode MS" w:hAnsi="Arial"/>
      <w:b/>
      <w:bCs/>
      <w:sz w:val="22"/>
      <w:szCs w:val="22"/>
      <w:bdr w:val="nil"/>
      <w:lang w:eastAsia="en-US"/>
    </w:rPr>
  </w:style>
  <w:style w:type="character" w:customStyle="1" w:styleId="paragraph1">
    <w:name w:val="paragraph1"/>
    <w:rsid w:val="00D50A42"/>
    <w:rPr>
      <w:rFonts w:ascii="Verdana" w:hAnsi="Verdana" w:hint="default"/>
      <w:b w:val="0"/>
      <w:bCs w:val="0"/>
      <w:sz w:val="18"/>
      <w:szCs w:val="18"/>
    </w:rPr>
  </w:style>
  <w:style w:type="character" w:customStyle="1" w:styleId="Heading2Char">
    <w:name w:val="Heading 2 Char"/>
    <w:aliases w:val="EP Subhead Char"/>
    <w:basedOn w:val="DefaultParagraphFont"/>
    <w:link w:val="Heading2"/>
    <w:uiPriority w:val="9"/>
    <w:rsid w:val="0031021B"/>
    <w:rPr>
      <w:rFonts w:ascii="Arial" w:eastAsia="Arial Unicode MS" w:hAnsi="Arial"/>
      <w:b/>
      <w:bCs/>
      <w:sz w:val="22"/>
      <w:szCs w:val="22"/>
      <w:bdr w:val="nil"/>
      <w:lang w:eastAsia="en-US"/>
    </w:rPr>
  </w:style>
  <w:style w:type="paragraph" w:styleId="NoSpacing">
    <w:name w:val="No Spacing"/>
    <w:aliases w:val="EP Normal Text"/>
    <w:basedOn w:val="Normal"/>
    <w:uiPriority w:val="1"/>
    <w:qFormat/>
    <w:rsid w:val="0031021B"/>
    <w:rPr>
      <w:rFonts w:ascii="Arial" w:hAnsi="Arial"/>
      <w:sz w:val="22"/>
      <w:szCs w:val="22"/>
    </w:rPr>
  </w:style>
  <w:style w:type="paragraph" w:styleId="PlainText">
    <w:name w:val="Plain Text"/>
    <w:link w:val="PlainTextChar"/>
    <w:rsid w:val="0031021B"/>
    <w:pPr>
      <w:pBdr>
        <w:top w:val="nil"/>
        <w:left w:val="nil"/>
        <w:bottom w:val="nil"/>
        <w:right w:val="nil"/>
        <w:between w:val="nil"/>
        <w:bar w:val="nil"/>
      </w:pBdr>
    </w:pPr>
    <w:rPr>
      <w:rFonts w:ascii="Calibri" w:eastAsia="Calibri" w:hAnsi="Calibri" w:cs="Calibri"/>
      <w:color w:val="000000"/>
      <w:sz w:val="22"/>
      <w:szCs w:val="22"/>
      <w:u w:color="000000"/>
      <w:bdr w:val="nil"/>
      <w:lang w:val="es-ES_tradnl" w:eastAsia="en-US"/>
    </w:rPr>
  </w:style>
  <w:style w:type="character" w:customStyle="1" w:styleId="PlainTextChar">
    <w:name w:val="Plain Text Char"/>
    <w:basedOn w:val="DefaultParagraphFont"/>
    <w:link w:val="PlainText"/>
    <w:rsid w:val="0031021B"/>
    <w:rPr>
      <w:rFonts w:ascii="Calibri" w:eastAsia="Calibri" w:hAnsi="Calibri" w:cs="Calibri"/>
      <w:color w:val="000000"/>
      <w:sz w:val="22"/>
      <w:szCs w:val="22"/>
      <w:u w:color="000000"/>
      <w:bdr w:val="nil"/>
      <w:lang w:val="es-ES_tradnl" w:eastAsia="en-US"/>
    </w:rPr>
  </w:style>
  <w:style w:type="character" w:customStyle="1" w:styleId="BalloonTextChar">
    <w:name w:val="Balloon Text Char"/>
    <w:basedOn w:val="DefaultParagraphFont"/>
    <w:link w:val="BalloonText"/>
    <w:uiPriority w:val="99"/>
    <w:semiHidden/>
    <w:rsid w:val="0031021B"/>
    <w:rPr>
      <w:rFonts w:ascii="Lucida Grande" w:eastAsia="Arial Unicode MS" w:hAnsi="Lucida Grande" w:cs="Lucida Grande"/>
      <w:sz w:val="18"/>
      <w:szCs w:val="18"/>
      <w:bdr w:val="nil"/>
      <w:lang w:eastAsia="en-US"/>
    </w:rPr>
  </w:style>
  <w:style w:type="paragraph" w:customStyle="1" w:styleId="HeaderFooter">
    <w:name w:val="Header &amp; Footer"/>
    <w:rsid w:val="0031021B"/>
    <w:pPr>
      <w:pBdr>
        <w:top w:val="nil"/>
        <w:left w:val="nil"/>
        <w:bottom w:val="nil"/>
        <w:right w:val="nil"/>
        <w:between w:val="nil"/>
        <w:bar w:val="nil"/>
      </w:pBdr>
      <w:tabs>
        <w:tab w:val="right" w:pos="9020"/>
      </w:tabs>
    </w:pPr>
    <w:rPr>
      <w:rFonts w:ascii="Helvetica" w:eastAsia="Arial Unicode MS" w:hAnsi="Helvetica" w:cs="Arial Unicode MS"/>
      <w:color w:val="000000"/>
      <w:sz w:val="24"/>
      <w:szCs w:val="24"/>
      <w:bdr w:val="nil"/>
      <w:lang w:eastAsia="en-US"/>
    </w:rPr>
  </w:style>
  <w:style w:type="paragraph" w:customStyle="1" w:styleId="Body">
    <w:name w:val="Body"/>
    <w:rsid w:val="0031021B"/>
    <w:pPr>
      <w:pBdr>
        <w:top w:val="nil"/>
        <w:left w:val="nil"/>
        <w:bottom w:val="nil"/>
        <w:right w:val="nil"/>
        <w:between w:val="nil"/>
        <w:bar w:val="nil"/>
      </w:pBdr>
      <w:spacing w:after="200" w:line="276" w:lineRule="auto"/>
    </w:pPr>
    <w:rPr>
      <w:rFonts w:ascii="Calibri" w:eastAsia="Calibri" w:hAnsi="Calibri" w:cs="Calibri"/>
      <w:color w:val="000000"/>
      <w:sz w:val="22"/>
      <w:szCs w:val="22"/>
      <w:u w:color="000000"/>
      <w:bdr w:val="nil"/>
      <w:lang w:eastAsia="en-US"/>
    </w:rPr>
  </w:style>
  <w:style w:type="character" w:styleId="CommentReference">
    <w:name w:val="annotation reference"/>
    <w:basedOn w:val="DefaultParagraphFont"/>
    <w:uiPriority w:val="99"/>
    <w:semiHidden/>
    <w:unhideWhenUsed/>
    <w:rsid w:val="0031021B"/>
    <w:rPr>
      <w:sz w:val="18"/>
      <w:szCs w:val="18"/>
    </w:rPr>
  </w:style>
  <w:style w:type="paragraph" w:styleId="CommentText">
    <w:name w:val="annotation text"/>
    <w:basedOn w:val="Normal"/>
    <w:link w:val="CommentTextChar"/>
    <w:uiPriority w:val="99"/>
    <w:semiHidden/>
    <w:unhideWhenUsed/>
    <w:rsid w:val="0031021B"/>
  </w:style>
  <w:style w:type="character" w:customStyle="1" w:styleId="CommentTextChar">
    <w:name w:val="Comment Text Char"/>
    <w:basedOn w:val="DefaultParagraphFont"/>
    <w:link w:val="CommentText"/>
    <w:uiPriority w:val="99"/>
    <w:semiHidden/>
    <w:rsid w:val="0031021B"/>
    <w:rPr>
      <w:rFonts w:eastAsia="Arial Unicode MS"/>
      <w:sz w:val="24"/>
      <w:szCs w:val="24"/>
      <w:bdr w:val="nil"/>
      <w:lang w:eastAsia="en-US"/>
    </w:rPr>
  </w:style>
  <w:style w:type="paragraph" w:customStyle="1" w:styleId="Default">
    <w:name w:val="Default"/>
    <w:rsid w:val="0031021B"/>
    <w:pPr>
      <w:pBdr>
        <w:top w:val="nil"/>
        <w:left w:val="nil"/>
        <w:bottom w:val="nil"/>
        <w:right w:val="nil"/>
        <w:between w:val="nil"/>
        <w:bar w:val="nil"/>
      </w:pBdr>
    </w:pPr>
    <w:rPr>
      <w:rFonts w:ascii="Helvetica" w:eastAsia="Helvetica" w:hAnsi="Helvetica" w:cs="Helvetica"/>
      <w:color w:val="000000"/>
      <w:sz w:val="22"/>
      <w:szCs w:val="22"/>
      <w:bdr w:val="nil"/>
      <w:lang w:eastAsia="en-US"/>
    </w:rPr>
  </w:style>
  <w:style w:type="paragraph" w:customStyle="1" w:styleId="DataField11pt">
    <w:name w:val="Data Field 11pt"/>
    <w:basedOn w:val="Normal"/>
    <w:rsid w:val="004C355D"/>
    <w:pPr>
      <w:autoSpaceDE w:val="0"/>
      <w:autoSpaceDN w:val="0"/>
      <w:spacing w:line="300" w:lineRule="exact"/>
    </w:pPr>
    <w:rPr>
      <w:rFonts w:ascii="Arial" w:eastAsia="Times New Roman" w:hAnsi="Arial" w:cs="Arial"/>
      <w:noProof/>
      <w:szCs w:val="20"/>
    </w:rPr>
  </w:style>
  <w:style w:type="paragraph" w:customStyle="1" w:styleId="CaptionFigure">
    <w:name w:val="Caption/Figure"/>
    <w:basedOn w:val="NoSpacing"/>
    <w:autoRedefine/>
    <w:qFormat/>
    <w:rsid w:val="0031021B"/>
    <w:rPr>
      <w:noProof/>
      <w:sz w:val="18"/>
    </w:rPr>
  </w:style>
  <w:style w:type="paragraph" w:styleId="CommentSubject">
    <w:name w:val="annotation subject"/>
    <w:basedOn w:val="CommentText"/>
    <w:next w:val="CommentText"/>
    <w:link w:val="CommentSubjectChar"/>
    <w:uiPriority w:val="99"/>
    <w:semiHidden/>
    <w:unhideWhenUsed/>
    <w:rsid w:val="006E7B34"/>
    <w:rPr>
      <w:b/>
      <w:bCs/>
      <w:sz w:val="20"/>
      <w:szCs w:val="20"/>
    </w:rPr>
  </w:style>
  <w:style w:type="character" w:customStyle="1" w:styleId="CommentSubjectChar">
    <w:name w:val="Comment Subject Char"/>
    <w:basedOn w:val="CommentTextChar"/>
    <w:link w:val="CommentSubject"/>
    <w:uiPriority w:val="99"/>
    <w:semiHidden/>
    <w:rsid w:val="006E7B34"/>
    <w:rPr>
      <w:rFonts w:asciiTheme="minorHAnsi" w:eastAsia="Arial Unicode MS" w:hAnsiTheme="minorHAnsi" w:cstheme="minorBidi"/>
      <w:b/>
      <w:bCs/>
      <w:sz w:val="24"/>
      <w:szCs w:val="24"/>
      <w:bdr w:val="nil"/>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1021B"/>
    <w:pPr>
      <w:pBdr>
        <w:top w:val="nil"/>
        <w:left w:val="nil"/>
        <w:bottom w:val="nil"/>
        <w:right w:val="nil"/>
        <w:between w:val="nil"/>
        <w:bar w:val="nil"/>
      </w:pBdr>
    </w:pPr>
    <w:rPr>
      <w:rFonts w:eastAsia="Arial Unicode MS"/>
      <w:sz w:val="24"/>
      <w:szCs w:val="24"/>
      <w:bdr w:val="nil"/>
      <w:lang w:eastAsia="en-US"/>
    </w:rPr>
  </w:style>
  <w:style w:type="paragraph" w:styleId="Heading1">
    <w:name w:val="heading 1"/>
    <w:aliases w:val="EP Main Heading"/>
    <w:basedOn w:val="PlainText"/>
    <w:next w:val="Normal"/>
    <w:link w:val="Heading1Char"/>
    <w:uiPriority w:val="9"/>
    <w:qFormat/>
    <w:rsid w:val="0031021B"/>
    <w:pPr>
      <w:outlineLvl w:val="0"/>
    </w:pPr>
    <w:rPr>
      <w:rFonts w:ascii="Arial" w:hAnsi="Arial"/>
      <w:b/>
      <w:bCs/>
      <w:caps/>
    </w:rPr>
  </w:style>
  <w:style w:type="paragraph" w:styleId="Heading2">
    <w:name w:val="heading 2"/>
    <w:aliases w:val="EP Subhead"/>
    <w:basedOn w:val="Normal"/>
    <w:next w:val="Normal"/>
    <w:link w:val="Heading2Char"/>
    <w:uiPriority w:val="9"/>
    <w:unhideWhenUsed/>
    <w:qFormat/>
    <w:rsid w:val="0031021B"/>
    <w:pPr>
      <w:outlineLvl w:val="1"/>
    </w:pPr>
    <w:rPr>
      <w:rFonts w:ascii="Arial" w:hAnsi="Arial"/>
      <w:b/>
      <w:bCs/>
      <w:sz w:val="22"/>
      <w:szCs w:val="22"/>
    </w:rPr>
  </w:style>
  <w:style w:type="paragraph" w:styleId="Heading3">
    <w:name w:val="heading 3"/>
    <w:aliases w:val="Sub heading"/>
    <w:basedOn w:val="Heading2"/>
    <w:next w:val="Normal"/>
    <w:link w:val="Heading3Char"/>
    <w:uiPriority w:val="9"/>
    <w:unhideWhenUsed/>
    <w:qFormat/>
    <w:rsid w:val="0031021B"/>
    <w:pPr>
      <w:outlineLvl w:val="2"/>
    </w:pPr>
  </w:style>
  <w:style w:type="character" w:default="1" w:styleId="DefaultParagraphFont">
    <w:name w:val="Default Paragraph Font"/>
    <w:uiPriority w:val="1"/>
    <w:semiHidden/>
    <w:unhideWhenUsed/>
    <w:rsid w:val="0031021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1021B"/>
  </w:style>
  <w:style w:type="paragraph" w:styleId="BalloonText">
    <w:name w:val="Balloon Text"/>
    <w:basedOn w:val="Normal"/>
    <w:link w:val="BalloonTextChar"/>
    <w:uiPriority w:val="99"/>
    <w:semiHidden/>
    <w:unhideWhenUsed/>
    <w:rsid w:val="0031021B"/>
    <w:rPr>
      <w:rFonts w:ascii="Lucida Grande" w:hAnsi="Lucida Grande" w:cs="Lucida Grande"/>
      <w:sz w:val="18"/>
      <w:szCs w:val="18"/>
    </w:rPr>
  </w:style>
  <w:style w:type="character" w:styleId="Hyperlink">
    <w:name w:val="Hyperlink"/>
    <w:rsid w:val="0031021B"/>
    <w:rPr>
      <w:u w:val="single"/>
    </w:rPr>
  </w:style>
  <w:style w:type="character" w:styleId="FollowedHyperlink">
    <w:name w:val="FollowedHyperlink"/>
    <w:basedOn w:val="DefaultParagraphFont"/>
    <w:uiPriority w:val="99"/>
    <w:semiHidden/>
    <w:unhideWhenUsed/>
    <w:rsid w:val="007D4E64"/>
    <w:rPr>
      <w:color w:val="800080" w:themeColor="followedHyperlink"/>
      <w:u w:val="single"/>
    </w:rPr>
  </w:style>
  <w:style w:type="character" w:customStyle="1" w:styleId="Heading1Char">
    <w:name w:val="Heading 1 Char"/>
    <w:aliases w:val="EP Main Heading Char"/>
    <w:basedOn w:val="DefaultParagraphFont"/>
    <w:link w:val="Heading1"/>
    <w:uiPriority w:val="9"/>
    <w:rsid w:val="0031021B"/>
    <w:rPr>
      <w:rFonts w:ascii="Arial" w:eastAsia="Calibri" w:hAnsi="Arial" w:cs="Calibri"/>
      <w:b/>
      <w:bCs/>
      <w:caps/>
      <w:color w:val="000000"/>
      <w:sz w:val="22"/>
      <w:szCs w:val="22"/>
      <w:u w:color="000000"/>
      <w:bdr w:val="nil"/>
      <w:lang w:val="es-ES_tradnl" w:eastAsia="en-US"/>
    </w:rPr>
  </w:style>
  <w:style w:type="character" w:customStyle="1" w:styleId="Heading3Char">
    <w:name w:val="Heading 3 Char"/>
    <w:aliases w:val="Sub heading Char"/>
    <w:basedOn w:val="DefaultParagraphFont"/>
    <w:link w:val="Heading3"/>
    <w:uiPriority w:val="9"/>
    <w:rsid w:val="0031021B"/>
    <w:rPr>
      <w:rFonts w:ascii="Arial" w:eastAsia="Arial Unicode MS" w:hAnsi="Arial"/>
      <w:b/>
      <w:bCs/>
      <w:sz w:val="22"/>
      <w:szCs w:val="22"/>
      <w:bdr w:val="nil"/>
      <w:lang w:eastAsia="en-US"/>
    </w:rPr>
  </w:style>
  <w:style w:type="character" w:customStyle="1" w:styleId="paragraph1">
    <w:name w:val="paragraph1"/>
    <w:rsid w:val="00D50A42"/>
    <w:rPr>
      <w:rFonts w:ascii="Verdana" w:hAnsi="Verdana" w:hint="default"/>
      <w:b w:val="0"/>
      <w:bCs w:val="0"/>
      <w:sz w:val="18"/>
      <w:szCs w:val="18"/>
    </w:rPr>
  </w:style>
  <w:style w:type="character" w:customStyle="1" w:styleId="Heading2Char">
    <w:name w:val="Heading 2 Char"/>
    <w:aliases w:val="EP Subhead Char"/>
    <w:basedOn w:val="DefaultParagraphFont"/>
    <w:link w:val="Heading2"/>
    <w:uiPriority w:val="9"/>
    <w:rsid w:val="0031021B"/>
    <w:rPr>
      <w:rFonts w:ascii="Arial" w:eastAsia="Arial Unicode MS" w:hAnsi="Arial"/>
      <w:b/>
      <w:bCs/>
      <w:sz w:val="22"/>
      <w:szCs w:val="22"/>
      <w:bdr w:val="nil"/>
      <w:lang w:eastAsia="en-US"/>
    </w:rPr>
  </w:style>
  <w:style w:type="paragraph" w:styleId="NoSpacing">
    <w:name w:val="No Spacing"/>
    <w:aliases w:val="EP Normal Text"/>
    <w:basedOn w:val="Normal"/>
    <w:uiPriority w:val="1"/>
    <w:qFormat/>
    <w:rsid w:val="0031021B"/>
    <w:rPr>
      <w:rFonts w:ascii="Arial" w:hAnsi="Arial"/>
      <w:sz w:val="22"/>
      <w:szCs w:val="22"/>
    </w:rPr>
  </w:style>
  <w:style w:type="paragraph" w:styleId="PlainText">
    <w:name w:val="Plain Text"/>
    <w:link w:val="PlainTextChar"/>
    <w:rsid w:val="0031021B"/>
    <w:pPr>
      <w:pBdr>
        <w:top w:val="nil"/>
        <w:left w:val="nil"/>
        <w:bottom w:val="nil"/>
        <w:right w:val="nil"/>
        <w:between w:val="nil"/>
        <w:bar w:val="nil"/>
      </w:pBdr>
    </w:pPr>
    <w:rPr>
      <w:rFonts w:ascii="Calibri" w:eastAsia="Calibri" w:hAnsi="Calibri" w:cs="Calibri"/>
      <w:color w:val="000000"/>
      <w:sz w:val="22"/>
      <w:szCs w:val="22"/>
      <w:u w:color="000000"/>
      <w:bdr w:val="nil"/>
      <w:lang w:val="es-ES_tradnl" w:eastAsia="en-US"/>
    </w:rPr>
  </w:style>
  <w:style w:type="character" w:customStyle="1" w:styleId="PlainTextChar">
    <w:name w:val="Plain Text Char"/>
    <w:basedOn w:val="DefaultParagraphFont"/>
    <w:link w:val="PlainText"/>
    <w:rsid w:val="0031021B"/>
    <w:rPr>
      <w:rFonts w:ascii="Calibri" w:eastAsia="Calibri" w:hAnsi="Calibri" w:cs="Calibri"/>
      <w:color w:val="000000"/>
      <w:sz w:val="22"/>
      <w:szCs w:val="22"/>
      <w:u w:color="000000"/>
      <w:bdr w:val="nil"/>
      <w:lang w:val="es-ES_tradnl" w:eastAsia="en-US"/>
    </w:rPr>
  </w:style>
  <w:style w:type="character" w:customStyle="1" w:styleId="BalloonTextChar">
    <w:name w:val="Balloon Text Char"/>
    <w:basedOn w:val="DefaultParagraphFont"/>
    <w:link w:val="BalloonText"/>
    <w:uiPriority w:val="99"/>
    <w:semiHidden/>
    <w:rsid w:val="0031021B"/>
    <w:rPr>
      <w:rFonts w:ascii="Lucida Grande" w:eastAsia="Arial Unicode MS" w:hAnsi="Lucida Grande" w:cs="Lucida Grande"/>
      <w:sz w:val="18"/>
      <w:szCs w:val="18"/>
      <w:bdr w:val="nil"/>
      <w:lang w:eastAsia="en-US"/>
    </w:rPr>
  </w:style>
  <w:style w:type="paragraph" w:customStyle="1" w:styleId="HeaderFooter">
    <w:name w:val="Header &amp; Footer"/>
    <w:rsid w:val="0031021B"/>
    <w:pPr>
      <w:pBdr>
        <w:top w:val="nil"/>
        <w:left w:val="nil"/>
        <w:bottom w:val="nil"/>
        <w:right w:val="nil"/>
        <w:between w:val="nil"/>
        <w:bar w:val="nil"/>
      </w:pBdr>
      <w:tabs>
        <w:tab w:val="right" w:pos="9020"/>
      </w:tabs>
    </w:pPr>
    <w:rPr>
      <w:rFonts w:ascii="Helvetica" w:eastAsia="Arial Unicode MS" w:hAnsi="Helvetica" w:cs="Arial Unicode MS"/>
      <w:color w:val="000000"/>
      <w:sz w:val="24"/>
      <w:szCs w:val="24"/>
      <w:bdr w:val="nil"/>
      <w:lang w:eastAsia="en-US"/>
    </w:rPr>
  </w:style>
  <w:style w:type="paragraph" w:customStyle="1" w:styleId="Body">
    <w:name w:val="Body"/>
    <w:rsid w:val="0031021B"/>
    <w:pPr>
      <w:pBdr>
        <w:top w:val="nil"/>
        <w:left w:val="nil"/>
        <w:bottom w:val="nil"/>
        <w:right w:val="nil"/>
        <w:between w:val="nil"/>
        <w:bar w:val="nil"/>
      </w:pBdr>
      <w:spacing w:after="200" w:line="276" w:lineRule="auto"/>
    </w:pPr>
    <w:rPr>
      <w:rFonts w:ascii="Calibri" w:eastAsia="Calibri" w:hAnsi="Calibri" w:cs="Calibri"/>
      <w:color w:val="000000"/>
      <w:sz w:val="22"/>
      <w:szCs w:val="22"/>
      <w:u w:color="000000"/>
      <w:bdr w:val="nil"/>
      <w:lang w:eastAsia="en-US"/>
    </w:rPr>
  </w:style>
  <w:style w:type="character" w:styleId="CommentReference">
    <w:name w:val="annotation reference"/>
    <w:basedOn w:val="DefaultParagraphFont"/>
    <w:uiPriority w:val="99"/>
    <w:semiHidden/>
    <w:unhideWhenUsed/>
    <w:rsid w:val="0031021B"/>
    <w:rPr>
      <w:sz w:val="18"/>
      <w:szCs w:val="18"/>
    </w:rPr>
  </w:style>
  <w:style w:type="paragraph" w:styleId="CommentText">
    <w:name w:val="annotation text"/>
    <w:basedOn w:val="Normal"/>
    <w:link w:val="CommentTextChar"/>
    <w:uiPriority w:val="99"/>
    <w:semiHidden/>
    <w:unhideWhenUsed/>
    <w:rsid w:val="0031021B"/>
  </w:style>
  <w:style w:type="character" w:customStyle="1" w:styleId="CommentTextChar">
    <w:name w:val="Comment Text Char"/>
    <w:basedOn w:val="DefaultParagraphFont"/>
    <w:link w:val="CommentText"/>
    <w:uiPriority w:val="99"/>
    <w:semiHidden/>
    <w:rsid w:val="0031021B"/>
    <w:rPr>
      <w:rFonts w:eastAsia="Arial Unicode MS"/>
      <w:sz w:val="24"/>
      <w:szCs w:val="24"/>
      <w:bdr w:val="nil"/>
      <w:lang w:eastAsia="en-US"/>
    </w:rPr>
  </w:style>
  <w:style w:type="paragraph" w:customStyle="1" w:styleId="Default">
    <w:name w:val="Default"/>
    <w:rsid w:val="0031021B"/>
    <w:pPr>
      <w:pBdr>
        <w:top w:val="nil"/>
        <w:left w:val="nil"/>
        <w:bottom w:val="nil"/>
        <w:right w:val="nil"/>
        <w:between w:val="nil"/>
        <w:bar w:val="nil"/>
      </w:pBdr>
    </w:pPr>
    <w:rPr>
      <w:rFonts w:ascii="Helvetica" w:eastAsia="Helvetica" w:hAnsi="Helvetica" w:cs="Helvetica"/>
      <w:color w:val="000000"/>
      <w:sz w:val="22"/>
      <w:szCs w:val="22"/>
      <w:bdr w:val="nil"/>
      <w:lang w:eastAsia="en-US"/>
    </w:rPr>
  </w:style>
  <w:style w:type="paragraph" w:customStyle="1" w:styleId="DataField11pt">
    <w:name w:val="Data Field 11pt"/>
    <w:basedOn w:val="Normal"/>
    <w:rsid w:val="004C355D"/>
    <w:pPr>
      <w:autoSpaceDE w:val="0"/>
      <w:autoSpaceDN w:val="0"/>
      <w:spacing w:line="300" w:lineRule="exact"/>
    </w:pPr>
    <w:rPr>
      <w:rFonts w:ascii="Arial" w:eastAsia="Times New Roman" w:hAnsi="Arial" w:cs="Arial"/>
      <w:noProof/>
      <w:szCs w:val="20"/>
    </w:rPr>
  </w:style>
  <w:style w:type="paragraph" w:customStyle="1" w:styleId="CaptionFigure">
    <w:name w:val="Caption/Figure"/>
    <w:basedOn w:val="NoSpacing"/>
    <w:autoRedefine/>
    <w:qFormat/>
    <w:rsid w:val="0031021B"/>
    <w:rPr>
      <w:noProof/>
      <w:sz w:val="18"/>
    </w:rPr>
  </w:style>
  <w:style w:type="paragraph" w:styleId="CommentSubject">
    <w:name w:val="annotation subject"/>
    <w:basedOn w:val="CommentText"/>
    <w:next w:val="CommentText"/>
    <w:link w:val="CommentSubjectChar"/>
    <w:uiPriority w:val="99"/>
    <w:semiHidden/>
    <w:unhideWhenUsed/>
    <w:rsid w:val="006E7B34"/>
    <w:rPr>
      <w:b/>
      <w:bCs/>
      <w:sz w:val="20"/>
      <w:szCs w:val="20"/>
    </w:rPr>
  </w:style>
  <w:style w:type="character" w:customStyle="1" w:styleId="CommentSubjectChar">
    <w:name w:val="Comment Subject Char"/>
    <w:basedOn w:val="CommentTextChar"/>
    <w:link w:val="CommentSubject"/>
    <w:uiPriority w:val="99"/>
    <w:semiHidden/>
    <w:rsid w:val="006E7B34"/>
    <w:rPr>
      <w:rFonts w:asciiTheme="minorHAnsi" w:eastAsia="Arial Unicode MS" w:hAnsiTheme="minorHAnsi" w:cstheme="minorBidi"/>
      <w:b/>
      <w:bCs/>
      <w:sz w:val="24"/>
      <w:szCs w:val="24"/>
      <w:bdr w:val="nil"/>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3738</Words>
  <Characters>21312</Characters>
  <Application>Microsoft Macintosh Word</Application>
  <DocSecurity>0</DocSecurity>
  <Lines>177</Lines>
  <Paragraphs>49</Paragraphs>
  <ScaleCrop>false</ScaleCrop>
  <Company>AECOM</Company>
  <LinksUpToDate>false</LinksUpToDate>
  <CharactersWithSpaces>25001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Aristea Galanopoulou</dc:creator>
  <cp:keywords/>
  <dc:description/>
  <cp:lastModifiedBy>Ryan Essex</cp:lastModifiedBy>
  <cp:revision>3</cp:revision>
  <dcterms:created xsi:type="dcterms:W3CDTF">2016-03-07T19:17:00Z</dcterms:created>
  <dcterms:modified xsi:type="dcterms:W3CDTF">2016-03-08T22:51:00Z</dcterms:modified>
</cp:coreProperties>
</file>