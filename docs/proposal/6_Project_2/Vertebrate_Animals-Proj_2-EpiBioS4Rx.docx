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EAD53" w14:textId="77777777" w:rsidR="002E6A10" w:rsidDel="00A76944" w:rsidRDefault="00744C1B" w:rsidP="00A76944">
      <w:pPr>
        <w:pStyle w:val="Heading1"/>
        <w:rPr>
          <w:del w:id="0" w:author="Ryan Essex" w:date="2016-03-07T11:56:00Z"/>
        </w:rPr>
        <w:pPrChange w:id="1" w:author="Ryan Essex" w:date="2016-03-07T11:56:00Z">
          <w:pPr/>
        </w:pPrChange>
      </w:pPr>
      <w:r w:rsidRPr="00231198">
        <w:t>VERTEBRATE ANIMALS</w:t>
      </w:r>
      <w:r w:rsidR="002E6A10">
        <w:t xml:space="preserve"> </w:t>
      </w:r>
      <w:ins w:id="2" w:author="Ryan Essex" w:date="2016-03-07T11:56:00Z">
        <w:r w:rsidR="00A76944">
          <w:t xml:space="preserve">- </w:t>
        </w:r>
      </w:ins>
    </w:p>
    <w:p w14:paraId="26CC37D3" w14:textId="77777777" w:rsidR="00C721DF" w:rsidRPr="00231198" w:rsidRDefault="00C721DF" w:rsidP="00A76944">
      <w:pPr>
        <w:pStyle w:val="Heading1"/>
        <w:rPr>
          <w:color w:val="000000" w:themeColor="text1"/>
        </w:rPr>
        <w:pPrChange w:id="3" w:author="Ryan Essex" w:date="2016-03-07T11:56:00Z">
          <w:pPr/>
        </w:pPrChange>
      </w:pPr>
      <w:r w:rsidRPr="00231198">
        <w:t>PROJECT 2 -</w:t>
      </w:r>
      <w:r w:rsidRPr="00231198">
        <w:rPr>
          <w:color w:val="000000" w:themeColor="text1"/>
        </w:rPr>
        <w:t xml:space="preserve"> PRECLINICAL MODEL FOR ANTIEPILEPTOGENIC THERAPY SCREENING IN POST-TRAUMATIC EPILEPSY</w:t>
      </w:r>
    </w:p>
    <w:p w14:paraId="038657FF" w14:textId="77777777" w:rsidR="00744C1B" w:rsidRPr="006A3F30" w:rsidRDefault="00744C1B" w:rsidP="00744C1B">
      <w:pPr>
        <w:pStyle w:val="DataField11pt-Single"/>
        <w:rPr>
          <w:b/>
        </w:rPr>
      </w:pPr>
    </w:p>
    <w:p w14:paraId="53EA89E8" w14:textId="77777777" w:rsidR="00744C1B" w:rsidRPr="006A3F30" w:rsidRDefault="00744C1B" w:rsidP="00A76944">
      <w:pPr>
        <w:pStyle w:val="Heading2"/>
        <w:pPrChange w:id="4" w:author="Ryan Essex" w:date="2016-03-07T11:56:00Z">
          <w:pPr>
            <w:pStyle w:val="DataField11pt-Single"/>
            <w:jc w:val="both"/>
          </w:pPr>
        </w:pPrChange>
      </w:pPr>
      <w:r w:rsidRPr="006A3F30">
        <w:t>PROPOSED USE</w:t>
      </w:r>
    </w:p>
    <w:p w14:paraId="67B972EE" w14:textId="77777777" w:rsidR="00744C1B" w:rsidRPr="00C97D0A" w:rsidRDefault="00E62114" w:rsidP="00A76944">
      <w:pPr>
        <w:pStyle w:val="NoSpacing"/>
        <w:rPr>
          <w:color w:val="000000"/>
        </w:rPr>
        <w:pPrChange w:id="5" w:author="Ryan Essex" w:date="2016-03-07T12:00:00Z">
          <w:pPr>
            <w:ind w:firstLine="360"/>
            <w:jc w:val="both"/>
          </w:pPr>
        </w:pPrChange>
      </w:pPr>
      <w:r w:rsidRPr="00A76944">
        <w:rPr>
          <w:b/>
          <w:rPrChange w:id="6" w:author="Ryan Essex" w:date="2016-03-07T11:56:00Z">
            <w:rPr>
              <w:rFonts w:ascii="Arial" w:hAnsi="Arial" w:cs="Arial"/>
              <w:b/>
              <w:i/>
              <w:sz w:val="22"/>
              <w:szCs w:val="22"/>
            </w:rPr>
          </w:rPrChange>
        </w:rPr>
        <w:t>Animals</w:t>
      </w:r>
      <w:r w:rsidRPr="00A76944">
        <w:t>:</w:t>
      </w:r>
      <w:r>
        <w:t xml:space="preserve"> </w:t>
      </w:r>
      <w:r w:rsidR="002B43AE">
        <w:t xml:space="preserve">Adult male 12 </w:t>
      </w:r>
      <w:proofErr w:type="spellStart"/>
      <w:r w:rsidR="002B43AE">
        <w:t>wk</w:t>
      </w:r>
      <w:proofErr w:type="spellEnd"/>
      <w:r w:rsidR="002B43AE">
        <w:t xml:space="preserve"> old Sprag</w:t>
      </w:r>
      <w:r w:rsidRPr="00834D1E">
        <w:t>ue-</w:t>
      </w:r>
      <w:proofErr w:type="spellStart"/>
      <w:r w:rsidRPr="00834D1E">
        <w:t>Dawley</w:t>
      </w:r>
      <w:proofErr w:type="spellEnd"/>
      <w:r w:rsidRPr="00834D1E">
        <w:t xml:space="preserve"> rats (</w:t>
      </w:r>
      <w:r>
        <w:t>300-350</w:t>
      </w:r>
      <w:r w:rsidRPr="00834D1E">
        <w:t xml:space="preserve"> g) will be purchased from a local v</w:t>
      </w:r>
      <w:r>
        <w:t>endor</w:t>
      </w:r>
      <w:r w:rsidRPr="00834D1E">
        <w:t>. Exclusion criteria: &gt;15% weight loss during first post-TBI weeks, loss of electrode headset more than once, poor well-being assessed using standard Animal Center protocol.</w:t>
      </w:r>
      <w:r w:rsidR="00744C1B" w:rsidRPr="00744C1B">
        <w:rPr>
          <w:color w:val="000000"/>
        </w:rPr>
        <w:t xml:space="preserve"> </w:t>
      </w:r>
      <w:r w:rsidR="00744C1B" w:rsidRPr="00C97D0A">
        <w:rPr>
          <w:color w:val="000000"/>
        </w:rPr>
        <w:t>Rats will be housed in AAALAC-accredited animal facilities, supervised by the investigator’s staff and 3 available veterinarians. 12h</w:t>
      </w:r>
      <w:proofErr w:type="gramStart"/>
      <w:r w:rsidR="00744C1B" w:rsidRPr="00C97D0A">
        <w:rPr>
          <w:color w:val="000000"/>
        </w:rPr>
        <w:t>:12h</w:t>
      </w:r>
      <w:proofErr w:type="gramEnd"/>
      <w:r w:rsidR="00744C1B" w:rsidRPr="00C97D0A">
        <w:rPr>
          <w:color w:val="000000"/>
        </w:rPr>
        <w:t xml:space="preserve"> </w:t>
      </w:r>
      <w:proofErr w:type="spellStart"/>
      <w:r w:rsidR="00744C1B" w:rsidRPr="00C97D0A">
        <w:rPr>
          <w:color w:val="000000"/>
        </w:rPr>
        <w:t>light:dark</w:t>
      </w:r>
      <w:proofErr w:type="spellEnd"/>
      <w:r w:rsidR="00744C1B" w:rsidRPr="00C97D0A">
        <w:rPr>
          <w:color w:val="000000"/>
        </w:rPr>
        <w:t xml:space="preserve"> cycle will be used and approved humidity and room temperature conditions. </w:t>
      </w:r>
      <w:proofErr w:type="gramStart"/>
      <w:r w:rsidR="00744C1B" w:rsidRPr="00C97D0A">
        <w:rPr>
          <w:color w:val="000000"/>
        </w:rPr>
        <w:t xml:space="preserve">All methods have been approved by the </w:t>
      </w:r>
      <w:r w:rsidR="004C2808">
        <w:rPr>
          <w:color w:val="000000"/>
        </w:rPr>
        <w:t xml:space="preserve">local </w:t>
      </w:r>
      <w:proofErr w:type="spellStart"/>
      <w:r w:rsidR="00744C1B" w:rsidRPr="00C97D0A">
        <w:rPr>
          <w:color w:val="000000"/>
        </w:rPr>
        <w:t>Instititutional</w:t>
      </w:r>
      <w:proofErr w:type="spellEnd"/>
      <w:r w:rsidR="00744C1B" w:rsidRPr="00C97D0A">
        <w:rPr>
          <w:color w:val="000000"/>
        </w:rPr>
        <w:t xml:space="preserve"> Animal Care and Use Committee</w:t>
      </w:r>
      <w:r w:rsidR="004C2808">
        <w:rPr>
          <w:color w:val="000000"/>
        </w:rPr>
        <w:t>s (IACUC)</w:t>
      </w:r>
      <w:proofErr w:type="gramEnd"/>
      <w:r w:rsidR="004C2808">
        <w:rPr>
          <w:color w:val="000000"/>
        </w:rPr>
        <w:t>. The ARRIVE guidelines</w:t>
      </w:r>
      <w:r w:rsidR="00744C1B" w:rsidRPr="00C97D0A">
        <w:rPr>
          <w:color w:val="000000"/>
        </w:rPr>
        <w:t xml:space="preserve"> and the recommendations of the AES/ILAE (American Epilepsy Society, International League Against Epilepsy) Translational Research Task Force of the </w:t>
      </w:r>
      <w:proofErr w:type="gramStart"/>
      <w:r w:rsidR="00744C1B" w:rsidRPr="00C97D0A">
        <w:rPr>
          <w:color w:val="000000"/>
        </w:rPr>
        <w:t>ILAE  will</w:t>
      </w:r>
      <w:proofErr w:type="gramEnd"/>
      <w:r w:rsidR="00744C1B" w:rsidRPr="00C97D0A">
        <w:rPr>
          <w:color w:val="000000"/>
        </w:rPr>
        <w:t xml:space="preserve"> be followed.</w:t>
      </w:r>
      <w:r w:rsidR="00744C1B">
        <w:rPr>
          <w:color w:val="000000"/>
        </w:rPr>
        <w:t xml:space="preserve"> We estimate that we will need 213 rats/site (Einstein, Melbourne) in Year 1, 95 rats per site per year (Einstein, Melbourne, UCLA) in Year 2 and in Year 3, and 92 rats per site (Einstein, Melbourne, UCLA, UEF) in Year 4 per site (Einstein, Melbourne, UCLA, UEF).</w:t>
      </w:r>
    </w:p>
    <w:p w14:paraId="507AF2A5" w14:textId="77777777" w:rsidR="00E62114" w:rsidRDefault="00E62114" w:rsidP="005A58F6">
      <w:pPr>
        <w:ind w:firstLine="360"/>
        <w:contextualSpacing/>
        <w:jc w:val="both"/>
        <w:rPr>
          <w:rFonts w:ascii="Arial" w:eastAsia="Times New Roman" w:hAnsi="Arial" w:cs="Arial"/>
          <w:sz w:val="22"/>
          <w:szCs w:val="22"/>
        </w:rPr>
      </w:pPr>
    </w:p>
    <w:p w14:paraId="17BB8A25" w14:textId="77777777" w:rsidR="00744C1B" w:rsidRPr="00455961" w:rsidRDefault="00744C1B" w:rsidP="00744C1B">
      <w:pPr>
        <w:contextualSpacing/>
        <w:jc w:val="both"/>
        <w:rPr>
          <w:rFonts w:ascii="Arial" w:hAnsi="Arial"/>
          <w:sz w:val="22"/>
          <w:szCs w:val="22"/>
        </w:rPr>
      </w:pPr>
      <w:r w:rsidRPr="00744C1B">
        <w:rPr>
          <w:rFonts w:ascii="Arial" w:hAnsi="Arial"/>
          <w:sz w:val="22"/>
          <w:szCs w:val="22"/>
        </w:rPr>
        <w:t>SUMMARY:</w:t>
      </w:r>
      <w:r w:rsidR="00BC1360">
        <w:rPr>
          <w:rFonts w:ascii="Arial" w:hAnsi="Arial"/>
          <w:sz w:val="22"/>
          <w:szCs w:val="22"/>
        </w:rPr>
        <w:t xml:space="preserve"> In this project, we plan to utilize a rat model of posttraumatic epilepsy (PTE), induced by lateral fluid percussion injury</w:t>
      </w:r>
      <w:r w:rsidR="005F4A5D">
        <w:rPr>
          <w:rFonts w:ascii="Arial" w:hAnsi="Arial"/>
          <w:sz w:val="22"/>
          <w:szCs w:val="22"/>
        </w:rPr>
        <w:t xml:space="preserve"> (LFPI)</w:t>
      </w:r>
      <w:r w:rsidR="00BC1360">
        <w:rPr>
          <w:rFonts w:ascii="Arial" w:hAnsi="Arial"/>
          <w:sz w:val="22"/>
          <w:szCs w:val="22"/>
        </w:rPr>
        <w:t xml:space="preserve"> to identify therapies that prevent PTE. All methods are described below. Adult rats will be subjected to LFP</w:t>
      </w:r>
      <w:r w:rsidR="005F4A5D">
        <w:rPr>
          <w:rFonts w:ascii="Arial" w:hAnsi="Arial"/>
          <w:sz w:val="22"/>
          <w:szCs w:val="22"/>
        </w:rPr>
        <w:t>I</w:t>
      </w:r>
      <w:r w:rsidR="00BC1360">
        <w:rPr>
          <w:rFonts w:ascii="Arial" w:hAnsi="Arial"/>
          <w:sz w:val="22"/>
          <w:szCs w:val="22"/>
        </w:rPr>
        <w:t xml:space="preserve"> or SHAM </w:t>
      </w:r>
      <w:r w:rsidR="00BC1360" w:rsidRPr="00455961">
        <w:rPr>
          <w:rFonts w:ascii="Arial" w:hAnsi="Arial"/>
          <w:sz w:val="22"/>
          <w:szCs w:val="22"/>
        </w:rPr>
        <w:t>injury and will be randomized to the following cohorts:</w:t>
      </w:r>
    </w:p>
    <w:p w14:paraId="10AF7DFE" w14:textId="77777777" w:rsidR="00BC1360" w:rsidRPr="00455961" w:rsidRDefault="00BC1360" w:rsidP="00BC1360">
      <w:pPr>
        <w:pStyle w:val="ListParagraph"/>
        <w:numPr>
          <w:ilvl w:val="0"/>
          <w:numId w:val="2"/>
        </w:numPr>
        <w:contextualSpacing/>
        <w:jc w:val="both"/>
        <w:rPr>
          <w:rFonts w:ascii="Arial" w:hAnsi="Arial"/>
          <w:sz w:val="22"/>
          <w:szCs w:val="22"/>
          <w:lang w:val="en-US"/>
        </w:rPr>
      </w:pPr>
      <w:proofErr w:type="gramStart"/>
      <w:r w:rsidRPr="00455961">
        <w:rPr>
          <w:rFonts w:ascii="Arial" w:hAnsi="Arial"/>
          <w:sz w:val="22"/>
          <w:szCs w:val="22"/>
          <w:lang w:val="en-US"/>
        </w:rPr>
        <w:t>rats</w:t>
      </w:r>
      <w:proofErr w:type="gramEnd"/>
      <w:r w:rsidRPr="00455961">
        <w:rPr>
          <w:rFonts w:ascii="Arial" w:hAnsi="Arial"/>
          <w:sz w:val="22"/>
          <w:szCs w:val="22"/>
          <w:lang w:val="en-US"/>
        </w:rPr>
        <w:t xml:space="preserve"> will be euthanized for histology (perfusion) or brain tissue collection to evaluate the expression of certain molecular targets (histology, </w:t>
      </w:r>
      <w:proofErr w:type="spellStart"/>
      <w:r w:rsidRPr="00455961">
        <w:rPr>
          <w:rFonts w:ascii="Arial" w:hAnsi="Arial"/>
          <w:sz w:val="22"/>
          <w:szCs w:val="22"/>
          <w:lang w:val="en-US"/>
        </w:rPr>
        <w:t>qRT</w:t>
      </w:r>
      <w:proofErr w:type="spellEnd"/>
      <w:r w:rsidRPr="00455961">
        <w:rPr>
          <w:rFonts w:ascii="Arial" w:hAnsi="Arial"/>
          <w:sz w:val="22"/>
          <w:szCs w:val="22"/>
          <w:lang w:val="en-US"/>
        </w:rPr>
        <w:t xml:space="preserve">-PCR, Western blots) at various </w:t>
      </w:r>
      <w:proofErr w:type="spellStart"/>
      <w:r w:rsidRPr="00455961">
        <w:rPr>
          <w:rFonts w:ascii="Arial" w:hAnsi="Arial"/>
          <w:sz w:val="22"/>
          <w:szCs w:val="22"/>
          <w:lang w:val="en-US"/>
        </w:rPr>
        <w:t>timepoints</w:t>
      </w:r>
      <w:proofErr w:type="spellEnd"/>
      <w:r w:rsidRPr="00455961">
        <w:rPr>
          <w:rFonts w:ascii="Arial" w:hAnsi="Arial"/>
          <w:sz w:val="22"/>
          <w:szCs w:val="22"/>
          <w:lang w:val="en-US"/>
        </w:rPr>
        <w:t xml:space="preserve"> </w:t>
      </w:r>
      <w:r w:rsidR="00AD09F4" w:rsidRPr="00455961">
        <w:rPr>
          <w:rFonts w:ascii="Arial" w:hAnsi="Arial"/>
          <w:sz w:val="22"/>
          <w:szCs w:val="22"/>
          <w:lang w:val="en-US"/>
        </w:rPr>
        <w:t>(2d, 1wk, 2wk, 4wk, 8wk).</w:t>
      </w:r>
    </w:p>
    <w:p w14:paraId="378136DE" w14:textId="77777777" w:rsidR="00BC1360" w:rsidRPr="00455961" w:rsidRDefault="00AD09F4" w:rsidP="00BC1360">
      <w:pPr>
        <w:pStyle w:val="ListParagraph"/>
        <w:numPr>
          <w:ilvl w:val="0"/>
          <w:numId w:val="2"/>
        </w:numPr>
        <w:contextualSpacing/>
        <w:jc w:val="both"/>
        <w:rPr>
          <w:rFonts w:ascii="Arial" w:hAnsi="Arial"/>
          <w:sz w:val="22"/>
          <w:szCs w:val="22"/>
          <w:lang w:val="en-US"/>
        </w:rPr>
      </w:pPr>
      <w:r w:rsidRPr="00455961">
        <w:rPr>
          <w:rFonts w:ascii="Arial" w:hAnsi="Arial"/>
          <w:sz w:val="22"/>
          <w:szCs w:val="22"/>
          <w:lang w:val="en-US"/>
        </w:rPr>
        <w:t>LFP</w:t>
      </w:r>
      <w:r w:rsidR="005F4A5D">
        <w:rPr>
          <w:rFonts w:ascii="Arial" w:hAnsi="Arial"/>
          <w:sz w:val="22"/>
          <w:szCs w:val="22"/>
          <w:lang w:val="en-US"/>
        </w:rPr>
        <w:t>I</w:t>
      </w:r>
      <w:r w:rsidRPr="00455961">
        <w:rPr>
          <w:rFonts w:ascii="Arial" w:hAnsi="Arial"/>
          <w:sz w:val="22"/>
          <w:szCs w:val="22"/>
          <w:lang w:val="en-US"/>
        </w:rPr>
        <w:t xml:space="preserve">-induced rats will be randomized to be implanted with subcutaneous osmotic pumps (vehicle </w:t>
      </w:r>
      <w:proofErr w:type="spellStart"/>
      <w:r w:rsidRPr="00455961">
        <w:rPr>
          <w:rFonts w:ascii="Arial" w:hAnsi="Arial"/>
          <w:sz w:val="22"/>
          <w:szCs w:val="22"/>
          <w:lang w:val="en-US"/>
        </w:rPr>
        <w:t>vs</w:t>
      </w:r>
      <w:proofErr w:type="spellEnd"/>
      <w:r w:rsidRPr="00455961">
        <w:rPr>
          <w:rFonts w:ascii="Arial" w:hAnsi="Arial"/>
          <w:sz w:val="22"/>
          <w:szCs w:val="22"/>
          <w:lang w:val="en-US"/>
        </w:rPr>
        <w:t xml:space="preserve"> drug) for 1wk and will be followed for 1wk off treatment; rats will be sacrificed at specific </w:t>
      </w:r>
      <w:proofErr w:type="spellStart"/>
      <w:r w:rsidRPr="00455961">
        <w:rPr>
          <w:rFonts w:ascii="Arial" w:hAnsi="Arial"/>
          <w:sz w:val="22"/>
          <w:szCs w:val="22"/>
          <w:lang w:val="en-US"/>
        </w:rPr>
        <w:t>timepoints</w:t>
      </w:r>
      <w:proofErr w:type="spellEnd"/>
      <w:r w:rsidRPr="00455961">
        <w:rPr>
          <w:rFonts w:ascii="Arial" w:hAnsi="Arial"/>
          <w:sz w:val="22"/>
          <w:szCs w:val="22"/>
          <w:lang w:val="en-US"/>
        </w:rPr>
        <w:t xml:space="preserve"> (2d, 1wk, 2wk) to test the effect of drug on the targets (histology, </w:t>
      </w:r>
      <w:proofErr w:type="spellStart"/>
      <w:r w:rsidRPr="00455961">
        <w:rPr>
          <w:rFonts w:ascii="Arial" w:hAnsi="Arial"/>
          <w:sz w:val="22"/>
          <w:szCs w:val="22"/>
          <w:lang w:val="en-US"/>
        </w:rPr>
        <w:t>qRT</w:t>
      </w:r>
      <w:proofErr w:type="spellEnd"/>
      <w:r w:rsidRPr="00455961">
        <w:rPr>
          <w:rFonts w:ascii="Arial" w:hAnsi="Arial"/>
          <w:sz w:val="22"/>
          <w:szCs w:val="22"/>
          <w:lang w:val="en-US"/>
        </w:rPr>
        <w:t>-PCR, Western blots). Blood samples will be collected (under isoflurane anesthesia) at 2d, 7d, 8d, 14d) to determine drug levels during and off treatment.</w:t>
      </w:r>
    </w:p>
    <w:p w14:paraId="7322A1F6" w14:textId="77777777" w:rsidR="00AD09F4" w:rsidRPr="00455961" w:rsidRDefault="00AD09F4" w:rsidP="00BC1360">
      <w:pPr>
        <w:pStyle w:val="ListParagraph"/>
        <w:numPr>
          <w:ilvl w:val="0"/>
          <w:numId w:val="2"/>
        </w:numPr>
        <w:contextualSpacing/>
        <w:jc w:val="both"/>
        <w:rPr>
          <w:rFonts w:ascii="Arial" w:hAnsi="Arial"/>
          <w:sz w:val="22"/>
          <w:szCs w:val="22"/>
          <w:lang w:val="en-US"/>
        </w:rPr>
      </w:pPr>
      <w:r w:rsidRPr="00455961">
        <w:rPr>
          <w:rFonts w:ascii="Arial" w:hAnsi="Arial"/>
          <w:sz w:val="22"/>
          <w:szCs w:val="22"/>
          <w:lang w:val="en-US"/>
        </w:rPr>
        <w:t>LFP</w:t>
      </w:r>
      <w:r w:rsidR="005F4A5D">
        <w:rPr>
          <w:rFonts w:ascii="Arial" w:hAnsi="Arial"/>
          <w:sz w:val="22"/>
          <w:szCs w:val="22"/>
          <w:lang w:val="en-US"/>
        </w:rPr>
        <w:t>I</w:t>
      </w:r>
      <w:r w:rsidRPr="00455961">
        <w:rPr>
          <w:rFonts w:ascii="Arial" w:hAnsi="Arial"/>
          <w:sz w:val="22"/>
          <w:szCs w:val="22"/>
          <w:lang w:val="en-US"/>
        </w:rPr>
        <w:t>-induced rats will be implanted with EEG electrodes after LFP</w:t>
      </w:r>
      <w:r w:rsidR="005F4A5D">
        <w:rPr>
          <w:rFonts w:ascii="Arial" w:hAnsi="Arial"/>
          <w:sz w:val="22"/>
          <w:szCs w:val="22"/>
          <w:lang w:val="en-US"/>
        </w:rPr>
        <w:t>I</w:t>
      </w:r>
      <w:r w:rsidRPr="00455961">
        <w:rPr>
          <w:rFonts w:ascii="Arial" w:hAnsi="Arial"/>
          <w:sz w:val="22"/>
          <w:szCs w:val="22"/>
          <w:lang w:val="en-US"/>
        </w:rPr>
        <w:t xml:space="preserve"> and </w:t>
      </w:r>
      <w:proofErr w:type="spellStart"/>
      <w:r w:rsidRPr="00455961">
        <w:rPr>
          <w:rFonts w:ascii="Arial" w:hAnsi="Arial"/>
          <w:sz w:val="22"/>
          <w:szCs w:val="22"/>
          <w:lang w:val="en-US"/>
        </w:rPr>
        <w:t>minipumps</w:t>
      </w:r>
      <w:proofErr w:type="spellEnd"/>
      <w:r w:rsidRPr="00455961">
        <w:rPr>
          <w:rFonts w:ascii="Arial" w:hAnsi="Arial"/>
          <w:sz w:val="22"/>
          <w:szCs w:val="22"/>
          <w:lang w:val="en-US"/>
        </w:rPr>
        <w:t xml:space="preserve"> (drug </w:t>
      </w:r>
      <w:proofErr w:type="spellStart"/>
      <w:r w:rsidRPr="00455961">
        <w:rPr>
          <w:rFonts w:ascii="Arial" w:hAnsi="Arial"/>
          <w:sz w:val="22"/>
          <w:szCs w:val="22"/>
          <w:lang w:val="en-US"/>
        </w:rPr>
        <w:t>vs</w:t>
      </w:r>
      <w:proofErr w:type="spellEnd"/>
      <w:r w:rsidRPr="00455961">
        <w:rPr>
          <w:rFonts w:ascii="Arial" w:hAnsi="Arial"/>
          <w:sz w:val="22"/>
          <w:szCs w:val="22"/>
          <w:lang w:val="en-US"/>
        </w:rPr>
        <w:t xml:space="preserve"> vehicle) (1 </w:t>
      </w:r>
      <w:proofErr w:type="spellStart"/>
      <w:r w:rsidRPr="00455961">
        <w:rPr>
          <w:rFonts w:ascii="Arial" w:hAnsi="Arial"/>
          <w:sz w:val="22"/>
          <w:szCs w:val="22"/>
          <w:lang w:val="en-US"/>
        </w:rPr>
        <w:t>wk</w:t>
      </w:r>
      <w:proofErr w:type="spellEnd"/>
      <w:r w:rsidRPr="00455961">
        <w:rPr>
          <w:rFonts w:ascii="Arial" w:hAnsi="Arial"/>
          <w:sz w:val="22"/>
          <w:szCs w:val="22"/>
          <w:lang w:val="en-US"/>
        </w:rPr>
        <w:t xml:space="preserve"> ON, 1wk OFF treatment) to mon</w:t>
      </w:r>
      <w:r w:rsidR="005F4A5D">
        <w:rPr>
          <w:rFonts w:ascii="Arial" w:hAnsi="Arial"/>
          <w:sz w:val="22"/>
          <w:szCs w:val="22"/>
          <w:lang w:val="en-US"/>
        </w:rPr>
        <w:t xml:space="preserve">itor the effect of the </w:t>
      </w:r>
      <w:proofErr w:type="spellStart"/>
      <w:r w:rsidR="005F4A5D">
        <w:rPr>
          <w:rFonts w:ascii="Arial" w:hAnsi="Arial"/>
          <w:sz w:val="22"/>
          <w:szCs w:val="22"/>
          <w:lang w:val="en-US"/>
        </w:rPr>
        <w:t>treament</w:t>
      </w:r>
      <w:proofErr w:type="spellEnd"/>
      <w:r w:rsidRPr="00455961">
        <w:rPr>
          <w:rFonts w:ascii="Arial" w:hAnsi="Arial"/>
          <w:sz w:val="22"/>
          <w:szCs w:val="22"/>
          <w:lang w:val="en-US"/>
        </w:rPr>
        <w:t xml:space="preserve"> on EEG activity (biomarkers, seizures). Blood will also be collected under isoflurane anesthesia, through the tail vein, to determine the effects on plasma biomarkers. </w:t>
      </w:r>
    </w:p>
    <w:p w14:paraId="12AC46DE" w14:textId="77777777" w:rsidR="00AD09F4" w:rsidRPr="00455961" w:rsidRDefault="00AD09F4" w:rsidP="00BC1360">
      <w:pPr>
        <w:pStyle w:val="ListParagraph"/>
        <w:numPr>
          <w:ilvl w:val="0"/>
          <w:numId w:val="2"/>
        </w:numPr>
        <w:contextualSpacing/>
        <w:jc w:val="both"/>
        <w:rPr>
          <w:rFonts w:ascii="Arial" w:hAnsi="Arial"/>
          <w:sz w:val="22"/>
          <w:szCs w:val="22"/>
          <w:lang w:val="en-US"/>
        </w:rPr>
      </w:pPr>
      <w:r w:rsidRPr="00455961">
        <w:rPr>
          <w:rFonts w:ascii="Arial" w:hAnsi="Arial"/>
          <w:sz w:val="22"/>
          <w:szCs w:val="22"/>
          <w:lang w:val="en-US"/>
        </w:rPr>
        <w:t>LFP</w:t>
      </w:r>
      <w:r w:rsidR="005F4A5D">
        <w:rPr>
          <w:rFonts w:ascii="Arial" w:hAnsi="Arial"/>
          <w:sz w:val="22"/>
          <w:szCs w:val="22"/>
          <w:lang w:val="en-US"/>
        </w:rPr>
        <w:t>I</w:t>
      </w:r>
      <w:r w:rsidRPr="00455961">
        <w:rPr>
          <w:rFonts w:ascii="Arial" w:hAnsi="Arial"/>
          <w:sz w:val="22"/>
          <w:szCs w:val="22"/>
          <w:lang w:val="en-US"/>
        </w:rPr>
        <w:t xml:space="preserve">-induced rats will be implanted with </w:t>
      </w:r>
      <w:proofErr w:type="spellStart"/>
      <w:r w:rsidRPr="00455961">
        <w:rPr>
          <w:rFonts w:ascii="Arial" w:hAnsi="Arial"/>
          <w:sz w:val="22"/>
          <w:szCs w:val="22"/>
          <w:lang w:val="en-US"/>
        </w:rPr>
        <w:t>minipumps</w:t>
      </w:r>
      <w:proofErr w:type="spellEnd"/>
      <w:r w:rsidRPr="00455961">
        <w:rPr>
          <w:rFonts w:ascii="Arial" w:hAnsi="Arial"/>
          <w:sz w:val="22"/>
          <w:szCs w:val="22"/>
          <w:lang w:val="en-US"/>
        </w:rPr>
        <w:t xml:space="preserve"> (drug </w:t>
      </w:r>
      <w:proofErr w:type="spellStart"/>
      <w:r w:rsidRPr="00455961">
        <w:rPr>
          <w:rFonts w:ascii="Arial" w:hAnsi="Arial"/>
          <w:sz w:val="22"/>
          <w:szCs w:val="22"/>
          <w:lang w:val="en-US"/>
        </w:rPr>
        <w:t>vs</w:t>
      </w:r>
      <w:proofErr w:type="spellEnd"/>
      <w:r w:rsidRPr="00455961">
        <w:rPr>
          <w:rFonts w:ascii="Arial" w:hAnsi="Arial"/>
          <w:sz w:val="22"/>
          <w:szCs w:val="22"/>
          <w:lang w:val="en-US"/>
        </w:rPr>
        <w:t xml:space="preserve"> vehicle) for 8wk (2 </w:t>
      </w:r>
      <w:proofErr w:type="spellStart"/>
      <w:r w:rsidRPr="00455961">
        <w:rPr>
          <w:rFonts w:ascii="Arial" w:hAnsi="Arial"/>
          <w:sz w:val="22"/>
          <w:szCs w:val="22"/>
          <w:lang w:val="en-US"/>
        </w:rPr>
        <w:t>minipumps</w:t>
      </w:r>
      <w:proofErr w:type="spellEnd"/>
      <w:r w:rsidRPr="00455961">
        <w:rPr>
          <w:rFonts w:ascii="Arial" w:hAnsi="Arial"/>
          <w:sz w:val="22"/>
          <w:szCs w:val="22"/>
          <w:lang w:val="en-US"/>
        </w:rPr>
        <w:t xml:space="preserve"> per rat will be placed sequentially), blood for drug levels will be collected at each </w:t>
      </w:r>
      <w:proofErr w:type="spellStart"/>
      <w:r w:rsidRPr="00455961">
        <w:rPr>
          <w:rFonts w:ascii="Arial" w:hAnsi="Arial"/>
          <w:sz w:val="22"/>
          <w:szCs w:val="22"/>
          <w:lang w:val="en-US"/>
        </w:rPr>
        <w:t>minipump</w:t>
      </w:r>
      <w:proofErr w:type="spellEnd"/>
      <w:r w:rsidRPr="00455961">
        <w:rPr>
          <w:rFonts w:ascii="Arial" w:hAnsi="Arial"/>
          <w:sz w:val="22"/>
          <w:szCs w:val="22"/>
          <w:lang w:val="en-US"/>
        </w:rPr>
        <w:t xml:space="preserve"> removal, and EEG electrodes will be implanted at 6months. Video-EEG monitoring will be done for 1 month (7th month) and a second 1month-monitoring will be done at 12 months to detect seizures. MRI will be done at 2 </w:t>
      </w:r>
      <w:proofErr w:type="spellStart"/>
      <w:r w:rsidRPr="00455961">
        <w:rPr>
          <w:rFonts w:ascii="Arial" w:hAnsi="Arial"/>
          <w:sz w:val="22"/>
          <w:szCs w:val="22"/>
          <w:lang w:val="en-US"/>
        </w:rPr>
        <w:t>timepoints</w:t>
      </w:r>
      <w:proofErr w:type="spellEnd"/>
      <w:r w:rsidRPr="00455961">
        <w:rPr>
          <w:rFonts w:ascii="Arial" w:hAnsi="Arial"/>
          <w:sz w:val="22"/>
          <w:szCs w:val="22"/>
          <w:lang w:val="en-US"/>
        </w:rPr>
        <w:t xml:space="preserve"> (</w:t>
      </w:r>
      <w:r w:rsidR="00BB26B2" w:rsidRPr="00455961">
        <w:rPr>
          <w:rFonts w:ascii="Arial" w:hAnsi="Arial"/>
          <w:sz w:val="22"/>
          <w:szCs w:val="22"/>
          <w:lang w:val="en-US"/>
        </w:rPr>
        <w:t xml:space="preserve">1st and 5th month) and blood collection for plasma biomarkers (target proteins, </w:t>
      </w:r>
      <w:proofErr w:type="spellStart"/>
      <w:r w:rsidR="00BB26B2" w:rsidRPr="00455961">
        <w:rPr>
          <w:rFonts w:ascii="Arial" w:hAnsi="Arial"/>
          <w:sz w:val="22"/>
          <w:szCs w:val="22"/>
          <w:lang w:val="en-US"/>
        </w:rPr>
        <w:t>miRNA</w:t>
      </w:r>
      <w:proofErr w:type="spellEnd"/>
      <w:r w:rsidR="00BB26B2" w:rsidRPr="00455961">
        <w:rPr>
          <w:rFonts w:ascii="Arial" w:hAnsi="Arial"/>
          <w:sz w:val="22"/>
          <w:szCs w:val="22"/>
          <w:lang w:val="en-US"/>
        </w:rPr>
        <w:t xml:space="preserve">) or drug levels will be done at 2 </w:t>
      </w:r>
      <w:proofErr w:type="spellStart"/>
      <w:r w:rsidR="00BB26B2" w:rsidRPr="00455961">
        <w:rPr>
          <w:rFonts w:ascii="Arial" w:hAnsi="Arial"/>
          <w:sz w:val="22"/>
          <w:szCs w:val="22"/>
          <w:lang w:val="en-US"/>
        </w:rPr>
        <w:t>timepoints</w:t>
      </w:r>
      <w:proofErr w:type="spellEnd"/>
      <w:r w:rsidR="00BB26B2" w:rsidRPr="00455961">
        <w:rPr>
          <w:rFonts w:ascii="Arial" w:hAnsi="Arial"/>
          <w:sz w:val="22"/>
          <w:szCs w:val="22"/>
          <w:lang w:val="en-US"/>
        </w:rPr>
        <w:t>, under anesthesia (isoflurane).</w:t>
      </w:r>
    </w:p>
    <w:p w14:paraId="762766B8" w14:textId="77777777" w:rsidR="00BB26B2" w:rsidRPr="00455961" w:rsidRDefault="00BB26B2" w:rsidP="00BB26B2">
      <w:pPr>
        <w:contextualSpacing/>
        <w:jc w:val="both"/>
        <w:rPr>
          <w:rFonts w:ascii="Arial" w:hAnsi="Arial"/>
          <w:sz w:val="22"/>
          <w:szCs w:val="22"/>
        </w:rPr>
      </w:pPr>
      <w:r w:rsidRPr="00455961">
        <w:rPr>
          <w:rFonts w:ascii="Arial" w:hAnsi="Arial"/>
          <w:sz w:val="22"/>
          <w:szCs w:val="22"/>
        </w:rPr>
        <w:t>We expect to determine whether specific novel treatments have antiepile</w:t>
      </w:r>
      <w:r w:rsidR="00455961">
        <w:rPr>
          <w:rFonts w:ascii="Arial" w:hAnsi="Arial"/>
          <w:sz w:val="22"/>
          <w:szCs w:val="22"/>
        </w:rPr>
        <w:t>p</w:t>
      </w:r>
      <w:r w:rsidRPr="00455961">
        <w:rPr>
          <w:rFonts w:ascii="Arial" w:hAnsi="Arial"/>
          <w:sz w:val="22"/>
          <w:szCs w:val="22"/>
        </w:rPr>
        <w:t>togenic effect on PTE in the LFP</w:t>
      </w:r>
      <w:r w:rsidR="005F4A5D">
        <w:rPr>
          <w:rFonts w:ascii="Arial" w:hAnsi="Arial"/>
          <w:sz w:val="22"/>
          <w:szCs w:val="22"/>
        </w:rPr>
        <w:t>I</w:t>
      </w:r>
      <w:r w:rsidRPr="00455961">
        <w:rPr>
          <w:rFonts w:ascii="Arial" w:hAnsi="Arial"/>
          <w:sz w:val="22"/>
          <w:szCs w:val="22"/>
        </w:rPr>
        <w:t xml:space="preserve"> model and if the effect of treatments on early stage biomarkers (plasma, EEG, imaging) predicts the antiepilept</w:t>
      </w:r>
      <w:r w:rsidR="00455961">
        <w:rPr>
          <w:rFonts w:ascii="Arial" w:hAnsi="Arial"/>
          <w:sz w:val="22"/>
          <w:szCs w:val="22"/>
        </w:rPr>
        <w:t>o</w:t>
      </w:r>
      <w:r w:rsidRPr="00455961">
        <w:rPr>
          <w:rFonts w:ascii="Arial" w:hAnsi="Arial"/>
          <w:sz w:val="22"/>
          <w:szCs w:val="22"/>
        </w:rPr>
        <w:t>genic effect.</w:t>
      </w:r>
    </w:p>
    <w:p w14:paraId="609CAA43" w14:textId="77777777" w:rsidR="00744C1B" w:rsidRDefault="00744C1B" w:rsidP="00744C1B">
      <w:pPr>
        <w:contextualSpacing/>
        <w:jc w:val="both"/>
        <w:rPr>
          <w:rFonts w:ascii="Arial" w:hAnsi="Arial"/>
          <w:sz w:val="22"/>
          <w:szCs w:val="22"/>
        </w:rPr>
      </w:pPr>
    </w:p>
    <w:p w14:paraId="753CAB45" w14:textId="77777777" w:rsidR="00D55105" w:rsidRPr="006A3F30" w:rsidRDefault="00744C1B" w:rsidP="00A76944">
      <w:pPr>
        <w:pStyle w:val="NoSpacing"/>
        <w:pPrChange w:id="7" w:author="Ryan Essex" w:date="2016-03-07T12:00:00Z">
          <w:pPr>
            <w:pStyle w:val="DataField11pt-Single"/>
            <w:jc w:val="both"/>
          </w:pPr>
        </w:pPrChange>
      </w:pPr>
      <w:r w:rsidRPr="00744C1B">
        <w:t>JUSTIFICATION</w:t>
      </w:r>
      <w:r w:rsidRPr="00744C1B">
        <w:rPr>
          <w:i/>
        </w:rPr>
        <w:t xml:space="preserve">: </w:t>
      </w:r>
      <w:r w:rsidRPr="00744C1B">
        <w:t>Traumatic</w:t>
      </w:r>
      <w:r>
        <w:t xml:space="preserve"> brain injury (TBI) carries significant risk for post-traumatic epilepsy (PTE) (~50%) and is associated with significant comorbidities and seizures can often be intractable to medical treatment. The need to identify better therapies that can prevent PTE and improve long-term outcomes has been recognized as a priority. With this project we aim to utilize a standardized model of PTE, the lateral fluid percussion m</w:t>
      </w:r>
      <w:r w:rsidR="00D55105">
        <w:t>odel of</w:t>
      </w:r>
      <w:r>
        <w:t xml:space="preserve"> PTE</w:t>
      </w:r>
      <w:r w:rsidR="00D55105">
        <w:t xml:space="preserve"> in rats</w:t>
      </w:r>
      <w:r>
        <w:t xml:space="preserve">, in the preclinical screening for the identification of new antiepileptogenic therapies. There are no </w:t>
      </w:r>
      <w:r w:rsidRPr="004F6F0E">
        <w:rPr>
          <w:i/>
        </w:rPr>
        <w:t>in vitro</w:t>
      </w:r>
      <w:r>
        <w:t xml:space="preserve"> or computer models of PTE that could be used for such a purpose. The use of </w:t>
      </w:r>
      <w:proofErr w:type="spellStart"/>
      <w:r>
        <w:t>phylogenetically</w:t>
      </w:r>
      <w:proofErr w:type="spellEnd"/>
      <w:r>
        <w:t xml:space="preserve"> lower species is not possible is they are more distant to the biology, brain structure and function of the humans. </w:t>
      </w:r>
    </w:p>
    <w:p w14:paraId="33837B97" w14:textId="77777777" w:rsidR="00744C1B" w:rsidRDefault="00744C1B" w:rsidP="00744C1B">
      <w:pPr>
        <w:contextualSpacing/>
        <w:jc w:val="both"/>
        <w:rPr>
          <w:rFonts w:ascii="Arial" w:eastAsia="Times New Roman" w:hAnsi="Arial" w:cs="Arial"/>
          <w:sz w:val="22"/>
          <w:szCs w:val="22"/>
        </w:rPr>
      </w:pPr>
    </w:p>
    <w:p w14:paraId="56291DB4" w14:textId="77777777" w:rsidR="00744C1B" w:rsidRPr="006A3F30" w:rsidRDefault="00744C1B" w:rsidP="00744C1B">
      <w:pPr>
        <w:pStyle w:val="DataField11pt-Single"/>
        <w:jc w:val="both"/>
      </w:pPr>
      <w:r w:rsidRPr="006A3F30">
        <w:t>NO EXPERIMENTAL PROCEDURE WITHOUT PAINLESS DEATH.</w:t>
      </w:r>
    </w:p>
    <w:p w14:paraId="02657808" w14:textId="77777777" w:rsidR="00744C1B" w:rsidRDefault="00744C1B" w:rsidP="00A76944">
      <w:pPr>
        <w:pStyle w:val="NoSpacing"/>
        <w:pPrChange w:id="8" w:author="Ryan Essex" w:date="2016-03-07T11:57:00Z">
          <w:pPr>
            <w:pStyle w:val="DataField11pt-Single"/>
            <w:jc w:val="both"/>
          </w:pPr>
        </w:pPrChange>
      </w:pPr>
      <w:r w:rsidRPr="006A3F30">
        <w:rPr>
          <w:i/>
          <w:u w:val="single"/>
        </w:rPr>
        <w:t>Euthanasia:</w:t>
      </w:r>
      <w:r w:rsidRPr="00A76944">
        <w:rPr>
          <w:i/>
          <w:rPrChange w:id="9" w:author="Ryan Essex" w:date="2016-03-07T11:57:00Z">
            <w:rPr>
              <w:i/>
              <w:u w:val="single"/>
            </w:rPr>
          </w:rPrChange>
        </w:rPr>
        <w:t xml:space="preserve"> </w:t>
      </w:r>
      <w:r w:rsidRPr="006A3F30">
        <w:t xml:space="preserve">Pentobarbital (100mg/kg </w:t>
      </w:r>
      <w:proofErr w:type="spellStart"/>
      <w:r w:rsidRPr="006A3F30">
        <w:t>i.p</w:t>
      </w:r>
      <w:proofErr w:type="spellEnd"/>
      <w:r w:rsidRPr="006A3F30">
        <w:t xml:space="preserve">.) </w:t>
      </w:r>
      <w:r>
        <w:t xml:space="preserve">followed by decapitation </w:t>
      </w:r>
      <w:r w:rsidRPr="006A3F30">
        <w:t xml:space="preserve">will be used for euthanasia and rats will be tested by stimulation to confirm they do not respond to pain. </w:t>
      </w:r>
      <w:r>
        <w:t>A body conditioning score of 2, signs of infection, moribund appearance, prolonged seizures (convulsive seizures more than 30min)</w:t>
      </w:r>
      <w:r w:rsidR="004D3F2E">
        <w:t>,</w:t>
      </w:r>
      <w:r w:rsidR="004D3F2E" w:rsidRPr="004D3F2E">
        <w:rPr>
          <w:lang w:val="en-GB"/>
        </w:rPr>
        <w:t xml:space="preserve"> </w:t>
      </w:r>
      <w:r w:rsidR="004D3F2E" w:rsidRPr="00990570">
        <w:rPr>
          <w:lang w:val="en-GB"/>
        </w:rPr>
        <w:t>over 15% weight loss, reduced grooming, signs of reduced well-being beyond what is expected to be TBI-related</w:t>
      </w:r>
      <w:r>
        <w:t xml:space="preserve"> will be considered as humane endpoint for euthanasia</w:t>
      </w:r>
      <w:r w:rsidRPr="006A3F30">
        <w:t xml:space="preserve">. </w:t>
      </w:r>
    </w:p>
    <w:p w14:paraId="09BA8521" w14:textId="77777777" w:rsidR="00744C1B" w:rsidRPr="006A3F30" w:rsidRDefault="00744C1B" w:rsidP="00744C1B">
      <w:pPr>
        <w:pStyle w:val="DataField11pt-Single"/>
        <w:jc w:val="both"/>
      </w:pPr>
    </w:p>
    <w:p w14:paraId="5391FBA3" w14:textId="77777777" w:rsidR="00E62114" w:rsidRPr="00744C1B" w:rsidRDefault="00744C1B" w:rsidP="00A76944">
      <w:pPr>
        <w:pStyle w:val="DataField11pt-Single"/>
        <w:spacing w:afterLines="30" w:after="72"/>
        <w:jc w:val="both"/>
        <w:pPrChange w:id="10" w:author="Ryan Essex" w:date="2016-03-07T12:00:00Z">
          <w:pPr>
            <w:pStyle w:val="DataField11pt-Single"/>
            <w:jc w:val="both"/>
          </w:pPr>
        </w:pPrChange>
      </w:pPr>
      <w:r w:rsidRPr="006A3F30">
        <w:t>RODENT SURGERY AND SURVIVAL</w:t>
      </w:r>
      <w:del w:id="11" w:author="Ryan Essex" w:date="2016-03-07T11:57:00Z">
        <w:r w:rsidRPr="006A3F30" w:rsidDel="00A76944">
          <w:delText>.</w:delText>
        </w:r>
      </w:del>
    </w:p>
    <w:p w14:paraId="226F72F9" w14:textId="77777777" w:rsidR="00E62114" w:rsidRPr="00284ED7" w:rsidDel="00A76944" w:rsidRDefault="00E62114" w:rsidP="00A76944">
      <w:pPr>
        <w:pStyle w:val="NoSpacing"/>
        <w:spacing w:afterLines="30" w:after="72"/>
        <w:rPr>
          <w:del w:id="12" w:author="Ryan Essex" w:date="2016-03-07T11:59:00Z"/>
          <w:rFonts w:eastAsia="Times New Roman"/>
          <w:color w:val="000000" w:themeColor="text1"/>
        </w:rPr>
        <w:pPrChange w:id="13" w:author="Ryan Essex" w:date="2016-03-07T12:00:00Z">
          <w:pPr>
            <w:ind w:firstLine="360"/>
            <w:contextualSpacing/>
            <w:jc w:val="both"/>
          </w:pPr>
        </w:pPrChange>
      </w:pPr>
      <w:r w:rsidRPr="00A76944">
        <w:rPr>
          <w:rStyle w:val="Heading2Char"/>
          <w:rPrChange w:id="14" w:author="Ryan Essex" w:date="2016-03-07T11:56:00Z">
            <w:rPr>
              <w:rFonts w:ascii="Arial" w:eastAsia="Times New Roman" w:hAnsi="Arial" w:cs="Arial"/>
              <w:b/>
              <w:i/>
              <w:color w:val="000000" w:themeColor="text1"/>
              <w:sz w:val="22"/>
              <w:szCs w:val="22"/>
            </w:rPr>
          </w:rPrChange>
        </w:rPr>
        <w:lastRenderedPageBreak/>
        <w:t>Blood collection:</w:t>
      </w:r>
      <w:r w:rsidRPr="00284ED7">
        <w:rPr>
          <w:rFonts w:eastAsia="Times New Roman"/>
          <w:b/>
          <w:color w:val="000000" w:themeColor="text1"/>
        </w:rPr>
        <w:t xml:space="preserve"> </w:t>
      </w:r>
      <w:r w:rsidRPr="00284ED7">
        <w:rPr>
          <w:rFonts w:eastAsia="Times New Roman"/>
          <w:color w:val="000000" w:themeColor="text1"/>
        </w:rPr>
        <w:t xml:space="preserve">Blood (1.2 ml) will be </w:t>
      </w:r>
      <w:r>
        <w:rPr>
          <w:rFonts w:eastAsia="Times New Roman"/>
          <w:color w:val="000000" w:themeColor="text1"/>
        </w:rPr>
        <w:t xml:space="preserve">collected </w:t>
      </w:r>
      <w:r w:rsidRPr="00284ED7">
        <w:rPr>
          <w:rFonts w:eastAsia="Times New Roman"/>
          <w:color w:val="000000" w:themeColor="text1"/>
        </w:rPr>
        <w:t>from tail vein (</w:t>
      </w:r>
      <w:r w:rsidR="00A76944" w:rsidRPr="00A76944">
        <w:rPr>
          <w:color w:val="0000FF"/>
          <w:rPrChange w:id="15" w:author="Ryan Essex" w:date="2016-03-07T11:57:00Z">
            <w:rPr/>
          </w:rPrChange>
        </w:rPr>
        <w:fldChar w:fldCharType="begin"/>
      </w:r>
      <w:r w:rsidR="00A76944" w:rsidRPr="00A76944">
        <w:rPr>
          <w:color w:val="0000FF"/>
          <w:rPrChange w:id="16" w:author="Ryan Essex" w:date="2016-03-07T11:57:00Z">
            <w:rPr/>
          </w:rPrChange>
        </w:rPr>
        <w:instrText xml:space="preserve"> HYPERLINK "http://www.nc3rs.org.uk/bloodsamplingmicrosite/page.asp?id=420" </w:instrText>
      </w:r>
      <w:r w:rsidR="00A76944" w:rsidRPr="00A76944">
        <w:rPr>
          <w:color w:val="0000FF"/>
          <w:rPrChange w:id="17" w:author="Ryan Essex" w:date="2016-03-07T11:57:00Z">
            <w:rPr/>
          </w:rPrChange>
        </w:rPr>
        <w:fldChar w:fldCharType="separate"/>
      </w:r>
      <w:r w:rsidRPr="00A76944">
        <w:rPr>
          <w:rStyle w:val="Hyperlink"/>
          <w:rFonts w:cs="Arial"/>
          <w:color w:val="0000FF"/>
          <w:rPrChange w:id="18" w:author="Ryan Essex" w:date="2016-03-07T11:57:00Z">
            <w:rPr>
              <w:rStyle w:val="Hyperlink"/>
              <w:rFonts w:ascii="Arial" w:hAnsi="Arial" w:cs="Arial"/>
              <w:sz w:val="22"/>
              <w:szCs w:val="22"/>
            </w:rPr>
          </w:rPrChange>
        </w:rPr>
        <w:t>http://www.nc3rs.org.uk/bloodsamplingmicrosite/page.asp?id=420</w:t>
      </w:r>
      <w:r w:rsidR="00A76944" w:rsidRPr="00A76944">
        <w:rPr>
          <w:rStyle w:val="Hyperlink"/>
          <w:rFonts w:cs="Arial"/>
          <w:color w:val="0000FF"/>
          <w:rPrChange w:id="19" w:author="Ryan Essex" w:date="2016-03-07T11:57:00Z">
            <w:rPr>
              <w:rStyle w:val="Hyperlink"/>
              <w:rFonts w:ascii="Arial" w:hAnsi="Arial" w:cs="Arial"/>
              <w:sz w:val="22"/>
              <w:szCs w:val="22"/>
            </w:rPr>
          </w:rPrChange>
        </w:rPr>
        <w:fldChar w:fldCharType="end"/>
      </w:r>
      <w:r w:rsidRPr="00A76944">
        <w:rPr>
          <w:rStyle w:val="Hyperlink"/>
          <w:rFonts w:cs="Arial"/>
          <w:u w:val="none"/>
        </w:rPr>
        <w:t>) of light isoflurane sedated rats.</w:t>
      </w:r>
      <w:r>
        <w:rPr>
          <w:rStyle w:val="Hyperlink"/>
          <w:rFonts w:cs="Arial"/>
        </w:rPr>
        <w:t xml:space="preserve"> </w:t>
      </w:r>
      <w:r w:rsidRPr="00284ED7">
        <w:rPr>
          <w:rFonts w:eastAsia="Times New Roman"/>
          <w:color w:val="000000" w:themeColor="text1"/>
        </w:rPr>
        <w:t>Blood cells and plasma will be separated (half for plasma protein extraction – clotting to be done at room temperature, half to microRNA extraction – clotting to be done at +4</w:t>
      </w:r>
      <w:r w:rsidRPr="00284ED7">
        <w:rPr>
          <w:rFonts w:eastAsia="Times New Roman"/>
          <w:color w:val="000000" w:themeColor="text1"/>
          <w:vertAlign w:val="superscript"/>
        </w:rPr>
        <w:t>o</w:t>
      </w:r>
      <w:r w:rsidRPr="00284ED7">
        <w:rPr>
          <w:rFonts w:eastAsia="Times New Roman"/>
          <w:color w:val="000000" w:themeColor="text1"/>
        </w:rPr>
        <w:t xml:space="preserve">C), and both </w:t>
      </w:r>
      <w:r>
        <w:rPr>
          <w:rFonts w:eastAsia="Times New Roman"/>
          <w:color w:val="000000" w:themeColor="text1"/>
        </w:rPr>
        <w:t>will be</w:t>
      </w:r>
      <w:r w:rsidRPr="00284ED7">
        <w:rPr>
          <w:rFonts w:eastAsia="Times New Roman"/>
          <w:color w:val="000000" w:themeColor="text1"/>
        </w:rPr>
        <w:t xml:space="preserve"> stored at -70</w:t>
      </w:r>
      <w:r w:rsidRPr="00284ED7">
        <w:rPr>
          <w:rFonts w:eastAsia="Times New Roman"/>
          <w:color w:val="000000" w:themeColor="text1"/>
          <w:vertAlign w:val="superscript"/>
        </w:rPr>
        <w:t>o</w:t>
      </w:r>
      <w:r w:rsidRPr="00284ED7">
        <w:rPr>
          <w:rFonts w:eastAsia="Times New Roman"/>
          <w:color w:val="000000" w:themeColor="text1"/>
        </w:rPr>
        <w:t xml:space="preserve">C at each study site. </w:t>
      </w:r>
      <w:r>
        <w:rPr>
          <w:rFonts w:eastAsia="Times New Roman"/>
          <w:color w:val="000000" w:themeColor="text1"/>
        </w:rPr>
        <w:t>Blood samples for drug levels will be collected in sterile EDTA-tubes (0.3ml minimum/rat), centrifuged at 3,000g (4</w:t>
      </w:r>
      <w:r w:rsidRPr="00284ED7">
        <w:rPr>
          <w:rFonts w:eastAsia="Times New Roman"/>
          <w:color w:val="000000" w:themeColor="text1"/>
          <w:vertAlign w:val="superscript"/>
        </w:rPr>
        <w:t>0</w:t>
      </w:r>
      <w:r>
        <w:rPr>
          <w:rFonts w:eastAsia="Times New Roman"/>
          <w:color w:val="000000" w:themeColor="text1"/>
        </w:rPr>
        <w:t>C) and plasma will be transferred to a tube for storage at -25</w:t>
      </w:r>
      <w:r w:rsidRPr="00284ED7">
        <w:rPr>
          <w:rFonts w:eastAsia="Times New Roman"/>
          <w:color w:val="000000" w:themeColor="text1"/>
          <w:vertAlign w:val="superscript"/>
        </w:rPr>
        <w:t>0</w:t>
      </w:r>
      <w:r>
        <w:rPr>
          <w:rFonts w:eastAsia="Times New Roman"/>
          <w:color w:val="000000" w:themeColor="text1"/>
        </w:rPr>
        <w:t>C.</w:t>
      </w:r>
    </w:p>
    <w:p w14:paraId="289A920D" w14:textId="77777777" w:rsidR="00E62114" w:rsidRDefault="00E62114" w:rsidP="00A76944">
      <w:pPr>
        <w:pStyle w:val="NoSpacing"/>
        <w:spacing w:afterLines="30" w:after="72"/>
        <w:rPr>
          <w:rFonts w:eastAsia="Times New Roman" w:cs="Arial"/>
          <w:b/>
        </w:rPr>
        <w:pPrChange w:id="20" w:author="Ryan Essex" w:date="2016-03-07T12:00:00Z">
          <w:pPr>
            <w:ind w:firstLine="360"/>
            <w:contextualSpacing/>
            <w:jc w:val="both"/>
          </w:pPr>
        </w:pPrChange>
      </w:pPr>
    </w:p>
    <w:p w14:paraId="4CE1BD29" w14:textId="77777777" w:rsidR="004C2808" w:rsidRPr="00096494" w:rsidDel="00A76944" w:rsidRDefault="005F4A5D" w:rsidP="00A76944">
      <w:pPr>
        <w:pStyle w:val="NoSpacing"/>
        <w:spacing w:afterLines="30" w:after="72"/>
        <w:rPr>
          <w:del w:id="21" w:author="Ryan Essex" w:date="2016-03-07T11:57:00Z"/>
          <w:b/>
          <w:i/>
        </w:rPr>
        <w:pPrChange w:id="22" w:author="Ryan Essex" w:date="2016-03-07T11:59:00Z">
          <w:pPr>
            <w:ind w:firstLine="360"/>
            <w:jc w:val="both"/>
          </w:pPr>
        </w:pPrChange>
      </w:pPr>
      <w:r>
        <w:rPr>
          <w:rFonts w:eastAsia="Times New Roman"/>
          <w:b/>
        </w:rPr>
        <w:t>LFPI</w:t>
      </w:r>
      <w:r w:rsidR="004C2808">
        <w:rPr>
          <w:rFonts w:eastAsia="Times New Roman"/>
          <w:b/>
        </w:rPr>
        <w:t xml:space="preserve">, </w:t>
      </w:r>
      <w:r w:rsidR="004C2808">
        <w:rPr>
          <w:b/>
          <w:i/>
        </w:rPr>
        <w:t>subcutaneous osmotic</w:t>
      </w:r>
      <w:r w:rsidR="004C2808" w:rsidRPr="00E75AD8">
        <w:rPr>
          <w:b/>
          <w:i/>
        </w:rPr>
        <w:t xml:space="preserve"> </w:t>
      </w:r>
      <w:proofErr w:type="spellStart"/>
      <w:r w:rsidR="004C2808" w:rsidRPr="00E75AD8">
        <w:rPr>
          <w:b/>
          <w:i/>
        </w:rPr>
        <w:t>minipump</w:t>
      </w:r>
      <w:proofErr w:type="spellEnd"/>
      <w:r w:rsidR="004C2808" w:rsidRPr="00E75AD8">
        <w:rPr>
          <w:b/>
          <w:i/>
        </w:rPr>
        <w:t xml:space="preserve"> placement:</w:t>
      </w:r>
      <w:r w:rsidR="004C2808">
        <w:rPr>
          <w:b/>
          <w:i/>
        </w:rPr>
        <w:t xml:space="preserve"> </w:t>
      </w:r>
      <w:r w:rsidR="004C2808" w:rsidRPr="005F6193">
        <w:rPr>
          <w:rFonts w:eastAsia="Times New Roman"/>
        </w:rPr>
        <w:t xml:space="preserve">1 </w:t>
      </w:r>
      <w:proofErr w:type="spellStart"/>
      <w:r w:rsidR="004C2808" w:rsidRPr="005F6193">
        <w:rPr>
          <w:rFonts w:eastAsia="Times New Roman"/>
        </w:rPr>
        <w:t>wk</w:t>
      </w:r>
      <w:proofErr w:type="spellEnd"/>
      <w:r w:rsidR="004C2808" w:rsidRPr="005F6193">
        <w:rPr>
          <w:rFonts w:eastAsia="Times New Roman"/>
        </w:rPr>
        <w:t xml:space="preserve"> after arrival, rats are</w:t>
      </w:r>
      <w:r w:rsidR="004C2808" w:rsidRPr="005F6193">
        <w:rPr>
          <w:lang w:val="en-GB"/>
        </w:rPr>
        <w:t xml:space="preserve"> anaesthetized</w:t>
      </w:r>
      <w:r w:rsidR="004C2808">
        <w:rPr>
          <w:lang w:val="en-GB"/>
        </w:rPr>
        <w:t xml:space="preserve"> with isoflurane</w:t>
      </w:r>
      <w:r w:rsidR="004C2808" w:rsidRPr="005F6193">
        <w:rPr>
          <w:lang w:val="en-GB"/>
        </w:rPr>
        <w:t xml:space="preserve">, placed in a Kopf stereotactic frame, skull is exposed, and </w:t>
      </w:r>
      <w:proofErr w:type="spellStart"/>
      <w:r w:rsidR="004C2808" w:rsidRPr="005F6193">
        <w:rPr>
          <w:lang w:val="en-GB"/>
        </w:rPr>
        <w:t>periosteum</w:t>
      </w:r>
      <w:proofErr w:type="spellEnd"/>
      <w:r w:rsidR="004C2808" w:rsidRPr="005F6193">
        <w:rPr>
          <w:lang w:val="en-GB"/>
        </w:rPr>
        <w:t xml:space="preserve"> extracted. A circular craniotomy</w:t>
      </w:r>
      <w:r w:rsidR="004C2808">
        <w:rPr>
          <w:lang w:val="en-GB"/>
        </w:rPr>
        <w:t xml:space="preserve"> (diameter</w:t>
      </w:r>
      <w:r w:rsidR="004C2808" w:rsidRPr="005F6193">
        <w:rPr>
          <w:lang w:val="en-GB"/>
        </w:rPr>
        <w:t xml:space="preserve"> 5 mm) is performed over the left posterior convexity (</w:t>
      </w:r>
      <w:proofErr w:type="spellStart"/>
      <w:r w:rsidR="004C2808" w:rsidRPr="005F6193">
        <w:rPr>
          <w:lang w:val="en-GB"/>
        </w:rPr>
        <w:t>center</w:t>
      </w:r>
      <w:proofErr w:type="spellEnd"/>
      <w:r w:rsidR="004C2808" w:rsidRPr="005F6193">
        <w:rPr>
          <w:lang w:val="en-GB"/>
        </w:rPr>
        <w:t xml:space="preserve"> AP-4.5, L2.5;</w:t>
      </w:r>
      <w:r w:rsidR="004C2808" w:rsidRPr="00834D1E">
        <w:rPr>
          <w:color w:val="000000" w:themeColor="text1"/>
          <w:lang w:val="en-GB"/>
        </w:rPr>
        <w:t xml:space="preserve"> </w:t>
      </w:r>
      <w:r w:rsidR="004C2808">
        <w:rPr>
          <w:color w:val="000000" w:themeColor="text1"/>
          <w:lang w:val="en-GB"/>
        </w:rPr>
        <w:t>Figure</w:t>
      </w:r>
      <w:r w:rsidR="004C2808" w:rsidRPr="00834D1E">
        <w:rPr>
          <w:color w:val="000000" w:themeColor="text1"/>
          <w:lang w:val="en-GB"/>
        </w:rPr>
        <w:t xml:space="preserve"> 9</w:t>
      </w:r>
      <w:r w:rsidR="004C2808" w:rsidRPr="005F6193">
        <w:rPr>
          <w:lang w:val="en-GB"/>
        </w:rPr>
        <w:t xml:space="preserve">), leaving </w:t>
      </w:r>
      <w:r w:rsidR="004C2808">
        <w:rPr>
          <w:lang w:val="en-GB"/>
        </w:rPr>
        <w:t xml:space="preserve">the </w:t>
      </w:r>
      <w:proofErr w:type="spellStart"/>
      <w:r w:rsidR="004C2808" w:rsidRPr="005F6193">
        <w:rPr>
          <w:lang w:val="en-GB"/>
        </w:rPr>
        <w:t>dura</w:t>
      </w:r>
      <w:proofErr w:type="spellEnd"/>
      <w:r w:rsidR="004C2808" w:rsidRPr="005F6193">
        <w:rPr>
          <w:lang w:val="en-GB"/>
        </w:rPr>
        <w:t xml:space="preserve"> intact. The edges of craniotomy are sealed with a modified </w:t>
      </w:r>
      <w:proofErr w:type="spellStart"/>
      <w:r w:rsidR="004C2808" w:rsidRPr="005F6193">
        <w:rPr>
          <w:lang w:val="en-GB"/>
        </w:rPr>
        <w:t>Luer</w:t>
      </w:r>
      <w:proofErr w:type="spellEnd"/>
      <w:r w:rsidR="004C2808" w:rsidRPr="005F6193">
        <w:rPr>
          <w:lang w:val="en-GB"/>
        </w:rPr>
        <w:t xml:space="preserve">-Lock </w:t>
      </w:r>
      <w:r w:rsidR="004C2808">
        <w:rPr>
          <w:lang w:val="en-GB"/>
        </w:rPr>
        <w:t xml:space="preserve">cap filled with saline. </w:t>
      </w:r>
      <w:proofErr w:type="spellStart"/>
      <w:proofErr w:type="gramStart"/>
      <w:r w:rsidR="004C2808">
        <w:rPr>
          <w:lang w:val="en-GB"/>
        </w:rPr>
        <w:t>Calvaria</w:t>
      </w:r>
      <w:proofErr w:type="spellEnd"/>
      <w:r w:rsidR="004C2808" w:rsidRPr="005F6193">
        <w:rPr>
          <w:lang w:val="en-GB"/>
        </w:rPr>
        <w:t xml:space="preserve"> is</w:t>
      </w:r>
      <w:proofErr w:type="gramEnd"/>
      <w:r w:rsidR="004C2808" w:rsidRPr="005F6193">
        <w:rPr>
          <w:lang w:val="en-GB"/>
        </w:rPr>
        <w:t xml:space="preserve"> covered with dental acrylate. Severe </w:t>
      </w:r>
      <w:r w:rsidR="004C2808">
        <w:rPr>
          <w:lang w:val="en-GB"/>
        </w:rPr>
        <w:t>LFP</w:t>
      </w:r>
      <w:r>
        <w:rPr>
          <w:lang w:val="en-GB"/>
        </w:rPr>
        <w:t>I</w:t>
      </w:r>
      <w:r w:rsidR="004C2808" w:rsidRPr="005F6193">
        <w:rPr>
          <w:lang w:val="en-GB"/>
        </w:rPr>
        <w:t xml:space="preserve"> will be induced 90 min after anaesthesia induction by connecting the rat to a fluid-percussion device. The mean severity of the impact (</w:t>
      </w:r>
      <w:r w:rsidR="004C2808" w:rsidRPr="005F6193">
        <w:rPr>
          <w:lang w:val="en-GB"/>
        </w:rPr>
        <w:sym w:font="Symbol" w:char="F0BB"/>
      </w:r>
      <w:r w:rsidR="004C2808" w:rsidRPr="005F6193">
        <w:rPr>
          <w:lang w:val="en-GB"/>
        </w:rPr>
        <w:t xml:space="preserve">2.8-3.0 </w:t>
      </w:r>
      <w:proofErr w:type="spellStart"/>
      <w:r w:rsidR="004C2808" w:rsidRPr="005F6193">
        <w:rPr>
          <w:lang w:val="en-GB"/>
        </w:rPr>
        <w:t>atm</w:t>
      </w:r>
      <w:proofErr w:type="spellEnd"/>
      <w:r w:rsidR="004C2808" w:rsidRPr="005F6193">
        <w:rPr>
          <w:lang w:val="en-GB"/>
        </w:rPr>
        <w:t>) is adjusted to produce severe TBI (</w:t>
      </w:r>
      <w:r w:rsidR="004C2808" w:rsidRPr="005F6193">
        <w:rPr>
          <w:lang w:val="en-GB"/>
        </w:rPr>
        <w:sym w:font="Symbol" w:char="F0BB"/>
      </w:r>
      <w:r w:rsidR="004C2808" w:rsidRPr="005F6193">
        <w:rPr>
          <w:lang w:val="en-GB"/>
        </w:rPr>
        <w:t xml:space="preserve">30% mortality). </w:t>
      </w:r>
      <w:r w:rsidR="004C2808">
        <w:rPr>
          <w:lang w:val="en-GB"/>
        </w:rPr>
        <w:t>SHAM</w:t>
      </w:r>
      <w:r w:rsidR="004C2808" w:rsidRPr="005F6193">
        <w:rPr>
          <w:lang w:val="en-GB"/>
        </w:rPr>
        <w:t xml:space="preserve"> animals </w:t>
      </w:r>
      <w:r w:rsidR="004C2808" w:rsidRPr="005F6193">
        <w:t xml:space="preserve">receive anesthesia and all surgical procedures without </w:t>
      </w:r>
      <w:r>
        <w:t>LFPI</w:t>
      </w:r>
      <w:r w:rsidR="004C2808">
        <w:t>. Woun</w:t>
      </w:r>
      <w:r w:rsidR="004C2808" w:rsidRPr="005F6193">
        <w:t xml:space="preserve">d edges are covered with antibiotic cream and rats </w:t>
      </w:r>
      <w:r w:rsidR="004C2808">
        <w:t xml:space="preserve">are </w:t>
      </w:r>
      <w:r w:rsidR="004C2808" w:rsidRPr="005F6193">
        <w:t>treated with analgesics. Sham-operated controls will undergo all procedures except the impact.</w:t>
      </w:r>
      <w:r w:rsidR="004C2808">
        <w:t xml:space="preserve"> </w:t>
      </w:r>
      <w:proofErr w:type="spellStart"/>
      <w:r w:rsidR="004C2808">
        <w:t>Minipumps</w:t>
      </w:r>
      <w:proofErr w:type="spellEnd"/>
      <w:r w:rsidR="004C2808">
        <w:t xml:space="preserve"> (ALZET 2004 or 2006) will be placed subc</w:t>
      </w:r>
      <w:r>
        <w:t>utaneously immediately after LFPI</w:t>
      </w:r>
      <w:r w:rsidR="00BB26B2">
        <w:t>, under isoflurane anesthesia</w:t>
      </w:r>
      <w:r w:rsidR="004C2808">
        <w:t xml:space="preserve">. </w:t>
      </w:r>
    </w:p>
    <w:p w14:paraId="0B22AFD4" w14:textId="77777777" w:rsidR="004C2808" w:rsidRDefault="004C2808" w:rsidP="00A76944">
      <w:pPr>
        <w:pStyle w:val="NoSpacing"/>
        <w:spacing w:afterLines="30" w:after="72"/>
        <w:pPrChange w:id="23" w:author="Ryan Essex" w:date="2016-03-07T11:59:00Z">
          <w:pPr>
            <w:ind w:firstLine="360"/>
            <w:contextualSpacing/>
            <w:jc w:val="both"/>
          </w:pPr>
        </w:pPrChange>
      </w:pPr>
    </w:p>
    <w:p w14:paraId="4CC01B00" w14:textId="77777777" w:rsidR="004C2808" w:rsidRPr="00096494" w:rsidRDefault="004C2808" w:rsidP="00A76944">
      <w:pPr>
        <w:pStyle w:val="NoSpacing"/>
        <w:spacing w:afterLines="30" w:after="72"/>
        <w:rPr>
          <w:b/>
          <w:i/>
        </w:rPr>
        <w:pPrChange w:id="24" w:author="Ryan Essex" w:date="2016-03-07T11:59:00Z">
          <w:pPr>
            <w:ind w:firstLine="360"/>
            <w:jc w:val="both"/>
          </w:pPr>
        </w:pPrChange>
      </w:pPr>
      <w:proofErr w:type="spellStart"/>
      <w:r>
        <w:rPr>
          <w:b/>
          <w:i/>
        </w:rPr>
        <w:t>Neuroscore</w:t>
      </w:r>
      <w:proofErr w:type="spellEnd"/>
      <w:r>
        <w:rPr>
          <w:b/>
          <w:i/>
        </w:rPr>
        <w:t xml:space="preserve">: </w:t>
      </w:r>
      <w:proofErr w:type="spellStart"/>
      <w:r>
        <w:t>Neuroscore</w:t>
      </w:r>
      <w:proofErr w:type="spellEnd"/>
      <w:r>
        <w:t xml:space="preserve"> will be done 1d prior, and at 2d, 7d, 14d post-LFP</w:t>
      </w:r>
      <w:r w:rsidR="005F4A5D">
        <w:t>I</w:t>
      </w:r>
      <w:r>
        <w:t xml:space="preserve"> </w:t>
      </w:r>
      <w:r w:rsidR="00A76944">
        <w:fldChar w:fldCharType="begin"/>
      </w:r>
      <w:r w:rsidR="00A76944">
        <w:instrText xml:space="preserve"> HYPERLINK \l "_ENREF_95" \o "Pitkanen, 2014 #5137" </w:instrText>
      </w:r>
      <w:r w:rsidR="00A76944">
        <w:fldChar w:fldCharType="separate"/>
      </w:r>
      <w:r>
        <w:fldChar w:fldCharType="begin">
          <w:fldData xml:space="preserve">PEVuZE5vdGU+PENpdGU+PEF1dGhvcj5QaXRrYW5lbjwvQXV0aG9yPjxZZWFyPjIwMTQ8L1llYXI+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</w:fldData>
        </w:fldChar>
      </w:r>
      <w:r>
        <w:instrText xml:space="preserve"> ADDIN EN.CITE </w:instrText>
      </w:r>
      <w:r>
        <w:fldChar w:fldCharType="begin">
          <w:fldData xml:space="preserve">PEVuZE5vdGU+PENpdGU+PEF1dGhvcj5QaXRrYW5lbjwvQXV0aG9yPjxZZWFyPjIwMTQ8L1llYXI+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</w:fldData>
        </w:fldChar>
      </w:r>
      <w:r>
        <w:instrText xml:space="preserve"> ADDIN EN.CITE.DATA </w:instrText>
      </w:r>
      <w:r>
        <w:fldChar w:fldCharType="end"/>
      </w:r>
      <w:r>
        <w:fldChar w:fldCharType="separate"/>
      </w:r>
      <w:r w:rsidRPr="00096494">
        <w:rPr>
          <w:noProof/>
          <w:vertAlign w:val="superscript"/>
        </w:rPr>
        <w:t>95</w:t>
      </w:r>
      <w:r>
        <w:fldChar w:fldCharType="end"/>
      </w:r>
      <w:r w:rsidR="00A76944">
        <w:fldChar w:fldCharType="end"/>
      </w:r>
      <w:r>
        <w:t>. A</w:t>
      </w:r>
      <w:r w:rsidRPr="009C168E">
        <w:t xml:space="preserve"> score from 0 (sever</w:t>
      </w:r>
      <w:r>
        <w:t xml:space="preserve">ely impaired) to 4 (normal) is given for </w:t>
      </w:r>
      <w:r w:rsidRPr="009C168E">
        <w:t>each of the following 7 indices: (</w:t>
      </w:r>
      <w:proofErr w:type="spellStart"/>
      <w:r w:rsidRPr="009C168E">
        <w:t>i</w:t>
      </w:r>
      <w:proofErr w:type="spellEnd"/>
      <w:r w:rsidRPr="009C168E">
        <w:t xml:space="preserve"> and ii) left and right (2</w:t>
      </w:r>
      <w:r>
        <w:t xml:space="preserve"> </w:t>
      </w:r>
      <w:r w:rsidRPr="009C168E">
        <w:t>indices) forelimb flexion during suspension by the tail, (iii</w:t>
      </w:r>
      <w:r>
        <w:t xml:space="preserve"> </w:t>
      </w:r>
      <w:r w:rsidRPr="009C168E">
        <w:t xml:space="preserve">and iv) left and right (2 indices) </w:t>
      </w:r>
      <w:proofErr w:type="spellStart"/>
      <w:r w:rsidRPr="009C168E">
        <w:t>hindlimb</w:t>
      </w:r>
      <w:proofErr w:type="spellEnd"/>
      <w:r w:rsidRPr="009C168E">
        <w:t xml:space="preserve"> flexion when the</w:t>
      </w:r>
      <w:r>
        <w:t xml:space="preserve"> </w:t>
      </w:r>
      <w:r w:rsidRPr="009C168E">
        <w:t xml:space="preserve">forelimbs remain on hard surfaces and the </w:t>
      </w:r>
      <w:proofErr w:type="spellStart"/>
      <w:r w:rsidRPr="009C168E">
        <w:t>hindlimbs</w:t>
      </w:r>
      <w:proofErr w:type="spellEnd"/>
      <w:r w:rsidRPr="009C168E">
        <w:t xml:space="preserve"> are</w:t>
      </w:r>
      <w:r>
        <w:t xml:space="preserve"> </w:t>
      </w:r>
      <w:r w:rsidRPr="009C168E">
        <w:t>lifted up and back by the tail, (v and vi) ability to resist a</w:t>
      </w:r>
      <w:r>
        <w:t xml:space="preserve"> </w:t>
      </w:r>
      <w:r w:rsidRPr="009C168E">
        <w:t>lateral propulsion toward the left and right (2 indices), and</w:t>
      </w:r>
      <w:r>
        <w:t xml:space="preserve"> </w:t>
      </w:r>
      <w:r w:rsidRPr="009C168E">
        <w:t xml:space="preserve">(vii) angle board. </w:t>
      </w:r>
      <w:proofErr w:type="gramStart"/>
      <w:r w:rsidRPr="009C168E">
        <w:t xml:space="preserve">A composite </w:t>
      </w:r>
      <w:proofErr w:type="spellStart"/>
      <w:r w:rsidRPr="009C168E">
        <w:t>neuroscore</w:t>
      </w:r>
      <w:proofErr w:type="spellEnd"/>
      <w:r w:rsidRPr="009C168E">
        <w:t xml:space="preserve"> (0—28 points) was</w:t>
      </w:r>
      <w:r>
        <w:t xml:space="preserve"> </w:t>
      </w:r>
      <w:r w:rsidRPr="009C168E">
        <w:t>generated by combining the scores for each of these seven</w:t>
      </w:r>
      <w:r>
        <w:t xml:space="preserve"> </w:t>
      </w:r>
      <w:r w:rsidRPr="009C168E">
        <w:t>tests</w:t>
      </w:r>
      <w:proofErr w:type="gramEnd"/>
      <w:r w:rsidRPr="009C168E">
        <w:t>.</w:t>
      </w:r>
      <w:r>
        <w:t xml:space="preserve"> </w:t>
      </w:r>
    </w:p>
    <w:p w14:paraId="00D8B7AE" w14:textId="77777777" w:rsidR="005A58F6" w:rsidDel="00A76944" w:rsidRDefault="005A58F6" w:rsidP="00A76944">
      <w:pPr>
        <w:pStyle w:val="NoSpacing"/>
        <w:spacing w:afterLines="30" w:after="72"/>
        <w:rPr>
          <w:del w:id="25" w:author="Ryan Essex" w:date="2016-03-07T11:57:00Z"/>
          <w:b/>
          <w:i/>
        </w:rPr>
        <w:pPrChange w:id="26" w:author="Ryan Essex" w:date="2016-03-07T11:59:00Z">
          <w:pPr>
            <w:jc w:val="both"/>
          </w:pPr>
        </w:pPrChange>
      </w:pPr>
    </w:p>
    <w:p w14:paraId="150B382C" w14:textId="77777777" w:rsidR="005A58F6" w:rsidDel="00A76944" w:rsidRDefault="005A58F6" w:rsidP="00A76944">
      <w:pPr>
        <w:pStyle w:val="NoSpacing"/>
        <w:spacing w:afterLines="30" w:after="72"/>
        <w:rPr>
          <w:del w:id="27" w:author="Ryan Essex" w:date="2016-03-07T11:57:00Z"/>
          <w:b/>
          <w:i/>
        </w:rPr>
        <w:pPrChange w:id="28" w:author="Ryan Essex" w:date="2016-03-07T11:59:00Z">
          <w:pPr>
            <w:ind w:firstLine="360"/>
            <w:jc w:val="both"/>
          </w:pPr>
        </w:pPrChange>
      </w:pPr>
      <w:r>
        <w:rPr>
          <w:b/>
          <w:i/>
        </w:rPr>
        <w:t>EEG electrode and microelectrode placement and long-term video-EEG monitoring</w:t>
      </w:r>
      <w:r w:rsidRPr="001A7300">
        <w:rPr>
          <w:b/>
          <w:i/>
        </w:rPr>
        <w:t>:</w:t>
      </w:r>
      <w:r w:rsidRPr="001A7300">
        <w:rPr>
          <w:rFonts w:eastAsia="MS PGothic"/>
          <w:color w:val="000000"/>
          <w:spacing w:val="1"/>
        </w:rPr>
        <w:t xml:space="preserve"> Immediately after </w:t>
      </w:r>
      <w:r>
        <w:rPr>
          <w:rFonts w:eastAsia="MS PGothic"/>
          <w:color w:val="000000"/>
          <w:spacing w:val="1"/>
        </w:rPr>
        <w:t>LFP</w:t>
      </w:r>
      <w:r w:rsidR="005F4A5D">
        <w:rPr>
          <w:rFonts w:eastAsia="MS PGothic"/>
          <w:color w:val="000000"/>
          <w:spacing w:val="1"/>
        </w:rPr>
        <w:t>I</w:t>
      </w:r>
      <w:r w:rsidRPr="001A7300">
        <w:rPr>
          <w:rFonts w:eastAsia="MS PGothic"/>
          <w:color w:val="000000"/>
          <w:spacing w:val="1"/>
        </w:rPr>
        <w:t xml:space="preserve"> (SA</w:t>
      </w:r>
      <w:r>
        <w:rPr>
          <w:rFonts w:eastAsia="MS PGothic"/>
          <w:color w:val="000000"/>
          <w:spacing w:val="1"/>
        </w:rPr>
        <w:t xml:space="preserve"> </w:t>
      </w:r>
      <w:r w:rsidRPr="001A7300">
        <w:rPr>
          <w:rFonts w:eastAsia="MS PGothic"/>
          <w:color w:val="000000"/>
          <w:spacing w:val="1"/>
        </w:rPr>
        <w:t>1</w:t>
      </w:r>
      <w:r>
        <w:rPr>
          <w:rFonts w:eastAsia="MS PGothic"/>
          <w:color w:val="000000"/>
          <w:spacing w:val="1"/>
        </w:rPr>
        <w:t>C</w:t>
      </w:r>
      <w:r w:rsidRPr="001A7300">
        <w:rPr>
          <w:rFonts w:eastAsia="MS PGothic"/>
          <w:color w:val="000000"/>
          <w:spacing w:val="1"/>
        </w:rPr>
        <w:t xml:space="preserve">) or </w:t>
      </w:r>
      <w:r w:rsidRPr="001A7300">
        <w:rPr>
          <w:rFonts w:eastAsia="Times New Roman"/>
          <w:color w:val="000000" w:themeColor="text1"/>
        </w:rPr>
        <w:t>at 6 months (SA</w:t>
      </w:r>
      <w:r>
        <w:rPr>
          <w:rFonts w:eastAsia="Times New Roman"/>
          <w:color w:val="000000" w:themeColor="text1"/>
        </w:rPr>
        <w:t xml:space="preserve"> </w:t>
      </w:r>
      <w:r w:rsidRPr="001A7300">
        <w:rPr>
          <w:rFonts w:eastAsia="Times New Roman"/>
          <w:color w:val="000000" w:themeColor="text1"/>
        </w:rPr>
        <w:t>2)</w:t>
      </w:r>
      <w:r w:rsidRPr="001A7300">
        <w:rPr>
          <w:rFonts w:eastAsia="MS PGothic"/>
          <w:color w:val="000000"/>
        </w:rPr>
        <w:t xml:space="preserve">, rats </w:t>
      </w:r>
      <w:r w:rsidRPr="001A7300">
        <w:rPr>
          <w:rFonts w:eastAsia="MS PGothic"/>
          <w:color w:val="000000"/>
          <w:spacing w:val="1"/>
        </w:rPr>
        <w:t xml:space="preserve">will be anesthetized </w:t>
      </w:r>
      <w:r w:rsidRPr="001A7300">
        <w:rPr>
          <w:rFonts w:eastAsia="MS PGothic"/>
          <w:color w:val="000000"/>
          <w:spacing w:val="-4"/>
        </w:rPr>
        <w:t>w</w:t>
      </w:r>
      <w:r w:rsidRPr="001A7300">
        <w:rPr>
          <w:rFonts w:eastAsia="MS PGothic"/>
          <w:color w:val="000000"/>
          <w:spacing w:val="-1"/>
        </w:rPr>
        <w:t>i</w:t>
      </w:r>
      <w:r w:rsidRPr="001A7300">
        <w:rPr>
          <w:rFonts w:eastAsia="MS PGothic"/>
          <w:color w:val="000000"/>
          <w:spacing w:val="1"/>
        </w:rPr>
        <w:t>t</w:t>
      </w:r>
      <w:r w:rsidRPr="001A7300">
        <w:rPr>
          <w:rFonts w:eastAsia="MS PGothic"/>
          <w:color w:val="000000"/>
        </w:rPr>
        <w:t>h</w:t>
      </w:r>
      <w:r w:rsidRPr="001A7300">
        <w:rPr>
          <w:rFonts w:eastAsia="MS PGothic"/>
          <w:color w:val="000000"/>
          <w:spacing w:val="1"/>
        </w:rPr>
        <w:t xml:space="preserve"> </w:t>
      </w:r>
      <w:r w:rsidRPr="001A7300">
        <w:rPr>
          <w:rFonts w:eastAsia="MS PGothic"/>
          <w:color w:val="000000"/>
        </w:rPr>
        <w:t>2</w:t>
      </w:r>
      <w:r w:rsidRPr="001A7300">
        <w:rPr>
          <w:rFonts w:eastAsia="MS PGothic"/>
          <w:color w:val="000000"/>
          <w:spacing w:val="1"/>
        </w:rPr>
        <w:t>.</w:t>
      </w:r>
      <w:r w:rsidRPr="001A7300">
        <w:rPr>
          <w:rFonts w:eastAsia="MS PGothic"/>
          <w:color w:val="000000"/>
          <w:spacing w:val="-3"/>
        </w:rPr>
        <w:t>0</w:t>
      </w:r>
      <w:r w:rsidRPr="001A7300">
        <w:rPr>
          <w:rFonts w:eastAsia="MS PGothic"/>
          <w:color w:val="000000"/>
        </w:rPr>
        <w:t>%</w:t>
      </w:r>
      <w:r w:rsidRPr="001A7300">
        <w:rPr>
          <w:rFonts w:eastAsia="MS PGothic"/>
          <w:color w:val="000000"/>
          <w:spacing w:val="2"/>
        </w:rPr>
        <w:t xml:space="preserve"> </w:t>
      </w:r>
      <w:r w:rsidRPr="001A7300">
        <w:rPr>
          <w:rFonts w:eastAsia="MS PGothic"/>
          <w:color w:val="000000"/>
          <w:spacing w:val="-1"/>
        </w:rPr>
        <w:t>i</w:t>
      </w:r>
      <w:r w:rsidRPr="001A7300">
        <w:rPr>
          <w:rFonts w:eastAsia="MS PGothic"/>
          <w:color w:val="000000"/>
        </w:rPr>
        <w:t>s</w:t>
      </w:r>
      <w:r w:rsidRPr="001A7300">
        <w:rPr>
          <w:rFonts w:eastAsia="MS PGothic"/>
          <w:color w:val="000000"/>
          <w:spacing w:val="-3"/>
        </w:rPr>
        <w:t>o</w:t>
      </w:r>
      <w:r w:rsidRPr="001A7300">
        <w:rPr>
          <w:rFonts w:eastAsia="MS PGothic"/>
          <w:color w:val="000000"/>
          <w:spacing w:val="3"/>
        </w:rPr>
        <w:t>f</w:t>
      </w:r>
      <w:r w:rsidRPr="001A7300">
        <w:rPr>
          <w:rFonts w:eastAsia="MS PGothic"/>
          <w:color w:val="000000"/>
          <w:spacing w:val="-1"/>
        </w:rPr>
        <w:t>l</w:t>
      </w:r>
      <w:r w:rsidRPr="001A7300">
        <w:rPr>
          <w:rFonts w:eastAsia="MS PGothic"/>
          <w:color w:val="000000"/>
        </w:rPr>
        <w:t>u</w:t>
      </w:r>
      <w:r w:rsidRPr="001A7300">
        <w:rPr>
          <w:rFonts w:eastAsia="MS PGothic"/>
          <w:color w:val="000000"/>
          <w:spacing w:val="1"/>
        </w:rPr>
        <w:t>r</w:t>
      </w:r>
      <w:r w:rsidRPr="001A7300">
        <w:rPr>
          <w:rFonts w:eastAsia="MS PGothic"/>
          <w:color w:val="000000"/>
          <w:spacing w:val="-3"/>
        </w:rPr>
        <w:t>a</w:t>
      </w:r>
      <w:r w:rsidRPr="001A7300">
        <w:rPr>
          <w:rFonts w:eastAsia="MS PGothic"/>
          <w:color w:val="000000"/>
        </w:rPr>
        <w:t xml:space="preserve">ne </w:t>
      </w:r>
      <w:r w:rsidRPr="001A7300">
        <w:rPr>
          <w:rFonts w:eastAsiaTheme="minorHAnsi"/>
        </w:rPr>
        <w:t xml:space="preserve">on a heating pad </w:t>
      </w:r>
      <w:r w:rsidRPr="001A7300">
        <w:rPr>
          <w:rFonts w:eastAsia="MS PGothic"/>
          <w:color w:val="000000"/>
        </w:rPr>
        <w:t xml:space="preserve">and fixed in the stereotaxic </w:t>
      </w:r>
      <w:r w:rsidRPr="001A7300">
        <w:rPr>
          <w:rFonts w:eastAsiaTheme="minorHAnsi"/>
        </w:rPr>
        <w:t xml:space="preserve">frame. After cleaning with </w:t>
      </w:r>
      <w:proofErr w:type="spellStart"/>
      <w:r w:rsidRPr="001A7300">
        <w:rPr>
          <w:rFonts w:eastAsiaTheme="minorHAnsi"/>
        </w:rPr>
        <w:t>Betadine</w:t>
      </w:r>
      <w:proofErr w:type="spellEnd"/>
      <w:r w:rsidRPr="001A7300">
        <w:rPr>
          <w:rFonts w:eastAsiaTheme="minorHAnsi"/>
        </w:rPr>
        <w:t xml:space="preserve">/70% alcohol, 0.5 mm holes will be drilled to secure the bipolar electrodes around the perilesional cortex </w:t>
      </w:r>
      <w:r>
        <w:rPr>
          <w:rFonts w:eastAsiaTheme="minorHAnsi"/>
        </w:rPr>
        <w:t xml:space="preserve">and at the sites of the screw electrodes </w:t>
      </w:r>
      <w:r w:rsidRPr="001A7300">
        <w:rPr>
          <w:rFonts w:eastAsiaTheme="minorHAnsi"/>
        </w:rPr>
        <w:t xml:space="preserve">(see </w:t>
      </w:r>
      <w:r>
        <w:rPr>
          <w:rFonts w:eastAsiaTheme="minorHAnsi"/>
          <w:color w:val="000000" w:themeColor="text1"/>
        </w:rPr>
        <w:t xml:space="preserve">Figure </w:t>
      </w:r>
      <w:r w:rsidRPr="00B35B6D">
        <w:rPr>
          <w:rFonts w:eastAsiaTheme="minorHAnsi"/>
          <w:color w:val="000000" w:themeColor="text1"/>
        </w:rPr>
        <w:t>9</w:t>
      </w:r>
      <w:r w:rsidRPr="001A7300">
        <w:rPr>
          <w:rFonts w:eastAsiaTheme="minorHAnsi"/>
        </w:rPr>
        <w:t>) and. Reference and ground electrodes are positioned above the cerebellum. After fixation of the connector head cap, wound edges are infiltrated with 0.5 % Marcaine, and closed with a wound clip. Rats will be treated with analgesics. For the 1</w:t>
      </w:r>
      <w:r w:rsidRPr="001A7300">
        <w:rPr>
          <w:rFonts w:eastAsiaTheme="minorHAnsi"/>
          <w:vertAlign w:val="superscript"/>
        </w:rPr>
        <w:t>st</w:t>
      </w:r>
      <w:r w:rsidRPr="001A7300">
        <w:rPr>
          <w:rFonts w:eastAsiaTheme="minorHAnsi"/>
        </w:rPr>
        <w:t xml:space="preserve"> 2 post-operative days rats receive 0.9% </w:t>
      </w:r>
      <w:proofErr w:type="spellStart"/>
      <w:r w:rsidRPr="001A7300">
        <w:rPr>
          <w:rFonts w:eastAsiaTheme="minorHAnsi"/>
        </w:rPr>
        <w:t>NaCl</w:t>
      </w:r>
      <w:proofErr w:type="spellEnd"/>
      <w:r w:rsidRPr="001A7300">
        <w:rPr>
          <w:rFonts w:eastAsiaTheme="minorHAnsi"/>
        </w:rPr>
        <w:t xml:space="preserve"> to prevent dehydration. If any inflammation appears, </w:t>
      </w:r>
      <w:proofErr w:type="spellStart"/>
      <w:r w:rsidRPr="001A7300">
        <w:rPr>
          <w:rFonts w:eastAsiaTheme="minorHAnsi"/>
        </w:rPr>
        <w:t>neosporin</w:t>
      </w:r>
      <w:proofErr w:type="spellEnd"/>
      <w:r w:rsidRPr="001A7300">
        <w:rPr>
          <w:rFonts w:eastAsiaTheme="minorHAnsi"/>
        </w:rPr>
        <w:t xml:space="preserve"> ointment will be applied to wound edges. </w:t>
      </w:r>
      <w:r w:rsidRPr="001A7300">
        <w:t xml:space="preserve">We will regularly monitor (a) general </w:t>
      </w:r>
      <w:proofErr w:type="gramStart"/>
      <w:r w:rsidRPr="001A7300">
        <w:t>well-being</w:t>
      </w:r>
      <w:proofErr w:type="gramEnd"/>
      <w:r w:rsidRPr="001A7300">
        <w:t xml:space="preserve"> of animals using the standardized form provided by Animal Center, (b) weight (once per week), (c) rectal temperature (once per week). At night, monitoring is done under infrared light.</w:t>
      </w:r>
    </w:p>
    <w:p w14:paraId="6A76BF08" w14:textId="77777777" w:rsidR="005A58F6" w:rsidRDefault="005A58F6" w:rsidP="00A76944">
      <w:pPr>
        <w:pStyle w:val="NoSpacing"/>
        <w:spacing w:afterLines="30" w:after="72"/>
        <w:rPr>
          <w:rFonts w:eastAsia="Times New Roman"/>
          <w:b/>
          <w:color w:val="000000" w:themeColor="text1"/>
        </w:rPr>
        <w:pPrChange w:id="29" w:author="Ryan Essex" w:date="2016-03-07T11:59:00Z">
          <w:pPr>
            <w:ind w:firstLine="360"/>
            <w:jc w:val="both"/>
          </w:pPr>
        </w:pPrChange>
      </w:pPr>
    </w:p>
    <w:p w14:paraId="688B9372" w14:textId="77777777" w:rsidR="005A58F6" w:rsidRPr="005A58F6" w:rsidRDefault="005A58F6" w:rsidP="00A76944">
      <w:pPr>
        <w:pStyle w:val="NoSpacing"/>
        <w:spacing w:afterLines="30" w:after="72"/>
        <w:rPr>
          <w:rFonts w:eastAsia="Times New Roman"/>
        </w:rPr>
        <w:pPrChange w:id="30" w:author="Ryan Essex" w:date="2016-03-07T11:59:00Z">
          <w:pPr>
            <w:ind w:firstLine="360"/>
            <w:contextualSpacing/>
            <w:jc w:val="both"/>
          </w:pPr>
        </w:pPrChange>
      </w:pPr>
      <w:proofErr w:type="gramStart"/>
      <w:r w:rsidRPr="005A58F6">
        <w:rPr>
          <w:rFonts w:eastAsia="Times New Roman"/>
          <w:b/>
          <w:color w:val="000000" w:themeColor="text1"/>
        </w:rPr>
        <w:t>vEEG</w:t>
      </w:r>
      <w:proofErr w:type="gramEnd"/>
      <w:r w:rsidRPr="005A58F6">
        <w:rPr>
          <w:rFonts w:eastAsia="Times New Roman"/>
          <w:b/>
          <w:color w:val="000000" w:themeColor="text1"/>
        </w:rPr>
        <w:t xml:space="preserve"> to diagnose epilepsy.</w:t>
      </w:r>
      <w:r w:rsidRPr="005A58F6">
        <w:rPr>
          <w:rFonts w:eastAsia="Times New Roman"/>
          <w:i/>
          <w:color w:val="000000" w:themeColor="text1"/>
        </w:rPr>
        <w:t xml:space="preserve"> </w:t>
      </w:r>
      <w:r w:rsidRPr="005A58F6">
        <w:rPr>
          <w:rFonts w:eastAsia="MS PGothic"/>
          <w:iCs/>
          <w:color w:val="000000"/>
          <w:spacing w:val="3"/>
        </w:rPr>
        <w:t>E</w:t>
      </w:r>
      <w:r w:rsidRPr="005A58F6">
        <w:rPr>
          <w:rFonts w:eastAsia="MS PGothic"/>
          <w:color w:val="000000"/>
          <w:spacing w:val="-2"/>
        </w:rPr>
        <w:t>x</w:t>
      </w:r>
      <w:r w:rsidRPr="005A58F6">
        <w:rPr>
          <w:rFonts w:eastAsia="MS PGothic"/>
          <w:color w:val="000000"/>
        </w:rPr>
        <w:t>pe</w:t>
      </w:r>
      <w:r w:rsidRPr="005A58F6">
        <w:rPr>
          <w:rFonts w:eastAsia="MS PGothic"/>
          <w:color w:val="000000"/>
          <w:spacing w:val="1"/>
        </w:rPr>
        <w:t>r</w:t>
      </w:r>
      <w:r w:rsidRPr="005A58F6">
        <w:rPr>
          <w:rFonts w:eastAsia="MS PGothic"/>
          <w:color w:val="000000"/>
          <w:spacing w:val="-1"/>
        </w:rPr>
        <w:t>i</w:t>
      </w:r>
      <w:r w:rsidRPr="005A58F6">
        <w:rPr>
          <w:rFonts w:eastAsia="MS PGothic"/>
          <w:color w:val="000000"/>
          <w:spacing w:val="1"/>
        </w:rPr>
        <w:t>m</w:t>
      </w:r>
      <w:r w:rsidRPr="005A58F6">
        <w:rPr>
          <w:rFonts w:eastAsia="MS PGothic"/>
          <w:color w:val="000000"/>
        </w:rPr>
        <w:t>en</w:t>
      </w:r>
      <w:r w:rsidRPr="005A58F6">
        <w:rPr>
          <w:rFonts w:eastAsia="MS PGothic"/>
          <w:color w:val="000000"/>
          <w:spacing w:val="-1"/>
        </w:rPr>
        <w:t>t</w:t>
      </w:r>
      <w:r w:rsidRPr="005A58F6">
        <w:rPr>
          <w:rFonts w:eastAsia="MS PGothic"/>
          <w:color w:val="000000"/>
        </w:rPr>
        <w:t>s</w:t>
      </w:r>
      <w:r w:rsidRPr="005A58F6">
        <w:rPr>
          <w:rFonts w:eastAsia="MS PGothic"/>
          <w:color w:val="000000"/>
          <w:spacing w:val="1"/>
        </w:rPr>
        <w:t xml:space="preserve"> </w:t>
      </w:r>
      <w:r w:rsidRPr="005A58F6">
        <w:rPr>
          <w:rFonts w:eastAsia="MS PGothic"/>
          <w:color w:val="000000"/>
          <w:spacing w:val="-4"/>
        </w:rPr>
        <w:t>w</w:t>
      </w:r>
      <w:r w:rsidRPr="005A58F6">
        <w:rPr>
          <w:rFonts w:eastAsia="MS PGothic"/>
          <w:color w:val="000000"/>
          <w:spacing w:val="-1"/>
        </w:rPr>
        <w:t>il</w:t>
      </w:r>
      <w:r w:rsidRPr="005A58F6">
        <w:rPr>
          <w:rFonts w:eastAsia="MS PGothic"/>
          <w:color w:val="000000"/>
        </w:rPr>
        <w:t>l be</w:t>
      </w:r>
      <w:r w:rsidRPr="005A58F6">
        <w:rPr>
          <w:rFonts w:eastAsia="MS PGothic"/>
          <w:color w:val="000000"/>
          <w:spacing w:val="1"/>
        </w:rPr>
        <w:t xml:space="preserve"> </w:t>
      </w:r>
      <w:r w:rsidRPr="005A58F6">
        <w:rPr>
          <w:rFonts w:eastAsia="MS PGothic"/>
          <w:color w:val="000000"/>
        </w:rPr>
        <w:t>ca</w:t>
      </w:r>
      <w:r w:rsidRPr="005A58F6">
        <w:rPr>
          <w:rFonts w:eastAsia="MS PGothic"/>
          <w:color w:val="000000"/>
          <w:spacing w:val="1"/>
        </w:rPr>
        <w:t>rr</w:t>
      </w:r>
      <w:r w:rsidRPr="005A58F6">
        <w:rPr>
          <w:rFonts w:eastAsia="MS PGothic"/>
          <w:color w:val="000000"/>
          <w:spacing w:val="-1"/>
        </w:rPr>
        <w:t>i</w:t>
      </w:r>
      <w:r w:rsidRPr="005A58F6">
        <w:rPr>
          <w:rFonts w:eastAsia="MS PGothic"/>
          <w:color w:val="000000"/>
        </w:rPr>
        <w:t>ed</w:t>
      </w:r>
      <w:r w:rsidRPr="005A58F6">
        <w:rPr>
          <w:rFonts w:eastAsia="MS PGothic"/>
          <w:color w:val="000000"/>
          <w:spacing w:val="1"/>
        </w:rPr>
        <w:t xml:space="preserve"> </w:t>
      </w:r>
      <w:r w:rsidRPr="005A58F6">
        <w:rPr>
          <w:rFonts w:eastAsia="MS PGothic"/>
          <w:color w:val="000000"/>
        </w:rPr>
        <w:t>o</w:t>
      </w:r>
      <w:r w:rsidRPr="005A58F6">
        <w:rPr>
          <w:rFonts w:eastAsia="MS PGothic"/>
          <w:color w:val="000000"/>
          <w:spacing w:val="-3"/>
        </w:rPr>
        <w:t>u</w:t>
      </w:r>
      <w:r w:rsidRPr="005A58F6">
        <w:rPr>
          <w:rFonts w:eastAsia="MS PGothic"/>
          <w:color w:val="000000"/>
        </w:rPr>
        <w:t>t</w:t>
      </w:r>
      <w:r w:rsidRPr="005A58F6">
        <w:rPr>
          <w:rFonts w:eastAsia="MS PGothic"/>
          <w:color w:val="000000"/>
          <w:spacing w:val="2"/>
        </w:rPr>
        <w:t xml:space="preserve"> </w:t>
      </w:r>
      <w:r w:rsidRPr="005A58F6">
        <w:rPr>
          <w:rFonts w:eastAsia="MS PGothic"/>
          <w:color w:val="000000"/>
        </w:rPr>
        <w:t>und</w:t>
      </w:r>
      <w:r w:rsidRPr="005A58F6">
        <w:rPr>
          <w:rFonts w:eastAsia="MS PGothic"/>
          <w:color w:val="000000"/>
          <w:spacing w:val="-3"/>
        </w:rPr>
        <w:t>e</w:t>
      </w:r>
      <w:r w:rsidRPr="005A58F6">
        <w:rPr>
          <w:rFonts w:eastAsia="MS PGothic"/>
          <w:color w:val="000000"/>
        </w:rPr>
        <w:t xml:space="preserve">r </w:t>
      </w:r>
      <w:r w:rsidRPr="005A58F6">
        <w:rPr>
          <w:rFonts w:eastAsia="MS PGothic"/>
          <w:color w:val="000000"/>
          <w:spacing w:val="1"/>
        </w:rPr>
        <w:t>fr</w:t>
      </w:r>
      <w:r w:rsidRPr="005A58F6">
        <w:rPr>
          <w:rFonts w:eastAsia="MS PGothic"/>
          <w:color w:val="000000"/>
        </w:rPr>
        <w:t>ee</w:t>
      </w:r>
      <w:r w:rsidRPr="005A58F6">
        <w:rPr>
          <w:rFonts w:eastAsia="MS PGothic"/>
          <w:color w:val="000000"/>
          <w:spacing w:val="-1"/>
        </w:rPr>
        <w:t>l</w:t>
      </w:r>
      <w:r w:rsidRPr="005A58F6">
        <w:rPr>
          <w:rFonts w:eastAsia="MS PGothic"/>
          <w:color w:val="000000"/>
        </w:rPr>
        <w:t>y</w:t>
      </w:r>
      <w:r w:rsidRPr="005A58F6">
        <w:rPr>
          <w:rFonts w:eastAsia="MS PGothic"/>
          <w:color w:val="000000"/>
          <w:spacing w:val="-1"/>
        </w:rPr>
        <w:t xml:space="preserve"> </w:t>
      </w:r>
      <w:r w:rsidRPr="005A58F6">
        <w:rPr>
          <w:rFonts w:eastAsia="MS PGothic"/>
          <w:color w:val="000000"/>
          <w:spacing w:val="1"/>
        </w:rPr>
        <w:t>m</w:t>
      </w:r>
      <w:r w:rsidRPr="005A58F6">
        <w:rPr>
          <w:rFonts w:eastAsia="MS PGothic"/>
          <w:color w:val="000000"/>
          <w:spacing w:val="-3"/>
        </w:rPr>
        <w:t>o</w:t>
      </w:r>
      <w:r w:rsidRPr="005A58F6">
        <w:rPr>
          <w:rFonts w:eastAsia="MS PGothic"/>
          <w:color w:val="000000"/>
          <w:spacing w:val="-2"/>
        </w:rPr>
        <w:t>v</w:t>
      </w:r>
      <w:r w:rsidRPr="005A58F6">
        <w:rPr>
          <w:rFonts w:eastAsia="MS PGothic"/>
          <w:color w:val="000000"/>
          <w:spacing w:val="-1"/>
        </w:rPr>
        <w:t>i</w:t>
      </w:r>
      <w:r w:rsidRPr="005A58F6">
        <w:rPr>
          <w:rFonts w:eastAsia="MS PGothic"/>
          <w:color w:val="000000"/>
        </w:rPr>
        <w:t>ng</w:t>
      </w:r>
      <w:r w:rsidRPr="005A58F6">
        <w:rPr>
          <w:rFonts w:eastAsia="MS PGothic"/>
          <w:color w:val="000000"/>
          <w:spacing w:val="3"/>
        </w:rPr>
        <w:t xml:space="preserve"> </w:t>
      </w:r>
      <w:r w:rsidRPr="005A58F6">
        <w:rPr>
          <w:rFonts w:eastAsia="MS PGothic"/>
          <w:color w:val="000000"/>
        </w:rPr>
        <w:t>cond</w:t>
      </w:r>
      <w:r w:rsidRPr="005A58F6">
        <w:rPr>
          <w:rFonts w:eastAsia="MS PGothic"/>
          <w:color w:val="000000"/>
          <w:spacing w:val="-1"/>
        </w:rPr>
        <w:t>i</w:t>
      </w:r>
      <w:r w:rsidRPr="005A58F6">
        <w:rPr>
          <w:rFonts w:eastAsia="MS PGothic"/>
          <w:color w:val="000000"/>
          <w:spacing w:val="1"/>
        </w:rPr>
        <w:t>t</w:t>
      </w:r>
      <w:r w:rsidRPr="005A58F6">
        <w:rPr>
          <w:rFonts w:eastAsia="MS PGothic"/>
          <w:color w:val="000000"/>
          <w:spacing w:val="-1"/>
        </w:rPr>
        <w:t>i</w:t>
      </w:r>
      <w:r w:rsidRPr="005A58F6">
        <w:rPr>
          <w:rFonts w:eastAsia="MS PGothic"/>
          <w:color w:val="000000"/>
        </w:rPr>
        <w:t xml:space="preserve">ons in </w:t>
      </w:r>
      <w:r>
        <w:rPr>
          <w:rFonts w:eastAsia="MS PGothic"/>
          <w:color w:val="000000"/>
        </w:rPr>
        <w:t xml:space="preserve">the </w:t>
      </w:r>
      <w:r w:rsidRPr="005A58F6">
        <w:rPr>
          <w:rFonts w:eastAsia="MS PGothic"/>
          <w:color w:val="000000"/>
        </w:rPr>
        <w:t>animal’s own cage. Wide band EEG recording and analysis that will be recorded on days 1-3 and 28-30 has been described in SA1. Standard v</w:t>
      </w:r>
      <w:r w:rsidRPr="005A58F6">
        <w:rPr>
          <w:rFonts w:eastAsia="Times New Roman"/>
          <w:color w:val="000000" w:themeColor="text1"/>
        </w:rPr>
        <w:t xml:space="preserve">ideo-EEG (vEEG) </w:t>
      </w:r>
      <w:r w:rsidRPr="005A58F6">
        <w:rPr>
          <w:rFonts w:eastAsia="MS PGothic"/>
          <w:color w:val="000000"/>
          <w:spacing w:val="-3"/>
        </w:rPr>
        <w:t>(</w:t>
      </w:r>
      <w:r w:rsidRPr="005A58F6">
        <w:rPr>
          <w:rFonts w:eastAsia="MS PGothic"/>
          <w:color w:val="000000"/>
        </w:rPr>
        <w:t>0</w:t>
      </w:r>
      <w:r w:rsidRPr="005A58F6">
        <w:rPr>
          <w:rFonts w:eastAsia="MS PGothic"/>
          <w:color w:val="000000"/>
          <w:spacing w:val="1"/>
        </w:rPr>
        <w:t>.</w:t>
      </w:r>
      <w:r w:rsidRPr="005A58F6">
        <w:rPr>
          <w:rFonts w:eastAsia="MS PGothic"/>
          <w:color w:val="000000"/>
        </w:rPr>
        <w:t>1</w:t>
      </w:r>
      <w:r w:rsidRPr="005A58F6">
        <w:rPr>
          <w:rFonts w:eastAsia="MS PGothic"/>
          <w:color w:val="000000"/>
          <w:spacing w:val="1"/>
        </w:rPr>
        <w:t>-</w:t>
      </w:r>
      <w:r w:rsidRPr="005A58F6">
        <w:rPr>
          <w:rFonts w:eastAsia="MS PGothic"/>
          <w:color w:val="000000"/>
        </w:rPr>
        <w:t>3</w:t>
      </w:r>
      <w:r w:rsidRPr="005A58F6">
        <w:rPr>
          <w:rFonts w:eastAsia="MS PGothic"/>
          <w:color w:val="000000"/>
          <w:spacing w:val="1"/>
        </w:rPr>
        <w:t>00</w:t>
      </w:r>
      <w:r w:rsidRPr="005A58F6">
        <w:rPr>
          <w:rFonts w:eastAsia="MS PGothic"/>
          <w:color w:val="000000"/>
          <w:spacing w:val="-4"/>
        </w:rPr>
        <w:t xml:space="preserve"> </w:t>
      </w:r>
      <w:r w:rsidRPr="005A58F6">
        <w:rPr>
          <w:rFonts w:eastAsia="MS PGothic"/>
          <w:color w:val="000000"/>
          <w:spacing w:val="-1"/>
        </w:rPr>
        <w:t>H</w:t>
      </w:r>
      <w:r w:rsidRPr="005A58F6">
        <w:rPr>
          <w:rFonts w:eastAsia="MS PGothic"/>
          <w:color w:val="000000"/>
        </w:rPr>
        <w:t>z; sampling rate 1-2</w:t>
      </w:r>
      <w:r w:rsidRPr="005A58F6">
        <w:rPr>
          <w:rFonts w:eastAsia="MS PGothic"/>
          <w:color w:val="000000"/>
          <w:spacing w:val="-4"/>
        </w:rPr>
        <w:t xml:space="preserve"> </w:t>
      </w:r>
      <w:r w:rsidRPr="005A58F6">
        <w:rPr>
          <w:rFonts w:eastAsia="MS PGothic"/>
          <w:color w:val="000000"/>
          <w:spacing w:val="2"/>
        </w:rPr>
        <w:t>k</w:t>
      </w:r>
      <w:r w:rsidRPr="005A58F6">
        <w:rPr>
          <w:rFonts w:eastAsia="MS PGothic"/>
          <w:color w:val="000000"/>
          <w:spacing w:val="-1"/>
        </w:rPr>
        <w:t>H</w:t>
      </w:r>
      <w:r w:rsidRPr="005A58F6">
        <w:rPr>
          <w:rFonts w:eastAsia="MS PGothic"/>
          <w:color w:val="000000"/>
          <w:spacing w:val="-2"/>
        </w:rPr>
        <w:t>z</w:t>
      </w:r>
      <w:r w:rsidRPr="005A58F6">
        <w:rPr>
          <w:rFonts w:eastAsia="MS PGothic"/>
          <w:color w:val="000000"/>
          <w:spacing w:val="1"/>
        </w:rPr>
        <w:t>/</w:t>
      </w:r>
      <w:r w:rsidRPr="005A58F6">
        <w:rPr>
          <w:rFonts w:eastAsia="MS PGothic"/>
          <w:color w:val="000000"/>
        </w:rPr>
        <w:t>chan</w:t>
      </w:r>
      <w:r w:rsidRPr="005A58F6">
        <w:rPr>
          <w:rFonts w:eastAsia="MS PGothic"/>
          <w:color w:val="000000"/>
          <w:spacing w:val="-3"/>
        </w:rPr>
        <w:t>n</w:t>
      </w:r>
      <w:r w:rsidRPr="005A58F6">
        <w:rPr>
          <w:rFonts w:eastAsia="MS PGothic"/>
          <w:color w:val="000000"/>
        </w:rPr>
        <w:t xml:space="preserve">el) </w:t>
      </w:r>
      <w:r w:rsidRPr="005A58F6">
        <w:rPr>
          <w:rFonts w:eastAsia="Times New Roman"/>
          <w:color w:val="000000" w:themeColor="text1"/>
        </w:rPr>
        <w:t>will be monitored continuously</w:t>
      </w:r>
      <w:r w:rsidRPr="005A58F6">
        <w:rPr>
          <w:rFonts w:eastAsia="Times New Roman"/>
        </w:rPr>
        <w:t>.</w:t>
      </w:r>
      <w:r w:rsidRPr="005A58F6">
        <w:rPr>
          <w:rFonts w:eastAsia="Times New Roman"/>
          <w:b/>
          <w:color w:val="008000"/>
        </w:rPr>
        <w:t xml:space="preserve"> </w:t>
      </w:r>
      <w:r w:rsidRPr="005A58F6">
        <w:t xml:space="preserve">The recording montage will consist of bipolar intracortical and intrahippocampal electrodes and epidural electrode (stainless steel jewelers screws, 0.5 mm OD) positioned bilaterally as shown in </w:t>
      </w:r>
      <w:r>
        <w:rPr>
          <w:color w:val="000000" w:themeColor="text1"/>
        </w:rPr>
        <w:t>Figure</w:t>
      </w:r>
      <w:r w:rsidRPr="005A58F6">
        <w:rPr>
          <w:color w:val="000000" w:themeColor="text1"/>
        </w:rPr>
        <w:t xml:space="preserve"> 9</w:t>
      </w:r>
      <w:r w:rsidRPr="005A58F6">
        <w:t xml:space="preserve">). The likelihood for correctly diagnosing epilepsy, if it exists, was calculated assuming that seizure appearance has exponential distribution, and expected frequency based on our previous published experience is 0.2 seizures/d. The likelihood that we will detect seizures during the 4-wk monitoring, if they exist, is 99.75%. Even if the seizure frequency will be 0.1seizures/d, the likelihood would still be 95.02%. </w:t>
      </w:r>
      <w:r w:rsidRPr="005A58F6">
        <w:rPr>
          <w:rFonts w:eastAsia="Times New Roman"/>
          <w:color w:val="000000" w:themeColor="text1"/>
        </w:rPr>
        <w:t xml:space="preserve">Digitized EEG recordings will be screened on computer screen by an experienced technician, blinded to the experimental group, and seizures and epileptiform discharged identified. </w:t>
      </w:r>
      <w:r w:rsidRPr="005A58F6">
        <w:t>An electrographic seizure is defined as high-amplitude rhythmic discharges that represents a new pattern of activity (repetitive spikes, spike-and-wave discharges, and slow waves) that last ≥10 s. Epileptic events occurring with an interval &lt; 5 s without the EEG returning to baseline are defined as belonging to the same seizure. Visual screening of EEGs will be stopped after the 1</w:t>
      </w:r>
      <w:r w:rsidRPr="005A58F6">
        <w:rPr>
          <w:vertAlign w:val="superscript"/>
        </w:rPr>
        <w:t>st</w:t>
      </w:r>
      <w:r w:rsidRPr="005A58F6">
        <w:t xml:space="preserve"> electrographic seizure is detected, hallmarking epilepsy diagnosis. The behavioral severity of seizures will be checked from time-locked video (to confirm t</w:t>
      </w:r>
      <w:r>
        <w:t xml:space="preserve">hat </w:t>
      </w:r>
      <w:r w:rsidRPr="004C2808">
        <w:rPr>
          <w:color w:val="000000" w:themeColor="text1"/>
        </w:rPr>
        <w:t xml:space="preserve">the EEG pattern was not artifact related, </w:t>
      </w:r>
      <w:r w:rsidRPr="004C2808">
        <w:rPr>
          <w:i/>
          <w:color w:val="000000" w:themeColor="text1"/>
        </w:rPr>
        <w:t>e.g.</w:t>
      </w:r>
      <w:r w:rsidRPr="004C2808">
        <w:rPr>
          <w:color w:val="000000" w:themeColor="text1"/>
        </w:rPr>
        <w:t xml:space="preserve">, due to grooming). For complete analysis, EEG data files will be sent to the </w:t>
      </w:r>
      <w:r w:rsidRPr="004C2808">
        <w:rPr>
          <w:b/>
          <w:bCs/>
          <w:color w:val="000000" w:themeColor="text1"/>
        </w:rPr>
        <w:t>IAC</w:t>
      </w:r>
      <w:r w:rsidRPr="004C2808" w:rsidDel="00BC4375">
        <w:rPr>
          <w:rFonts w:eastAsia="Times New Roman"/>
          <w:b/>
          <w:color w:val="000000" w:themeColor="text1"/>
        </w:rPr>
        <w:t xml:space="preserve"> </w:t>
      </w:r>
      <w:r w:rsidRPr="004C2808">
        <w:rPr>
          <w:rFonts w:eastAsia="Times New Roman"/>
          <w:color w:val="000000" w:themeColor="text1"/>
        </w:rPr>
        <w:t>to be</w:t>
      </w:r>
      <w:r w:rsidRPr="005A58F6">
        <w:rPr>
          <w:rFonts w:eastAsia="Times New Roman"/>
        </w:rPr>
        <w:t xml:space="preserve"> assessed using unsupervised analysis tools. </w:t>
      </w:r>
    </w:p>
    <w:p w14:paraId="4DA47666" w14:textId="77777777" w:rsidR="005A58F6" w:rsidDel="00A76944" w:rsidRDefault="005A58F6" w:rsidP="00A76944">
      <w:pPr>
        <w:jc w:val="both"/>
        <w:rPr>
          <w:del w:id="31" w:author="Ryan Essex" w:date="2016-03-07T11:57:00Z"/>
          <w:rFonts w:ascii="Arial" w:eastAsia="Times New Roman" w:hAnsi="Arial" w:cs="Arial"/>
          <w:b/>
          <w:color w:val="000000" w:themeColor="text1"/>
          <w:sz w:val="22"/>
          <w:szCs w:val="22"/>
        </w:rPr>
        <w:pPrChange w:id="32" w:author="Ryan Essex" w:date="2016-03-07T11:57:00Z">
          <w:pPr>
            <w:jc w:val="both"/>
          </w:pPr>
        </w:pPrChange>
      </w:pPr>
    </w:p>
    <w:p w14:paraId="395EF5CE" w14:textId="77777777" w:rsidR="00EC6E22" w:rsidRDefault="005A58F6" w:rsidP="00A76944">
      <w:pPr>
        <w:pStyle w:val="NoSpacing"/>
        <w:spacing w:afterLines="30" w:after="72"/>
        <w:rPr>
          <w:lang w:val="en-AU"/>
        </w:rPr>
        <w:pPrChange w:id="33" w:author="Ryan Essex" w:date="2016-03-07T11:59:00Z">
          <w:pPr>
            <w:ind w:firstLine="360"/>
            <w:jc w:val="both"/>
          </w:pPr>
        </w:pPrChange>
      </w:pPr>
      <w:r w:rsidRPr="005A58F6">
        <w:rPr>
          <w:b/>
        </w:rPr>
        <w:t>MRI studies</w:t>
      </w:r>
      <w:r>
        <w:t xml:space="preserve">: </w:t>
      </w:r>
      <w:r w:rsidRPr="005A58F6">
        <w:t>During MRI experiment rats will be anesthetized with isoflurane (1.5-2%) inhalation anesthesia in 30%/70% O</w:t>
      </w:r>
      <w:r w:rsidRPr="005A58F6">
        <w:rPr>
          <w:vertAlign w:val="subscript"/>
        </w:rPr>
        <w:t>2</w:t>
      </w:r>
      <w:r w:rsidRPr="005A58F6">
        <w:t>/N</w:t>
      </w:r>
      <w:r w:rsidRPr="005A58F6">
        <w:rPr>
          <w:vertAlign w:val="subscript"/>
        </w:rPr>
        <w:t>2</w:t>
      </w:r>
      <w:r w:rsidRPr="005A58F6">
        <w:t xml:space="preserve"> carrier gas mixture. For monitoring of level of anesthesia and physiology, MRI compatible rectal temperature probe, breathing sensor pad and pulse </w:t>
      </w:r>
      <w:proofErr w:type="spellStart"/>
      <w:r w:rsidRPr="005A58F6">
        <w:t>oximetry</w:t>
      </w:r>
      <w:proofErr w:type="spellEnd"/>
      <w:r w:rsidRPr="005A58F6">
        <w:t xml:space="preserve"> sensor (for heart rate and blood oxygenation) will be used.</w:t>
      </w:r>
      <w:r w:rsidRPr="005A58F6">
        <w:rPr>
          <w:b/>
          <w:i/>
        </w:rPr>
        <w:t xml:space="preserve"> </w:t>
      </w:r>
      <w:proofErr w:type="gramStart"/>
      <w:r w:rsidRPr="005A58F6">
        <w:rPr>
          <w:b/>
          <w:i/>
          <w:lang w:val="en-AU"/>
        </w:rPr>
        <w:t>Ex vivo MRI and Histology</w:t>
      </w:r>
      <w:r w:rsidRPr="005A58F6">
        <w:rPr>
          <w:b/>
          <w:lang w:val="en-AU"/>
        </w:rPr>
        <w:t>.</w:t>
      </w:r>
      <w:proofErr w:type="gramEnd"/>
      <w:r w:rsidRPr="005A58F6">
        <w:rPr>
          <w:b/>
          <w:lang w:val="en-AU"/>
        </w:rPr>
        <w:t xml:space="preserve"> </w:t>
      </w:r>
      <w:r w:rsidRPr="005A58F6">
        <w:rPr>
          <w:lang w:val="en-AU"/>
        </w:rPr>
        <w:t xml:space="preserve">Animals will be </w:t>
      </w:r>
      <w:proofErr w:type="spellStart"/>
      <w:r w:rsidRPr="005A58F6">
        <w:rPr>
          <w:lang w:val="en-AU"/>
        </w:rPr>
        <w:t>intracardially</w:t>
      </w:r>
      <w:proofErr w:type="spellEnd"/>
      <w:r w:rsidRPr="005A58F6">
        <w:rPr>
          <w:lang w:val="en-AU"/>
        </w:rPr>
        <w:t xml:space="preserve"> perfused with 0.9% </w:t>
      </w:r>
      <w:proofErr w:type="spellStart"/>
      <w:r w:rsidRPr="005A58F6">
        <w:rPr>
          <w:lang w:val="en-AU"/>
        </w:rPr>
        <w:t>NaCl</w:t>
      </w:r>
      <w:proofErr w:type="spellEnd"/>
      <w:r w:rsidRPr="005A58F6">
        <w:rPr>
          <w:lang w:val="en-AU"/>
        </w:rPr>
        <w:t xml:space="preserve"> (2 min) and 4% paraformaldehyde (30 min), </w:t>
      </w:r>
      <w:r w:rsidR="005F4A5D">
        <w:rPr>
          <w:lang w:val="en-AU"/>
        </w:rPr>
        <w:t>and</w:t>
      </w:r>
      <w:r w:rsidRPr="005A58F6">
        <w:rPr>
          <w:lang w:val="en-AU"/>
        </w:rPr>
        <w:t xml:space="preserve"> brains will be postfixed in the same fixative. For </w:t>
      </w:r>
      <w:r w:rsidRPr="005A58F6">
        <w:rPr>
          <w:i/>
          <w:lang w:val="en-AU"/>
        </w:rPr>
        <w:t>ex vivo</w:t>
      </w:r>
      <w:r w:rsidRPr="005A58F6">
        <w:rPr>
          <w:lang w:val="en-AU"/>
        </w:rPr>
        <w:t xml:space="preserve"> MRI brains will be placed in the plastic sample tube filled with </w:t>
      </w:r>
      <w:proofErr w:type="spellStart"/>
      <w:r w:rsidRPr="005A58F6">
        <w:rPr>
          <w:lang w:val="en-AU"/>
        </w:rPr>
        <w:t>perfluoronated</w:t>
      </w:r>
      <w:proofErr w:type="spellEnd"/>
      <w:r w:rsidRPr="005A58F6">
        <w:rPr>
          <w:lang w:val="en-AU"/>
        </w:rPr>
        <w:t xml:space="preserve"> liquid (</w:t>
      </w:r>
      <w:proofErr w:type="spellStart"/>
      <w:r w:rsidRPr="005A58F6">
        <w:rPr>
          <w:lang w:val="en-AU"/>
        </w:rPr>
        <w:t>Fomblin</w:t>
      </w:r>
      <w:proofErr w:type="spellEnd"/>
      <w:r w:rsidRPr="005A58F6">
        <w:rPr>
          <w:lang w:val="en-AU"/>
        </w:rPr>
        <w:t xml:space="preserve">). </w:t>
      </w:r>
      <w:r w:rsidRPr="005A58F6">
        <w:rPr>
          <w:i/>
          <w:lang w:val="en-AU"/>
        </w:rPr>
        <w:t>Ex vivo</w:t>
      </w:r>
      <w:r w:rsidRPr="005A58F6">
        <w:rPr>
          <w:lang w:val="en-AU"/>
        </w:rPr>
        <w:t xml:space="preserve"> MRI will be carried out using the same protocols as in vivo. After that brains will be </w:t>
      </w:r>
      <w:proofErr w:type="spellStart"/>
      <w:r w:rsidRPr="005A58F6">
        <w:rPr>
          <w:lang w:val="en-AU"/>
        </w:rPr>
        <w:t>cryoprotected</w:t>
      </w:r>
      <w:proofErr w:type="spellEnd"/>
      <w:r w:rsidRPr="005A58F6">
        <w:rPr>
          <w:lang w:val="en-AU"/>
        </w:rPr>
        <w:t xml:space="preserve"> in 20% </w:t>
      </w:r>
      <w:proofErr w:type="spellStart"/>
      <w:r w:rsidRPr="005A58F6">
        <w:rPr>
          <w:lang w:val="en-AU"/>
        </w:rPr>
        <w:t>ethyleneglycol</w:t>
      </w:r>
      <w:proofErr w:type="spellEnd"/>
      <w:r w:rsidRPr="005A58F6">
        <w:rPr>
          <w:lang w:val="en-AU"/>
        </w:rPr>
        <w:t xml:space="preserve"> in 0.02 M KPBS, frozen in dry ice, and stored at -70</w:t>
      </w:r>
      <w:r w:rsidRPr="005A58F6">
        <w:rPr>
          <w:vertAlign w:val="superscript"/>
          <w:lang w:val="en-AU"/>
        </w:rPr>
        <w:t>o</w:t>
      </w:r>
      <w:r w:rsidRPr="005A58F6">
        <w:rPr>
          <w:lang w:val="en-AU"/>
        </w:rPr>
        <w:t>C.</w:t>
      </w:r>
    </w:p>
    <w:p w14:paraId="0B08B602" w14:textId="77777777" w:rsidR="00B3315C" w:rsidDel="00A76944" w:rsidRDefault="00B3315C" w:rsidP="00A76944">
      <w:pPr>
        <w:pStyle w:val="NoSpacing"/>
        <w:spacing w:afterLines="30" w:after="72"/>
        <w:rPr>
          <w:del w:id="34" w:author="Ryan Essex" w:date="2016-03-07T11:58:00Z"/>
          <w:lang w:val="en-AU"/>
        </w:rPr>
        <w:pPrChange w:id="35" w:author="Ryan Essex" w:date="2016-03-07T11:59:00Z">
          <w:pPr>
            <w:ind w:firstLine="360"/>
            <w:jc w:val="both"/>
          </w:pPr>
        </w:pPrChange>
      </w:pPr>
    </w:p>
    <w:p w14:paraId="683B19DB" w14:textId="77777777" w:rsidR="00B3315C" w:rsidRDefault="00B3315C" w:rsidP="00A76944">
      <w:pPr>
        <w:pStyle w:val="NoSpacing"/>
        <w:spacing w:afterLines="30" w:after="72"/>
        <w:pPrChange w:id="36" w:author="Ryan Essex" w:date="2016-03-07T11:59:00Z">
          <w:pPr>
            <w:widowControl w:val="0"/>
            <w:adjustRightInd w:val="0"/>
            <w:ind w:firstLine="360"/>
            <w:jc w:val="both"/>
          </w:pPr>
        </w:pPrChange>
      </w:pPr>
      <w:proofErr w:type="spellStart"/>
      <w:r w:rsidRPr="00B3315C">
        <w:rPr>
          <w:b/>
        </w:rPr>
        <w:t>Transcardiac</w:t>
      </w:r>
      <w:proofErr w:type="spellEnd"/>
      <w:r w:rsidRPr="00B3315C">
        <w:rPr>
          <w:b/>
        </w:rPr>
        <w:t xml:space="preserve"> Perfusions (terminal procedure)</w:t>
      </w:r>
      <w:r w:rsidRPr="00B3315C">
        <w:t xml:space="preserve">: </w:t>
      </w:r>
      <w:r>
        <w:t xml:space="preserve">Rats will be injected with a euthanasia-level dose of pentobarbital (100 mg/kg </w:t>
      </w:r>
      <w:proofErr w:type="spellStart"/>
      <w:r>
        <w:t>i.p</w:t>
      </w:r>
      <w:proofErr w:type="spellEnd"/>
      <w:r>
        <w:t>.) to effect deep anesthesia. When the rats do not respond to noxious stimuli, an incision will be done under the diaphragmatic area, the heart will be exposed with separating the diaphragm from the thoracic wall and two dissections along the thorax will be done to lift the thoracic wall anteriorly and expose the heart. Sterile, cold saline will be infused with a pump through a needle placed at the apex of the heart and connected to an infusion pump, and a small incision will be done at the right atrium for the blood to escape. Perfusion with formalin will them be done. Brains will be collected and fixed 2hr to overnight (depending on protocol and intended use) in 4% paraformaldehyde (4</w:t>
      </w:r>
      <w:r w:rsidRPr="00A4644E">
        <w:rPr>
          <w:vertAlign w:val="superscript"/>
        </w:rPr>
        <w:t>0</w:t>
      </w:r>
      <w:r>
        <w:t xml:space="preserve">C) and then transferred to 30% sucrose till sunken and then they will be frozen in dry ice / </w:t>
      </w:r>
      <w:proofErr w:type="spellStart"/>
      <w:r>
        <w:t>isomethylbutane</w:t>
      </w:r>
      <w:proofErr w:type="spellEnd"/>
      <w:r>
        <w:t xml:space="preserve"> and stored to a -80</w:t>
      </w:r>
      <w:r w:rsidRPr="00A4644E">
        <w:rPr>
          <w:vertAlign w:val="superscript"/>
        </w:rPr>
        <w:t>0</w:t>
      </w:r>
      <w:r>
        <w:t>C freezer.</w:t>
      </w:r>
    </w:p>
    <w:p w14:paraId="3E5BCA10" w14:textId="77777777" w:rsidR="00B3315C" w:rsidRDefault="00B3315C" w:rsidP="005A58F6">
      <w:pPr>
        <w:ind w:firstLine="360"/>
        <w:jc w:val="both"/>
        <w:rPr>
          <w:rFonts w:ascii="Arial" w:eastAsia="Times New Roman" w:hAnsi="Arial" w:cs="Arial"/>
          <w:color w:val="000000" w:themeColor="text1"/>
          <w:sz w:val="22"/>
          <w:szCs w:val="22"/>
        </w:rPr>
      </w:pPr>
    </w:p>
    <w:p w14:paraId="6263AA0B" w14:textId="77777777" w:rsidR="003F1CDC" w:rsidRPr="006A3F30" w:rsidRDefault="003F1CDC" w:rsidP="003F1CDC">
      <w:pPr>
        <w:jc w:val="both"/>
        <w:rPr>
          <w:rFonts w:ascii="Arial" w:hAnsi="Arial"/>
          <w:sz w:val="22"/>
        </w:rPr>
      </w:pPr>
      <w:proofErr w:type="gramStart"/>
      <w:r w:rsidRPr="006A3F30">
        <w:rPr>
          <w:rFonts w:ascii="Arial" w:hAnsi="Arial"/>
          <w:sz w:val="22"/>
        </w:rPr>
        <w:t>DESCRIPTION OF PROCEDURES FOR MINIMIZING DISCOMFORT, DISTRESS, PAIN, AND INJURY.</w:t>
      </w:r>
      <w:proofErr w:type="gramEnd"/>
      <w:r w:rsidRPr="006A3F30">
        <w:rPr>
          <w:rFonts w:ascii="Arial" w:hAnsi="Arial"/>
          <w:sz w:val="22"/>
        </w:rPr>
        <w:t xml:space="preserve"> </w:t>
      </w:r>
    </w:p>
    <w:p w14:paraId="247F46DB" w14:textId="77777777" w:rsidR="003F1CDC" w:rsidRPr="005F4A5D" w:rsidRDefault="003F1CDC" w:rsidP="005F4A5D">
      <w:pPr>
        <w:pStyle w:val="ListParagraph"/>
        <w:ind w:left="0"/>
        <w:jc w:val="both"/>
        <w:rPr>
          <w:rFonts w:ascii="Arial" w:hAnsi="Arial" w:cs="Arial"/>
          <w:sz w:val="22"/>
          <w:szCs w:val="22"/>
          <w:lang w:val="en-US"/>
        </w:rPr>
      </w:pPr>
      <w:proofErr w:type="spellStart"/>
      <w:r w:rsidRPr="006A3F30">
        <w:rPr>
          <w:rFonts w:ascii="Arial" w:hAnsi="Arial"/>
          <w:sz w:val="22"/>
        </w:rPr>
        <w:t>Ambulatory</w:t>
      </w:r>
      <w:proofErr w:type="spellEnd"/>
      <w:r w:rsidRPr="006A3F30">
        <w:rPr>
          <w:rFonts w:ascii="Arial" w:hAnsi="Arial"/>
          <w:sz w:val="22"/>
        </w:rPr>
        <w:t xml:space="preserve"> rats will be returned to the home cage in the Animal Institute. In the procedures described under subheading “</w:t>
      </w:r>
      <w:r w:rsidRPr="006A3F30">
        <w:rPr>
          <w:rFonts w:ascii="Arial" w:hAnsi="Arial"/>
          <w:i/>
          <w:sz w:val="22"/>
        </w:rPr>
        <w:t>Procedure causes insignificant pain or distress</w:t>
      </w:r>
      <w:r w:rsidRPr="006A3F30">
        <w:rPr>
          <w:rFonts w:ascii="Arial" w:hAnsi="Arial"/>
          <w:sz w:val="22"/>
        </w:rPr>
        <w:t xml:space="preserve">“ no further minimization of discomfort or pain is possible either because it would directly interfere with the test results (seizures, behavioral tests and therapies) or the procedure for minimization of pain or discomfort would cause at least similar or larger discomfort than the experimental procedure itself (injections of analgesics).  </w:t>
      </w:r>
      <w:r>
        <w:rPr>
          <w:rFonts w:ascii="Arial" w:hAnsi="Arial"/>
          <w:sz w:val="22"/>
        </w:rPr>
        <w:t xml:space="preserve">Regardless, all personnel handling these animals and performing these procedures will be trained to adopt standards of practice compatible with the recommendation for Animal Handling that have been approved by our IACUC, the NIH Guide on Animal handling and the ARRIVE/NC3R </w:t>
      </w:r>
      <w:proofErr w:type="spellStart"/>
      <w:r>
        <w:rPr>
          <w:rFonts w:ascii="Arial" w:hAnsi="Arial"/>
          <w:sz w:val="22"/>
        </w:rPr>
        <w:t>guidelines</w:t>
      </w:r>
      <w:proofErr w:type="spellEnd"/>
      <w:r>
        <w:rPr>
          <w:rFonts w:ascii="Arial" w:hAnsi="Arial"/>
          <w:sz w:val="22"/>
        </w:rPr>
        <w:t>.</w:t>
      </w:r>
      <w:r w:rsidR="004D3F2E" w:rsidRPr="004D3F2E">
        <w:rPr>
          <w:rFonts w:ascii="Arial" w:hAnsi="Arial" w:cs="Arial"/>
          <w:kern w:val="12"/>
          <w:sz w:val="22"/>
          <w:szCs w:val="22"/>
        </w:rPr>
        <w:t xml:space="preserve"> </w:t>
      </w:r>
      <w:r w:rsidR="004D3F2E" w:rsidRPr="00315190">
        <w:rPr>
          <w:rFonts w:ascii="Arial" w:hAnsi="Arial" w:cs="Arial"/>
          <w:kern w:val="12"/>
          <w:sz w:val="22"/>
          <w:szCs w:val="22"/>
          <w:lang w:val="en-US"/>
        </w:rPr>
        <w:t xml:space="preserve">All surgical procedures are conducted under deep anesthesia (e.g., induction of craniotomies, collection of blood via tail vein). After completion of surgery for induction of brain injury, bupivacaine (0.25%) is locally infiltrated into all wound margins and topical antibiotic ointment is applied. </w:t>
      </w:r>
    </w:p>
    <w:p w14:paraId="41CE17C0" w14:textId="77777777" w:rsidR="003F1CDC" w:rsidRPr="006A3F30" w:rsidRDefault="003F1CDC" w:rsidP="003F1CDC">
      <w:pPr>
        <w:jc w:val="both"/>
        <w:rPr>
          <w:rFonts w:ascii="Arial" w:hAnsi="Arial"/>
          <w:sz w:val="22"/>
        </w:rPr>
      </w:pPr>
    </w:p>
    <w:p w14:paraId="1A71F293" w14:textId="77777777" w:rsidR="003F1CDC" w:rsidRPr="006A3F30" w:rsidRDefault="003F1CDC" w:rsidP="003F1CDC">
      <w:pPr>
        <w:tabs>
          <w:tab w:val="left" w:pos="720"/>
          <w:tab w:val="left" w:pos="1440"/>
          <w:tab w:val="left" w:pos="2160"/>
        </w:tabs>
        <w:jc w:val="both"/>
        <w:rPr>
          <w:rFonts w:ascii="Arial" w:hAnsi="Arial"/>
          <w:sz w:val="22"/>
        </w:rPr>
      </w:pPr>
      <w:r w:rsidRPr="006A3F30">
        <w:rPr>
          <w:rFonts w:ascii="Arial" w:hAnsi="Arial"/>
          <w:sz w:val="22"/>
          <w:u w:val="single"/>
        </w:rPr>
        <w:t>VETERINARY CARE</w:t>
      </w:r>
    </w:p>
    <w:p w14:paraId="2073B25E" w14:textId="77777777" w:rsidR="003F1CDC" w:rsidDel="00A76944" w:rsidRDefault="003F1CDC" w:rsidP="00A76944">
      <w:pPr>
        <w:pStyle w:val="NoSpacing"/>
        <w:rPr>
          <w:del w:id="37" w:author="Ryan Essex" w:date="2016-03-07T11:58:00Z"/>
        </w:rPr>
        <w:pPrChange w:id="38" w:author="Ryan Essex" w:date="2016-03-07T11:58:00Z">
          <w:pPr>
            <w:tabs>
              <w:tab w:val="left" w:pos="720"/>
              <w:tab w:val="left" w:pos="1440"/>
              <w:tab w:val="left" w:pos="2160"/>
            </w:tabs>
            <w:ind w:firstLine="360"/>
            <w:jc w:val="both"/>
          </w:pPr>
        </w:pPrChange>
      </w:pPr>
      <w:r>
        <w:t>F</w:t>
      </w:r>
      <w:r w:rsidRPr="006A3F30">
        <w:t>ull-time veterinarians participate in our AAALAC-accredited program of care and use. Veterinary care includes a program for prevention of disease, daily observation and surveillance for assessment of animal health; appropriate methods of disease control, diagnosis, and treatment; guidance of animal users in appropriate methods of handling, restraint, anesthesia, analgesia, and euthanasia; and monitoring of surgical programs and postsurgical care.</w:t>
      </w:r>
    </w:p>
    <w:p w14:paraId="118E8622" w14:textId="77777777" w:rsidR="004D3F2E" w:rsidRDefault="004D3F2E" w:rsidP="00A76944">
      <w:pPr>
        <w:pStyle w:val="NoSpacing"/>
        <w:pPrChange w:id="39" w:author="Ryan Essex" w:date="2016-03-07T11:58:00Z">
          <w:pPr>
            <w:tabs>
              <w:tab w:val="left" w:pos="720"/>
              <w:tab w:val="left" w:pos="1440"/>
              <w:tab w:val="left" w:pos="2160"/>
            </w:tabs>
            <w:ind w:firstLine="360"/>
            <w:jc w:val="both"/>
          </w:pPr>
        </w:pPrChange>
      </w:pPr>
    </w:p>
    <w:p w14:paraId="23BC92DB" w14:textId="77777777" w:rsidR="004D3F2E" w:rsidRPr="00990570" w:rsidRDefault="004D3F2E" w:rsidP="00A76944">
      <w:pPr>
        <w:pStyle w:val="NoSpacing"/>
        <w:rPr>
          <w:rFonts w:cs="Arial"/>
          <w:lang w:val="en-GB"/>
        </w:rPr>
        <w:pPrChange w:id="40" w:author="Ryan Essex" w:date="2016-03-07T11:58:00Z">
          <w:pPr>
            <w:ind w:firstLine="360"/>
            <w:jc w:val="both"/>
          </w:pPr>
        </w:pPrChange>
      </w:pPr>
      <w:r w:rsidRPr="00990570">
        <w:rPr>
          <w:rFonts w:cs="Arial"/>
          <w:kern w:val="12"/>
        </w:rPr>
        <w:t xml:space="preserve">The animals will be housed in an approved animal facility, which is maintained under supervision of the vivarium staff. </w:t>
      </w:r>
      <w:r w:rsidRPr="00990570">
        <w:rPr>
          <w:rFonts w:cs="Arial"/>
          <w:lang w:val="en-GB"/>
        </w:rPr>
        <w:t xml:space="preserve">Veterinary expertise is continuously available. </w:t>
      </w:r>
      <w:r w:rsidRPr="00990570">
        <w:rPr>
          <w:rFonts w:cs="Arial"/>
          <w:kern w:val="12"/>
        </w:rPr>
        <w:t xml:space="preserve">Animals are single-housed together in a clear plastic bin (20X10X10 inches) that is lined with bedding material. Food and water are available </w:t>
      </w:r>
      <w:r w:rsidRPr="00990570">
        <w:rPr>
          <w:rFonts w:cs="Arial"/>
          <w:i/>
          <w:kern w:val="12"/>
        </w:rPr>
        <w:t>ad libitum</w:t>
      </w:r>
      <w:r w:rsidRPr="00990570">
        <w:rPr>
          <w:rFonts w:cs="Arial"/>
          <w:kern w:val="12"/>
        </w:rPr>
        <w:t xml:space="preserve">. Cages are cleaned twice weekly and food and water are checked daily. </w:t>
      </w:r>
      <w:r w:rsidRPr="00990570">
        <w:rPr>
          <w:rFonts w:cs="Arial"/>
        </w:rPr>
        <w:t xml:space="preserve">Daily monitoring of rats includes (a) general </w:t>
      </w:r>
      <w:proofErr w:type="gramStart"/>
      <w:r w:rsidRPr="00990570">
        <w:rPr>
          <w:rFonts w:cs="Arial"/>
        </w:rPr>
        <w:t>well-being</w:t>
      </w:r>
      <w:proofErr w:type="gramEnd"/>
      <w:r w:rsidRPr="00990570">
        <w:rPr>
          <w:rFonts w:cs="Arial"/>
        </w:rPr>
        <w:t xml:space="preserve"> of animals using the standardized form provided by Animal Center, (b) weight (once per week), (c) rectal temperature (once per week). </w:t>
      </w:r>
      <w:r w:rsidRPr="00990570">
        <w:rPr>
          <w:rFonts w:cs="Arial"/>
          <w:kern w:val="12"/>
        </w:rPr>
        <w:t xml:space="preserve">Each animal is checked daily for loss of stereospecific behavior and coat color – any wound incisions/sutures are also examined daily. </w:t>
      </w:r>
      <w:r w:rsidRPr="00990570">
        <w:rPr>
          <w:rFonts w:cs="Arial"/>
        </w:rPr>
        <w:t>I</w:t>
      </w:r>
      <w:r w:rsidRPr="00990570">
        <w:rPr>
          <w:rFonts w:cs="Arial"/>
          <w:lang w:val="en-GB"/>
        </w:rPr>
        <w:t xml:space="preserve">f any major health problems are noticed (over 15% weight loss, reduced grooming, signs of reduced well-being beyond what is expected to be TBI-related), animal will be euthanized, and excluded from the study. </w:t>
      </w:r>
    </w:p>
    <w:p w14:paraId="145AA07F" w14:textId="77777777" w:rsidR="004D3F2E" w:rsidRPr="006A3F30" w:rsidDel="00A76944" w:rsidRDefault="004D3F2E" w:rsidP="003F1CDC">
      <w:pPr>
        <w:tabs>
          <w:tab w:val="left" w:pos="720"/>
          <w:tab w:val="left" w:pos="1440"/>
          <w:tab w:val="left" w:pos="2160"/>
        </w:tabs>
        <w:jc w:val="both"/>
        <w:rPr>
          <w:del w:id="41" w:author="Ryan Essex" w:date="2016-03-07T12:00:00Z"/>
          <w:rFonts w:ascii="Arial" w:hAnsi="Arial"/>
          <w:sz w:val="22"/>
        </w:rPr>
      </w:pPr>
    </w:p>
    <w:p w14:paraId="73CBDFCE" w14:textId="77777777" w:rsidR="003F1CDC" w:rsidRPr="006A3F30" w:rsidRDefault="003F1CDC" w:rsidP="003F1CDC">
      <w:pPr>
        <w:jc w:val="both"/>
        <w:rPr>
          <w:rFonts w:ascii="Arial" w:hAnsi="Arial"/>
          <w:sz w:val="22"/>
        </w:rPr>
      </w:pPr>
    </w:p>
    <w:p w14:paraId="6F55E076" w14:textId="77777777" w:rsidR="003F1CDC" w:rsidRPr="006A3F30" w:rsidRDefault="003F1CDC" w:rsidP="003F1CDC">
      <w:pPr>
        <w:tabs>
          <w:tab w:val="left" w:pos="360"/>
          <w:tab w:val="left" w:pos="720"/>
          <w:tab w:val="left" w:pos="1440"/>
          <w:tab w:val="left" w:pos="2160"/>
        </w:tabs>
        <w:jc w:val="both"/>
        <w:rPr>
          <w:rFonts w:ascii="Arial" w:hAnsi="Arial"/>
          <w:sz w:val="22"/>
        </w:rPr>
      </w:pPr>
      <w:r w:rsidRPr="006A3F30">
        <w:rPr>
          <w:rFonts w:ascii="Arial" w:hAnsi="Arial"/>
          <w:sz w:val="22"/>
          <w:u w:val="single"/>
        </w:rPr>
        <w:t>ASSURANCE</w:t>
      </w:r>
    </w:p>
    <w:p w14:paraId="4C910E2B" w14:textId="77777777" w:rsidR="003F1CDC" w:rsidRPr="006A3F30" w:rsidDel="00A76944" w:rsidRDefault="003F1CDC" w:rsidP="00A76944">
      <w:pPr>
        <w:pStyle w:val="NoSpacing"/>
        <w:rPr>
          <w:del w:id="42" w:author="Ryan Essex" w:date="2016-03-07T11:58:00Z"/>
        </w:rPr>
        <w:pPrChange w:id="43" w:author="Ryan Essex" w:date="2016-03-07T11:58:00Z">
          <w:pPr>
            <w:tabs>
              <w:tab w:val="left" w:pos="360"/>
              <w:tab w:val="left" w:pos="720"/>
              <w:tab w:val="left" w:pos="1440"/>
              <w:tab w:val="left" w:pos="2160"/>
            </w:tabs>
            <w:ind w:firstLine="360"/>
            <w:jc w:val="both"/>
          </w:pPr>
        </w:pPrChange>
      </w:pPr>
      <w:r w:rsidRPr="006A3F30">
        <w:t xml:space="preserve">No significant changes or additions to the above procedures will be implemented until reviewed and approved by our animal care and use committee. These procedures are not unnecessarily duplicative of previous experiments. Discomfort and injury will be limited to that which is unavoidable in the conduct of scientifically valuable research. Analgesic, anesthetic and tranquilizing drugs will be used where indicated and appropriate to minimize discomfort and pain to animals. The animals will be housed in our AAALAC-accredited animal facility at all times, where they are observed daily and are not deprived of water or food at any time nor subjected to prolonged physical restraint. Animals that become moribund will be killed painlessly with pentobarbital anesthesia overdose. </w:t>
      </w:r>
    </w:p>
    <w:p w14:paraId="73D978D6" w14:textId="77777777" w:rsidR="003F1CDC" w:rsidRPr="006A3F30" w:rsidRDefault="003F1CDC" w:rsidP="00A76944">
      <w:pPr>
        <w:pStyle w:val="NoSpacing"/>
        <w:pPrChange w:id="44" w:author="Ryan Essex" w:date="2016-03-07T11:58:00Z">
          <w:pPr>
            <w:jc w:val="both"/>
          </w:pPr>
        </w:pPrChange>
      </w:pPr>
    </w:p>
    <w:p w14:paraId="78FD9530" w14:textId="77777777" w:rsidR="003F1CDC" w:rsidRPr="006A3F30" w:rsidRDefault="003F1CDC" w:rsidP="00A76944">
      <w:pPr>
        <w:pStyle w:val="NoSpacing"/>
        <w:pPrChange w:id="45" w:author="Ryan Essex" w:date="2016-03-07T11:58:00Z">
          <w:pPr>
            <w:tabs>
              <w:tab w:val="left" w:pos="360"/>
              <w:tab w:val="left" w:pos="720"/>
              <w:tab w:val="left" w:pos="1440"/>
              <w:tab w:val="left" w:pos="2160"/>
            </w:tabs>
            <w:jc w:val="both"/>
          </w:pPr>
        </w:pPrChange>
      </w:pPr>
      <w:r>
        <w:t xml:space="preserve">We </w:t>
      </w:r>
      <w:r w:rsidRPr="006A3F30">
        <w:t xml:space="preserve">agree to abide by the provisions of the PHS Animal Welfare Policy, and </w:t>
      </w:r>
      <w:r w:rsidR="008253E1">
        <w:t>we</w:t>
      </w:r>
      <w:r w:rsidRPr="006A3F30">
        <w:t xml:space="preserve"> give permission for veterinary </w:t>
      </w:r>
      <w:r w:rsidR="008253E1" w:rsidRPr="006A3F30">
        <w:t>care of animals showing evidence of pain or illness unrelated to the intent of the experiment.</w:t>
      </w:r>
    </w:p>
    <w:p w14:paraId="33513E8F" w14:textId="77777777" w:rsidR="003F1CDC" w:rsidRPr="006A3F30" w:rsidRDefault="003F1CDC" w:rsidP="003F1CDC">
      <w:pPr>
        <w:jc w:val="both"/>
        <w:rPr>
          <w:rFonts w:ascii="Arial" w:hAnsi="Arial"/>
          <w:sz w:val="22"/>
        </w:rPr>
      </w:pPr>
    </w:p>
    <w:p w14:paraId="4ED9D1FC" w14:textId="77777777" w:rsidR="003F1CDC" w:rsidRPr="006A3F30" w:rsidRDefault="003F1CDC" w:rsidP="003F1CDC">
      <w:pPr>
        <w:tabs>
          <w:tab w:val="left" w:pos="360"/>
          <w:tab w:val="left" w:pos="720"/>
          <w:tab w:val="left" w:pos="1440"/>
          <w:tab w:val="left" w:pos="2160"/>
        </w:tabs>
        <w:jc w:val="both"/>
        <w:rPr>
          <w:rFonts w:ascii="Arial" w:hAnsi="Arial"/>
          <w:sz w:val="22"/>
        </w:rPr>
      </w:pPr>
      <w:r w:rsidRPr="006A3F30">
        <w:rPr>
          <w:rFonts w:ascii="Arial" w:hAnsi="Arial"/>
          <w:sz w:val="22"/>
          <w:u w:val="single"/>
        </w:rPr>
        <w:t>EUTHANASIA</w:t>
      </w:r>
    </w:p>
    <w:p w14:paraId="155988D1" w14:textId="77777777" w:rsidR="004D3F2E" w:rsidRDefault="003F1CDC" w:rsidP="00A76944">
      <w:pPr>
        <w:pStyle w:val="NoSpacing"/>
        <w:rPr>
          <w:rFonts w:cs="Arial"/>
        </w:rPr>
        <w:pPrChange w:id="46" w:author="Ryan Essex" w:date="2016-03-07T11:58:00Z">
          <w:pPr>
            <w:tabs>
              <w:tab w:val="left" w:pos="360"/>
              <w:tab w:val="left" w:pos="720"/>
              <w:tab w:val="left" w:pos="1440"/>
              <w:tab w:val="left" w:pos="2160"/>
            </w:tabs>
            <w:ind w:firstLine="360"/>
            <w:jc w:val="both"/>
          </w:pPr>
        </w:pPrChange>
      </w:pPr>
      <w:r w:rsidRPr="006A3F30">
        <w:t>When experiments end, animals are killed painlessly by methods consistent with the recommendations of the AVMA Panel on Euthanasia. Our attending veterinarian</w:t>
      </w:r>
      <w:r w:rsidR="004D3F2E">
        <w:t>s</w:t>
      </w:r>
      <w:r w:rsidRPr="006A3F30">
        <w:t xml:space="preserve"> and </w:t>
      </w:r>
      <w:r w:rsidR="004D3F2E">
        <w:t>I</w:t>
      </w:r>
      <w:r w:rsidRPr="006A3F30">
        <w:t>ACUC have approved the specific methods, described above.</w:t>
      </w:r>
      <w:r w:rsidRPr="004D3F2E">
        <w:rPr>
          <w:rFonts w:cs="Arial"/>
        </w:rPr>
        <w:t xml:space="preserve"> </w:t>
      </w:r>
      <w:r w:rsidR="004D3F2E" w:rsidRPr="004D3F2E">
        <w:rPr>
          <w:rFonts w:cs="Arial"/>
        </w:rPr>
        <w:t>A body conditioning score of 2, signs of infection, moribund appearance, prolonged seizures (convulsive seizures more than 30min),</w:t>
      </w:r>
      <w:r w:rsidR="004D3F2E" w:rsidRPr="004D3F2E">
        <w:rPr>
          <w:rFonts w:cs="Arial"/>
          <w:lang w:val="en-GB"/>
        </w:rPr>
        <w:t xml:space="preserve"> over 15% weight loss, reduced grooming, signs of reduced well-being beyond what is expected to be TBI-related</w:t>
      </w:r>
      <w:r w:rsidR="004D3F2E" w:rsidRPr="004D3F2E">
        <w:rPr>
          <w:rFonts w:cs="Arial"/>
        </w:rPr>
        <w:t xml:space="preserve"> will be considered as humane endpoint for euthanasia. </w:t>
      </w:r>
    </w:p>
    <w:p w14:paraId="26E26C5B" w14:textId="77777777" w:rsidR="003F1CDC" w:rsidRDefault="004D3F2E" w:rsidP="00A76944">
      <w:pPr>
        <w:pStyle w:val="NoSpacing"/>
        <w:rPr>
          <w:rFonts w:cs="Arial"/>
        </w:rPr>
        <w:pPrChange w:id="47" w:author="Ryan Essex" w:date="2016-03-07T11:58:00Z">
          <w:pPr>
            <w:tabs>
              <w:tab w:val="left" w:pos="360"/>
              <w:tab w:val="left" w:pos="720"/>
              <w:tab w:val="left" w:pos="1440"/>
              <w:tab w:val="left" w:pos="2160"/>
            </w:tabs>
            <w:ind w:firstLine="360"/>
            <w:jc w:val="both"/>
          </w:pPr>
        </w:pPrChange>
      </w:pPr>
      <w:r>
        <w:rPr>
          <w:rFonts w:cs="Arial"/>
        </w:rPr>
        <w:t>At Einstein, euthanasia will be done by p</w:t>
      </w:r>
      <w:r w:rsidRPr="004D3F2E">
        <w:rPr>
          <w:rFonts w:cs="Arial"/>
        </w:rPr>
        <w:t xml:space="preserve">entobarbital (100mg/kg </w:t>
      </w:r>
      <w:proofErr w:type="spellStart"/>
      <w:r w:rsidRPr="004D3F2E">
        <w:rPr>
          <w:rFonts w:cs="Arial"/>
        </w:rPr>
        <w:t>i.p</w:t>
      </w:r>
      <w:proofErr w:type="spellEnd"/>
      <w:r w:rsidRPr="004D3F2E">
        <w:rPr>
          <w:rFonts w:cs="Arial"/>
        </w:rPr>
        <w:t>.) followed by decapitation</w:t>
      </w:r>
      <w:r>
        <w:rPr>
          <w:rFonts w:cs="Arial"/>
        </w:rPr>
        <w:t xml:space="preserve">, once no reaction to pain (toe, tail response) is noted. </w:t>
      </w:r>
      <w:proofErr w:type="gramStart"/>
      <w:r>
        <w:rPr>
          <w:rFonts w:cs="Arial"/>
        </w:rPr>
        <w:t>This method has been approved by the Institutional Animal care and Use Committee (IACUC) of the Albert Einstein College of Medicine</w:t>
      </w:r>
      <w:proofErr w:type="gramEnd"/>
      <w:r>
        <w:rPr>
          <w:rFonts w:cs="Arial"/>
        </w:rPr>
        <w:t>.</w:t>
      </w:r>
    </w:p>
    <w:p w14:paraId="57639BE6" w14:textId="77777777" w:rsidR="004D3F2E" w:rsidRDefault="004D3F2E" w:rsidP="004D3F2E">
      <w:pPr>
        <w:tabs>
          <w:tab w:val="left" w:pos="360"/>
          <w:tab w:val="left" w:pos="720"/>
          <w:tab w:val="left" w:pos="1440"/>
          <w:tab w:val="left" w:pos="2160"/>
        </w:tabs>
        <w:ind w:firstLine="360"/>
        <w:jc w:val="both"/>
        <w:rPr>
          <w:rFonts w:ascii="Arial" w:hAnsi="Arial" w:cs="Arial"/>
          <w:sz w:val="22"/>
          <w:szCs w:val="22"/>
        </w:rPr>
      </w:pPr>
    </w:p>
    <w:p w14:paraId="2360B347" w14:textId="77777777" w:rsidR="004D3F2E" w:rsidRPr="00315190" w:rsidRDefault="004D3F2E" w:rsidP="00A76944">
      <w:pPr>
        <w:autoSpaceDE w:val="0"/>
        <w:autoSpaceDN w:val="0"/>
        <w:adjustRightInd w:val="0"/>
        <w:jc w:val="both"/>
        <w:rPr>
          <w:rFonts w:ascii="Arial" w:hAnsi="Arial" w:cs="Arial"/>
          <w:sz w:val="22"/>
          <w:szCs w:val="22"/>
        </w:rPr>
        <w:pPrChange w:id="48" w:author="Ryan Essex" w:date="2016-03-07T11:58:00Z">
          <w:pPr>
            <w:autoSpaceDE w:val="0"/>
            <w:autoSpaceDN w:val="0"/>
            <w:adjustRightInd w:val="0"/>
            <w:ind w:firstLine="360"/>
            <w:jc w:val="both"/>
          </w:pPr>
        </w:pPrChange>
      </w:pPr>
      <w:r>
        <w:rPr>
          <w:rFonts w:ascii="Arial" w:hAnsi="Arial" w:cs="Arial"/>
          <w:kern w:val="12"/>
          <w:sz w:val="22"/>
          <w:szCs w:val="22"/>
        </w:rPr>
        <w:t>At the other 3 sites, e</w:t>
      </w:r>
      <w:r w:rsidRPr="00315190">
        <w:rPr>
          <w:rFonts w:ascii="Arial" w:hAnsi="Arial" w:cs="Arial"/>
          <w:kern w:val="12"/>
          <w:sz w:val="22"/>
          <w:szCs w:val="22"/>
        </w:rPr>
        <w:t xml:space="preserve">uthanasia of anesthetized rats will be performed by: </w:t>
      </w:r>
      <w:proofErr w:type="spellStart"/>
      <w:r w:rsidRPr="00315190">
        <w:rPr>
          <w:rFonts w:ascii="Arial" w:hAnsi="Arial" w:cs="Arial"/>
          <w:kern w:val="12"/>
          <w:sz w:val="22"/>
          <w:szCs w:val="22"/>
        </w:rPr>
        <w:t>i</w:t>
      </w:r>
      <w:proofErr w:type="spellEnd"/>
      <w:r w:rsidRPr="00315190">
        <w:rPr>
          <w:rFonts w:ascii="Arial" w:hAnsi="Arial" w:cs="Arial"/>
          <w:kern w:val="12"/>
          <w:sz w:val="22"/>
          <w:szCs w:val="22"/>
        </w:rPr>
        <w:t xml:space="preserve">) terminal intravenous or </w:t>
      </w:r>
      <w:proofErr w:type="spellStart"/>
      <w:r w:rsidRPr="00315190">
        <w:rPr>
          <w:rFonts w:ascii="Arial" w:hAnsi="Arial" w:cs="Arial"/>
          <w:kern w:val="12"/>
          <w:sz w:val="22"/>
          <w:szCs w:val="22"/>
        </w:rPr>
        <w:t>intraperitoneal</w:t>
      </w:r>
      <w:proofErr w:type="spellEnd"/>
      <w:r w:rsidRPr="00315190">
        <w:rPr>
          <w:rFonts w:ascii="Arial" w:hAnsi="Arial" w:cs="Arial"/>
          <w:kern w:val="12"/>
          <w:sz w:val="22"/>
          <w:szCs w:val="22"/>
        </w:rPr>
        <w:t xml:space="preserve"> injection of an overdose of sodium pentobarbital (75 mg/kg, </w:t>
      </w:r>
      <w:proofErr w:type="spellStart"/>
      <w:r w:rsidRPr="00315190">
        <w:rPr>
          <w:rFonts w:ascii="Arial" w:hAnsi="Arial" w:cs="Arial"/>
          <w:kern w:val="12"/>
          <w:sz w:val="22"/>
          <w:szCs w:val="22"/>
        </w:rPr>
        <w:t>i.v.</w:t>
      </w:r>
      <w:proofErr w:type="spellEnd"/>
      <w:r w:rsidRPr="00315190">
        <w:rPr>
          <w:rFonts w:ascii="Arial" w:hAnsi="Arial" w:cs="Arial"/>
          <w:kern w:val="12"/>
          <w:sz w:val="22"/>
          <w:szCs w:val="22"/>
        </w:rPr>
        <w:t xml:space="preserve">). </w:t>
      </w:r>
      <w:r w:rsidRPr="00315190">
        <w:rPr>
          <w:rFonts w:ascii="Arial" w:hAnsi="Arial" w:cs="Arial"/>
          <w:sz w:val="22"/>
          <w:szCs w:val="22"/>
        </w:rPr>
        <w:t xml:space="preserve">This method has been selected because it is painless and rapid; the method is consistent with the recommendations of </w:t>
      </w:r>
    </w:p>
    <w:p w14:paraId="4FCA73C6" w14:textId="77777777" w:rsidR="004D3F2E" w:rsidRPr="00315190" w:rsidRDefault="004D3F2E" w:rsidP="004D3F2E">
      <w:pPr>
        <w:numPr>
          <w:ilvl w:val="0"/>
          <w:numId w:val="1"/>
        </w:numPr>
        <w:ind w:right="28"/>
        <w:jc w:val="both"/>
        <w:rPr>
          <w:rFonts w:ascii="Arial" w:hAnsi="Arial" w:cs="Arial"/>
          <w:sz w:val="22"/>
          <w:szCs w:val="22"/>
          <w:lang w:val="en-GB"/>
        </w:rPr>
      </w:pPr>
      <w:r w:rsidRPr="00315190">
        <w:rPr>
          <w:rFonts w:ascii="Arial" w:hAnsi="Arial" w:cs="Arial"/>
          <w:sz w:val="22"/>
          <w:szCs w:val="22"/>
          <w:u w:val="single"/>
        </w:rPr>
        <w:t>UEF</w:t>
      </w:r>
      <w:r w:rsidRPr="00315190">
        <w:rPr>
          <w:rFonts w:ascii="Arial" w:hAnsi="Arial" w:cs="Arial"/>
          <w:sz w:val="22"/>
          <w:szCs w:val="22"/>
        </w:rPr>
        <w:t xml:space="preserve">: </w:t>
      </w:r>
      <w:r w:rsidRPr="00315190">
        <w:rPr>
          <w:rFonts w:ascii="Arial" w:hAnsi="Arial" w:cs="Arial"/>
          <w:sz w:val="22"/>
          <w:szCs w:val="22"/>
          <w:lang w:val="en-GB"/>
        </w:rPr>
        <w:t>The Committee for the Welfare of Laboratory animals of the University of Kuopio and by the Provincial Government of Kuopio (</w:t>
      </w:r>
      <w:r w:rsidRPr="00315190">
        <w:rPr>
          <w:rFonts w:ascii="Arial" w:hAnsi="Arial" w:cs="Arial"/>
          <w:sz w:val="22"/>
          <w:szCs w:val="22"/>
        </w:rPr>
        <w:t>ESAVI/5146/04.10.07/2014</w:t>
      </w:r>
      <w:r w:rsidRPr="00315190">
        <w:rPr>
          <w:rFonts w:ascii="Arial" w:hAnsi="Arial" w:cs="Arial"/>
          <w:sz w:val="22"/>
          <w:szCs w:val="22"/>
          <w:lang w:val="en-GB"/>
        </w:rPr>
        <w:t xml:space="preserve">) and </w:t>
      </w:r>
      <w:r w:rsidRPr="00315190">
        <w:rPr>
          <w:rFonts w:ascii="Arial" w:hAnsi="Arial" w:cs="Arial"/>
          <w:color w:val="000000"/>
          <w:sz w:val="22"/>
          <w:szCs w:val="22"/>
        </w:rPr>
        <w:t xml:space="preserve">European Community Council Directive </w:t>
      </w:r>
      <w:r w:rsidRPr="00315190">
        <w:rPr>
          <w:rFonts w:ascii="Arial" w:hAnsi="Arial" w:cs="Arial"/>
          <w:sz w:val="22"/>
          <w:szCs w:val="22"/>
        </w:rPr>
        <w:t>2010/63/EU</w:t>
      </w:r>
      <w:r w:rsidRPr="00315190">
        <w:rPr>
          <w:rFonts w:ascii="Arial" w:hAnsi="Arial" w:cs="Arial"/>
          <w:sz w:val="22"/>
          <w:szCs w:val="22"/>
          <w:lang w:val="en-GB"/>
        </w:rPr>
        <w:t>.</w:t>
      </w:r>
    </w:p>
    <w:p w14:paraId="24C849A0" w14:textId="77777777" w:rsidR="004D3F2E" w:rsidRDefault="004D3F2E" w:rsidP="004D3F2E">
      <w:pPr>
        <w:numPr>
          <w:ilvl w:val="0"/>
          <w:numId w:val="1"/>
        </w:numPr>
        <w:autoSpaceDE w:val="0"/>
        <w:autoSpaceDN w:val="0"/>
        <w:adjustRightInd w:val="0"/>
        <w:jc w:val="both"/>
        <w:rPr>
          <w:rFonts w:ascii="Arial" w:hAnsi="Arial" w:cs="Arial"/>
          <w:noProof/>
          <w:sz w:val="22"/>
          <w:szCs w:val="22"/>
        </w:rPr>
      </w:pPr>
      <w:r w:rsidRPr="00315190">
        <w:rPr>
          <w:rFonts w:ascii="Arial" w:hAnsi="Arial" w:cs="Arial"/>
          <w:sz w:val="22"/>
          <w:szCs w:val="22"/>
          <w:u w:val="single"/>
        </w:rPr>
        <w:t>UM</w:t>
      </w:r>
      <w:r w:rsidRPr="00315190">
        <w:rPr>
          <w:rFonts w:ascii="Arial" w:hAnsi="Arial" w:cs="Arial"/>
          <w:sz w:val="22"/>
          <w:szCs w:val="22"/>
        </w:rPr>
        <w:t xml:space="preserve">: </w:t>
      </w:r>
      <w:r w:rsidRPr="00315190">
        <w:rPr>
          <w:rFonts w:ascii="Arial" w:hAnsi="Arial" w:cs="Arial"/>
          <w:noProof/>
          <w:sz w:val="22"/>
          <w:szCs w:val="22"/>
        </w:rPr>
        <w:t xml:space="preserve">The University of Melbourne/Florey Neurosciences Institute Animal Ethics Committee and the        </w:t>
      </w:r>
    </w:p>
    <w:p w14:paraId="32BD38AC" w14:textId="77777777" w:rsidR="004D3F2E" w:rsidRPr="00315190" w:rsidRDefault="004D3F2E" w:rsidP="004D3F2E">
      <w:pPr>
        <w:autoSpaceDE w:val="0"/>
        <w:autoSpaceDN w:val="0"/>
        <w:adjustRightInd w:val="0"/>
        <w:ind w:left="60"/>
        <w:jc w:val="both"/>
        <w:rPr>
          <w:rFonts w:ascii="Arial" w:hAnsi="Arial" w:cs="Arial"/>
          <w:sz w:val="22"/>
          <w:szCs w:val="22"/>
        </w:rPr>
      </w:pPr>
      <w:r>
        <w:rPr>
          <w:rFonts w:ascii="Arial" w:hAnsi="Arial" w:cs="Arial"/>
          <w:noProof/>
          <w:sz w:val="22"/>
          <w:szCs w:val="22"/>
        </w:rPr>
        <w:t xml:space="preserve">      </w:t>
      </w:r>
      <w:r w:rsidRPr="00315190">
        <w:rPr>
          <w:rFonts w:ascii="Arial" w:hAnsi="Arial" w:cs="Arial"/>
          <w:noProof/>
          <w:sz w:val="22"/>
          <w:szCs w:val="22"/>
        </w:rPr>
        <w:t>Australian and New Zealand Council for the Care of Animals in Research and Teaching.</w:t>
      </w:r>
    </w:p>
    <w:p w14:paraId="2033E525" w14:textId="77777777" w:rsidR="004D3F2E" w:rsidRPr="00315190" w:rsidRDefault="004D3F2E" w:rsidP="004D3F2E">
      <w:pPr>
        <w:autoSpaceDE w:val="0"/>
        <w:autoSpaceDN w:val="0"/>
        <w:adjustRightInd w:val="0"/>
        <w:ind w:left="392" w:hanging="364"/>
        <w:jc w:val="both"/>
        <w:rPr>
          <w:rFonts w:ascii="Arial" w:hAnsi="Arial" w:cs="Arial"/>
          <w:sz w:val="22"/>
          <w:szCs w:val="22"/>
        </w:rPr>
      </w:pPr>
      <w:r w:rsidRPr="00315190">
        <w:rPr>
          <w:rFonts w:ascii="Arial" w:hAnsi="Arial" w:cs="Arial"/>
          <w:sz w:val="22"/>
          <w:szCs w:val="22"/>
        </w:rPr>
        <w:t xml:space="preserve">(c) </w:t>
      </w:r>
      <w:r w:rsidRPr="00315190">
        <w:rPr>
          <w:rFonts w:ascii="Arial" w:hAnsi="Arial" w:cs="Arial"/>
          <w:sz w:val="22"/>
          <w:szCs w:val="22"/>
          <w:u w:val="single"/>
        </w:rPr>
        <w:t>UCLA</w:t>
      </w:r>
      <w:r w:rsidRPr="00315190">
        <w:rPr>
          <w:rFonts w:ascii="Arial" w:hAnsi="Arial" w:cs="Arial"/>
          <w:sz w:val="22"/>
          <w:szCs w:val="22"/>
        </w:rPr>
        <w:t xml:space="preserve">: The University of California, Los Angeles, (UCLA) Chancellor’s Animal Research Committee and the Public Health Service Policy on Humane Care and Use of Laboratory Animals. </w:t>
      </w:r>
    </w:p>
    <w:p w14:paraId="01EA7AF0" w14:textId="77777777" w:rsidR="004D3F2E" w:rsidRDefault="004D3F2E" w:rsidP="004D3F2E">
      <w:pPr>
        <w:tabs>
          <w:tab w:val="left" w:pos="360"/>
          <w:tab w:val="left" w:pos="720"/>
          <w:tab w:val="left" w:pos="1440"/>
          <w:tab w:val="left" w:pos="2160"/>
        </w:tabs>
        <w:jc w:val="both"/>
        <w:rPr>
          <w:rFonts w:ascii="Arial" w:hAnsi="Arial"/>
          <w:sz w:val="22"/>
        </w:rPr>
      </w:pPr>
    </w:p>
    <w:p w14:paraId="1B7AE909" w14:textId="77777777" w:rsidR="003F1CDC" w:rsidRPr="006A3F30" w:rsidRDefault="003F1CDC" w:rsidP="003F1CDC">
      <w:pPr>
        <w:tabs>
          <w:tab w:val="left" w:pos="360"/>
          <w:tab w:val="left" w:pos="720"/>
          <w:tab w:val="left" w:pos="1440"/>
          <w:tab w:val="left" w:pos="2160"/>
        </w:tabs>
        <w:jc w:val="both"/>
        <w:rPr>
          <w:rFonts w:ascii="Arial" w:hAnsi="Arial"/>
          <w:sz w:val="22"/>
        </w:rPr>
      </w:pPr>
    </w:p>
    <w:p w14:paraId="554AB950" w14:textId="77777777" w:rsidR="003F1CDC" w:rsidRPr="006A3F30" w:rsidRDefault="003F1CDC" w:rsidP="003F1CDC">
      <w:pPr>
        <w:tabs>
          <w:tab w:val="left" w:pos="720"/>
          <w:tab w:val="left" w:pos="1440"/>
          <w:tab w:val="left" w:pos="2160"/>
        </w:tabs>
        <w:jc w:val="both"/>
        <w:rPr>
          <w:rFonts w:ascii="Arial" w:hAnsi="Arial"/>
          <w:sz w:val="22"/>
        </w:rPr>
      </w:pPr>
      <w:r w:rsidRPr="006A3F30">
        <w:rPr>
          <w:rFonts w:ascii="Arial" w:hAnsi="Arial"/>
          <w:sz w:val="22"/>
          <w:u w:val="single"/>
        </w:rPr>
        <w:t>HAZARD CONTROL</w:t>
      </w:r>
    </w:p>
    <w:p w14:paraId="2EB42800" w14:textId="77777777" w:rsidR="003F1CDC" w:rsidRPr="006A3F30" w:rsidDel="00A76944" w:rsidRDefault="003F1CDC" w:rsidP="00A76944">
      <w:pPr>
        <w:pStyle w:val="NoSpacing"/>
        <w:rPr>
          <w:del w:id="49" w:author="Ryan Essex" w:date="2016-03-07T12:00:00Z"/>
        </w:rPr>
        <w:pPrChange w:id="50" w:author="Ryan Essex" w:date="2016-03-07T11:58:00Z">
          <w:pPr>
            <w:pStyle w:val="DataField11pt"/>
            <w:spacing w:line="240" w:lineRule="auto"/>
            <w:ind w:firstLine="360"/>
            <w:jc w:val="both"/>
          </w:pPr>
        </w:pPrChange>
      </w:pPr>
      <w:r w:rsidRPr="006A3F30">
        <w:t xml:space="preserve">The protocols used for handling and administrative have taken into consideration the existing literature and have been approved by our Environmental, Health &amp; Safety Committee.  Toxic substances (i.e. </w:t>
      </w:r>
      <w:r w:rsidR="004D3F2E">
        <w:t>paraformaldehyde</w:t>
      </w:r>
      <w:r w:rsidRPr="006A3F30">
        <w:t xml:space="preserve"> during the perfusion) will be handled within a fume hood and will be</w:t>
      </w:r>
      <w:r>
        <w:t xml:space="preserve"> disposed in special containers</w:t>
      </w:r>
      <w:r w:rsidRPr="006A3F30">
        <w:t xml:space="preserve"> that will be collected by the Environmental Health &amp; Safety Office.</w:t>
      </w:r>
      <w:r w:rsidR="004D3F2E">
        <w:t xml:space="preserve"> Isoflurane use will be done using charcoal traps for isoflurane, which will be checked by eight after each use and will be discarded if they exceed 50g from starting weight. </w:t>
      </w:r>
    </w:p>
    <w:p w14:paraId="506F5E18" w14:textId="77777777" w:rsidR="003F1CDC" w:rsidRPr="006A3F30" w:rsidDel="00A76944" w:rsidRDefault="003F1CDC" w:rsidP="003F1CDC">
      <w:pPr>
        <w:pStyle w:val="DataField11pt"/>
        <w:jc w:val="both"/>
        <w:rPr>
          <w:del w:id="51" w:author="Ryan Essex" w:date="2016-03-07T12:00:00Z"/>
        </w:rPr>
      </w:pPr>
    </w:p>
    <w:p w14:paraId="5B798D3E" w14:textId="77777777" w:rsidR="003F1CDC" w:rsidRDefault="003F1CDC" w:rsidP="00A76944">
      <w:pPr>
        <w:pStyle w:val="NoSpacing"/>
        <w:pPrChange w:id="52" w:author="Ryan Essex" w:date="2016-03-07T12:00:00Z">
          <w:pPr>
            <w:pStyle w:val="DataField11pt"/>
          </w:pPr>
        </w:pPrChange>
      </w:pPr>
      <w:bookmarkStart w:id="53" w:name="_GoBack"/>
      <w:bookmarkEnd w:id="53"/>
    </w:p>
    <w:p w14:paraId="612C6B26" w14:textId="77777777" w:rsidR="003F1CDC" w:rsidRPr="005A58F6" w:rsidRDefault="003F1CDC" w:rsidP="005A58F6">
      <w:pPr>
        <w:ind w:firstLine="360"/>
        <w:jc w:val="both"/>
        <w:rPr>
          <w:rFonts w:ascii="Arial" w:eastAsia="Times New Roman" w:hAnsi="Arial" w:cs="Arial"/>
          <w:color w:val="000000" w:themeColor="text1"/>
          <w:sz w:val="22"/>
          <w:szCs w:val="22"/>
        </w:rPr>
      </w:pPr>
    </w:p>
    <w:sectPr w:rsidR="003F1CDC" w:rsidRPr="005A58F6" w:rsidSect="005A58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MS PGothic">
    <w:charset w:val="80"/>
    <w:family w:val="swiss"/>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12B11"/>
    <w:multiLevelType w:val="hybridMultilevel"/>
    <w:tmpl w:val="12F6A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D6F6F"/>
    <w:multiLevelType w:val="hybridMultilevel"/>
    <w:tmpl w:val="FFA60926"/>
    <w:lvl w:ilvl="0" w:tplc="59B4ACA6">
      <w:start w:val="1"/>
      <w:numFmt w:val="lowerLetter"/>
      <w:lvlText w:val="(%1)"/>
      <w:lvlJc w:val="left"/>
      <w:pPr>
        <w:ind w:left="420" w:hanging="360"/>
      </w:pPr>
      <w:rPr>
        <w:rFonts w:hint="default"/>
      </w:rPr>
    </w:lvl>
    <w:lvl w:ilvl="1" w:tplc="040B0019" w:tentative="1">
      <w:start w:val="1"/>
      <w:numFmt w:val="lowerLetter"/>
      <w:lvlText w:val="%2."/>
      <w:lvlJc w:val="left"/>
      <w:pPr>
        <w:ind w:left="1140" w:hanging="360"/>
      </w:pPr>
    </w:lvl>
    <w:lvl w:ilvl="2" w:tplc="040B001B" w:tentative="1">
      <w:start w:val="1"/>
      <w:numFmt w:val="lowerRoman"/>
      <w:lvlText w:val="%3."/>
      <w:lvlJc w:val="right"/>
      <w:pPr>
        <w:ind w:left="1860" w:hanging="180"/>
      </w:pPr>
    </w:lvl>
    <w:lvl w:ilvl="3" w:tplc="040B000F" w:tentative="1">
      <w:start w:val="1"/>
      <w:numFmt w:val="decimal"/>
      <w:lvlText w:val="%4."/>
      <w:lvlJc w:val="left"/>
      <w:pPr>
        <w:ind w:left="2580" w:hanging="360"/>
      </w:pPr>
    </w:lvl>
    <w:lvl w:ilvl="4" w:tplc="040B0019" w:tentative="1">
      <w:start w:val="1"/>
      <w:numFmt w:val="lowerLetter"/>
      <w:lvlText w:val="%5."/>
      <w:lvlJc w:val="left"/>
      <w:pPr>
        <w:ind w:left="3300" w:hanging="360"/>
      </w:pPr>
    </w:lvl>
    <w:lvl w:ilvl="5" w:tplc="040B001B" w:tentative="1">
      <w:start w:val="1"/>
      <w:numFmt w:val="lowerRoman"/>
      <w:lvlText w:val="%6."/>
      <w:lvlJc w:val="right"/>
      <w:pPr>
        <w:ind w:left="4020" w:hanging="180"/>
      </w:pPr>
    </w:lvl>
    <w:lvl w:ilvl="6" w:tplc="040B000F" w:tentative="1">
      <w:start w:val="1"/>
      <w:numFmt w:val="decimal"/>
      <w:lvlText w:val="%7."/>
      <w:lvlJc w:val="left"/>
      <w:pPr>
        <w:ind w:left="4740" w:hanging="360"/>
      </w:pPr>
    </w:lvl>
    <w:lvl w:ilvl="7" w:tplc="040B0019" w:tentative="1">
      <w:start w:val="1"/>
      <w:numFmt w:val="lowerLetter"/>
      <w:lvlText w:val="%8."/>
      <w:lvlJc w:val="left"/>
      <w:pPr>
        <w:ind w:left="5460" w:hanging="360"/>
      </w:pPr>
    </w:lvl>
    <w:lvl w:ilvl="8" w:tplc="040B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linkStyles/>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F6"/>
    <w:rsid w:val="00231198"/>
    <w:rsid w:val="002B43AE"/>
    <w:rsid w:val="002E6A10"/>
    <w:rsid w:val="003F0202"/>
    <w:rsid w:val="003F1CDC"/>
    <w:rsid w:val="00455961"/>
    <w:rsid w:val="004C2808"/>
    <w:rsid w:val="004D3F2E"/>
    <w:rsid w:val="005A58F6"/>
    <w:rsid w:val="005F4A5D"/>
    <w:rsid w:val="00744C1B"/>
    <w:rsid w:val="008253E1"/>
    <w:rsid w:val="00A76944"/>
    <w:rsid w:val="00AA0E8E"/>
    <w:rsid w:val="00AD09F4"/>
    <w:rsid w:val="00B3315C"/>
    <w:rsid w:val="00BB26B2"/>
    <w:rsid w:val="00BC1360"/>
    <w:rsid w:val="00C721DF"/>
    <w:rsid w:val="00D55105"/>
    <w:rsid w:val="00E62114"/>
    <w:rsid w:val="00EC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69F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0E8E"/>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AA0E8E"/>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AA0E8E"/>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AA0E8E"/>
    <w:pPr>
      <w:outlineLvl w:val="2"/>
    </w:pPr>
  </w:style>
  <w:style w:type="character" w:default="1" w:styleId="DefaultParagraphFont">
    <w:name w:val="Default Paragraph Font"/>
    <w:uiPriority w:val="1"/>
    <w:semiHidden/>
    <w:unhideWhenUsed/>
    <w:rsid w:val="00AA0E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E8E"/>
  </w:style>
  <w:style w:type="character" w:styleId="Hyperlink">
    <w:name w:val="Hyperlink"/>
    <w:rsid w:val="00AA0E8E"/>
    <w:rPr>
      <w:u w:val="single"/>
    </w:rPr>
  </w:style>
  <w:style w:type="paragraph" w:customStyle="1" w:styleId="DataField11pt-Single">
    <w:name w:val="Data Field 11pt-Single"/>
    <w:basedOn w:val="Normal"/>
    <w:rsid w:val="00744C1B"/>
    <w:pPr>
      <w:autoSpaceDE w:val="0"/>
      <w:autoSpaceDN w:val="0"/>
    </w:pPr>
    <w:rPr>
      <w:rFonts w:ascii="Arial" w:eastAsia="Times New Roman" w:hAnsi="Arial" w:cs="Arial"/>
      <w:sz w:val="22"/>
      <w:szCs w:val="20"/>
    </w:rPr>
  </w:style>
  <w:style w:type="paragraph" w:customStyle="1" w:styleId="DataField11pt">
    <w:name w:val="Data Field 11pt"/>
    <w:basedOn w:val="Normal"/>
    <w:rsid w:val="003F1CDC"/>
    <w:pPr>
      <w:autoSpaceDE w:val="0"/>
      <w:autoSpaceDN w:val="0"/>
      <w:spacing w:line="300" w:lineRule="exact"/>
    </w:pPr>
    <w:rPr>
      <w:rFonts w:ascii="Arial" w:eastAsia="Times New Roman" w:hAnsi="Arial"/>
      <w:sz w:val="22"/>
      <w:szCs w:val="20"/>
      <w:lang w:eastAsia="ja-JP"/>
    </w:rPr>
  </w:style>
  <w:style w:type="paragraph" w:styleId="ListParagraph">
    <w:name w:val="List Paragraph"/>
    <w:basedOn w:val="Normal"/>
    <w:uiPriority w:val="34"/>
    <w:qFormat/>
    <w:rsid w:val="004D3F2E"/>
    <w:pPr>
      <w:ind w:left="1304"/>
    </w:pPr>
    <w:rPr>
      <w:rFonts w:eastAsia="Times New Roman"/>
      <w:lang w:val="fi-FI" w:eastAsia="fi-FI"/>
    </w:rPr>
  </w:style>
  <w:style w:type="character" w:customStyle="1" w:styleId="Heading1Char">
    <w:name w:val="Heading 1 Char"/>
    <w:aliases w:val="EP Main Heading Char"/>
    <w:basedOn w:val="DefaultParagraphFont"/>
    <w:link w:val="Heading1"/>
    <w:uiPriority w:val="9"/>
    <w:rsid w:val="00AA0E8E"/>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AA0E8E"/>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AA0E8E"/>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AA0E8E"/>
    <w:rPr>
      <w:rFonts w:ascii="Arial" w:hAnsi="Arial"/>
      <w:sz w:val="22"/>
      <w:szCs w:val="22"/>
    </w:rPr>
  </w:style>
  <w:style w:type="paragraph" w:styleId="PlainText">
    <w:name w:val="Plain Text"/>
    <w:link w:val="PlainTextChar"/>
    <w:rsid w:val="00AA0E8E"/>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AA0E8E"/>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AA0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E8E"/>
    <w:rPr>
      <w:rFonts w:ascii="Lucida Grande" w:eastAsia="Arial Unicode MS" w:hAnsi="Lucida Grande" w:cs="Lucida Grande"/>
      <w:sz w:val="18"/>
      <w:szCs w:val="18"/>
      <w:bdr w:val="nil"/>
    </w:rPr>
  </w:style>
  <w:style w:type="paragraph" w:customStyle="1" w:styleId="HeaderFooter">
    <w:name w:val="Header &amp; Footer"/>
    <w:rsid w:val="00AA0E8E"/>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A0E8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AA0E8E"/>
    <w:rPr>
      <w:sz w:val="18"/>
      <w:szCs w:val="18"/>
    </w:rPr>
  </w:style>
  <w:style w:type="paragraph" w:styleId="CommentText">
    <w:name w:val="annotation text"/>
    <w:basedOn w:val="Normal"/>
    <w:link w:val="CommentTextChar"/>
    <w:uiPriority w:val="99"/>
    <w:semiHidden/>
    <w:unhideWhenUsed/>
    <w:rsid w:val="00AA0E8E"/>
  </w:style>
  <w:style w:type="character" w:customStyle="1" w:styleId="CommentTextChar">
    <w:name w:val="Comment Text Char"/>
    <w:basedOn w:val="DefaultParagraphFont"/>
    <w:link w:val="CommentText"/>
    <w:uiPriority w:val="99"/>
    <w:semiHidden/>
    <w:rsid w:val="00AA0E8E"/>
    <w:rPr>
      <w:rFonts w:ascii="Times New Roman" w:eastAsia="Arial Unicode MS" w:hAnsi="Times New Roman" w:cs="Times New Roman"/>
      <w:bdr w:val="nil"/>
    </w:rPr>
  </w:style>
  <w:style w:type="paragraph" w:customStyle="1" w:styleId="Default">
    <w:name w:val="Default"/>
    <w:rsid w:val="00AA0E8E"/>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AA0E8E"/>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0E8E"/>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AA0E8E"/>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AA0E8E"/>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AA0E8E"/>
    <w:pPr>
      <w:outlineLvl w:val="2"/>
    </w:pPr>
  </w:style>
  <w:style w:type="character" w:default="1" w:styleId="DefaultParagraphFont">
    <w:name w:val="Default Paragraph Font"/>
    <w:uiPriority w:val="1"/>
    <w:semiHidden/>
    <w:unhideWhenUsed/>
    <w:rsid w:val="00AA0E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E8E"/>
  </w:style>
  <w:style w:type="character" w:styleId="Hyperlink">
    <w:name w:val="Hyperlink"/>
    <w:rsid w:val="00AA0E8E"/>
    <w:rPr>
      <w:u w:val="single"/>
    </w:rPr>
  </w:style>
  <w:style w:type="paragraph" w:customStyle="1" w:styleId="DataField11pt-Single">
    <w:name w:val="Data Field 11pt-Single"/>
    <w:basedOn w:val="Normal"/>
    <w:rsid w:val="00744C1B"/>
    <w:pPr>
      <w:autoSpaceDE w:val="0"/>
      <w:autoSpaceDN w:val="0"/>
    </w:pPr>
    <w:rPr>
      <w:rFonts w:ascii="Arial" w:eastAsia="Times New Roman" w:hAnsi="Arial" w:cs="Arial"/>
      <w:sz w:val="22"/>
      <w:szCs w:val="20"/>
    </w:rPr>
  </w:style>
  <w:style w:type="paragraph" w:customStyle="1" w:styleId="DataField11pt">
    <w:name w:val="Data Field 11pt"/>
    <w:basedOn w:val="Normal"/>
    <w:rsid w:val="003F1CDC"/>
    <w:pPr>
      <w:autoSpaceDE w:val="0"/>
      <w:autoSpaceDN w:val="0"/>
      <w:spacing w:line="300" w:lineRule="exact"/>
    </w:pPr>
    <w:rPr>
      <w:rFonts w:ascii="Arial" w:eastAsia="Times New Roman" w:hAnsi="Arial"/>
      <w:sz w:val="22"/>
      <w:szCs w:val="20"/>
      <w:lang w:eastAsia="ja-JP"/>
    </w:rPr>
  </w:style>
  <w:style w:type="paragraph" w:styleId="ListParagraph">
    <w:name w:val="List Paragraph"/>
    <w:basedOn w:val="Normal"/>
    <w:uiPriority w:val="34"/>
    <w:qFormat/>
    <w:rsid w:val="004D3F2E"/>
    <w:pPr>
      <w:ind w:left="1304"/>
    </w:pPr>
    <w:rPr>
      <w:rFonts w:eastAsia="Times New Roman"/>
      <w:lang w:val="fi-FI" w:eastAsia="fi-FI"/>
    </w:rPr>
  </w:style>
  <w:style w:type="character" w:customStyle="1" w:styleId="Heading1Char">
    <w:name w:val="Heading 1 Char"/>
    <w:aliases w:val="EP Main Heading Char"/>
    <w:basedOn w:val="DefaultParagraphFont"/>
    <w:link w:val="Heading1"/>
    <w:uiPriority w:val="9"/>
    <w:rsid w:val="00AA0E8E"/>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AA0E8E"/>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AA0E8E"/>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AA0E8E"/>
    <w:rPr>
      <w:rFonts w:ascii="Arial" w:hAnsi="Arial"/>
      <w:sz w:val="22"/>
      <w:szCs w:val="22"/>
    </w:rPr>
  </w:style>
  <w:style w:type="paragraph" w:styleId="PlainText">
    <w:name w:val="Plain Text"/>
    <w:link w:val="PlainTextChar"/>
    <w:rsid w:val="00AA0E8E"/>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AA0E8E"/>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AA0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E8E"/>
    <w:rPr>
      <w:rFonts w:ascii="Lucida Grande" w:eastAsia="Arial Unicode MS" w:hAnsi="Lucida Grande" w:cs="Lucida Grande"/>
      <w:sz w:val="18"/>
      <w:szCs w:val="18"/>
      <w:bdr w:val="nil"/>
    </w:rPr>
  </w:style>
  <w:style w:type="paragraph" w:customStyle="1" w:styleId="HeaderFooter">
    <w:name w:val="Header &amp; Footer"/>
    <w:rsid w:val="00AA0E8E"/>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A0E8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AA0E8E"/>
    <w:rPr>
      <w:sz w:val="18"/>
      <w:szCs w:val="18"/>
    </w:rPr>
  </w:style>
  <w:style w:type="paragraph" w:styleId="CommentText">
    <w:name w:val="annotation text"/>
    <w:basedOn w:val="Normal"/>
    <w:link w:val="CommentTextChar"/>
    <w:uiPriority w:val="99"/>
    <w:semiHidden/>
    <w:unhideWhenUsed/>
    <w:rsid w:val="00AA0E8E"/>
  </w:style>
  <w:style w:type="character" w:customStyle="1" w:styleId="CommentTextChar">
    <w:name w:val="Comment Text Char"/>
    <w:basedOn w:val="DefaultParagraphFont"/>
    <w:link w:val="CommentText"/>
    <w:uiPriority w:val="99"/>
    <w:semiHidden/>
    <w:rsid w:val="00AA0E8E"/>
    <w:rPr>
      <w:rFonts w:ascii="Times New Roman" w:eastAsia="Arial Unicode MS" w:hAnsi="Times New Roman" w:cs="Times New Roman"/>
      <w:bdr w:val="nil"/>
    </w:rPr>
  </w:style>
  <w:style w:type="paragraph" w:customStyle="1" w:styleId="Default">
    <w:name w:val="Default"/>
    <w:rsid w:val="00AA0E8E"/>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AA0E8E"/>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2528</Words>
  <Characters>15044</Characters>
  <Application>Microsoft Macintosh Word</Application>
  <DocSecurity>0</DocSecurity>
  <Lines>716</Lines>
  <Paragraphs>60</Paragraphs>
  <ScaleCrop>false</ScaleCrop>
  <Company>AECOM</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3</cp:revision>
  <dcterms:created xsi:type="dcterms:W3CDTF">2016-03-07T19:55:00Z</dcterms:created>
  <dcterms:modified xsi:type="dcterms:W3CDTF">2016-03-07T20:01:00Z</dcterms:modified>
</cp:coreProperties>
</file>