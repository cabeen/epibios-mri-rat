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7769F" w14:textId="713690F3" w:rsidR="006E1F3C" w:rsidRPr="004545C8" w:rsidRDefault="00421FAA" w:rsidP="004545C8">
      <w:pPr>
        <w:pStyle w:val="Heading1"/>
        <w:pPrChange w:id="0" w:author="Ryan Essex" w:date="2016-03-07T15:39:00Z">
          <w:pPr>
            <w:jc w:val="both"/>
          </w:pPr>
        </w:pPrChange>
      </w:pPr>
      <w:r w:rsidRPr="004545C8">
        <w:t>MULTIPLE PI LEADERSHIP PLAN</w:t>
      </w:r>
      <w:r w:rsidR="006E1F3C" w:rsidRPr="004545C8">
        <w:t xml:space="preserve"> – Project 1 – Biomarkers of Epileptogenesis After Experimental Traumatic Brain Injury</w:t>
      </w:r>
    </w:p>
    <w:p w14:paraId="20429533" w14:textId="77777777" w:rsidR="00595127" w:rsidRPr="004545C8" w:rsidRDefault="00595127" w:rsidP="00595127">
      <w:pPr>
        <w:contextualSpacing/>
        <w:rPr>
          <w:rFonts w:ascii="Arial" w:hAnsi="Arial" w:cs="Arial"/>
          <w:sz w:val="22"/>
          <w:szCs w:val="22"/>
          <w:rPrChange w:id="1" w:author="Ryan Essex" w:date="2016-03-07T15:39:00Z">
            <w:rPr>
              <w:rFonts w:ascii="Arial" w:hAnsi="Arial" w:cs="Arial"/>
            </w:rPr>
          </w:rPrChange>
        </w:rPr>
      </w:pPr>
    </w:p>
    <w:p w14:paraId="3E2441C4" w14:textId="71391585" w:rsidR="00A27F9E" w:rsidRPr="004545C8" w:rsidRDefault="00A27F9E" w:rsidP="004545C8">
      <w:pPr>
        <w:pStyle w:val="NoSpacing"/>
        <w:spacing w:afterLines="30" w:after="72"/>
        <w:pPrChange w:id="2" w:author="Ryan Essex" w:date="2016-03-07T15:45:00Z">
          <w:pPr>
            <w:jc w:val="both"/>
          </w:pPr>
        </w:pPrChange>
      </w:pPr>
      <w:r w:rsidRPr="004545C8">
        <w:t xml:space="preserve">Project 1 of EPIBioS4Rx will have two PIs. </w:t>
      </w:r>
      <w:proofErr w:type="spellStart"/>
      <w:r w:rsidRPr="004545C8">
        <w:t>Asla</w:t>
      </w:r>
      <w:proofErr w:type="spellEnd"/>
      <w:r w:rsidRPr="004545C8">
        <w:t xml:space="preserve"> Pitkänen (University of Eastern Finland, Kuopio, Finland) will be the Project Lead (PL) and contact PI and Terence O’Brien (University of Melbourne) will be also a PI in this project. These two PIs will be responsible for coordinating the workflow across the following participating sites: </w:t>
      </w:r>
    </w:p>
    <w:p w14:paraId="1F8678FE" w14:textId="77777777" w:rsidR="00595127" w:rsidRPr="004545C8" w:rsidRDefault="00595127" w:rsidP="004545C8">
      <w:pPr>
        <w:pStyle w:val="ListParagraph"/>
        <w:numPr>
          <w:ilvl w:val="0"/>
          <w:numId w:val="1"/>
        </w:numPr>
        <w:spacing w:afterLines="30" w:after="72"/>
        <w:rPr>
          <w:rFonts w:ascii="Arial" w:hAnsi="Arial" w:cs="Arial"/>
          <w:sz w:val="22"/>
          <w:szCs w:val="22"/>
          <w:rPrChange w:id="3" w:author="Ryan Essex" w:date="2016-03-07T15:39:00Z">
            <w:rPr>
              <w:rFonts w:ascii="Arial" w:hAnsi="Arial" w:cs="Arial"/>
            </w:rPr>
          </w:rPrChange>
        </w:rPr>
        <w:pPrChange w:id="4" w:author="Ryan Essex" w:date="2016-03-07T15:45:00Z">
          <w:pPr>
            <w:pStyle w:val="ListParagraph"/>
            <w:numPr>
              <w:numId w:val="1"/>
            </w:numPr>
            <w:ind w:hanging="360"/>
          </w:pPr>
        </w:pPrChange>
      </w:pPr>
      <w:r w:rsidRPr="004545C8">
        <w:rPr>
          <w:rFonts w:ascii="Arial" w:hAnsi="Arial" w:cs="Arial"/>
          <w:sz w:val="22"/>
          <w:szCs w:val="22"/>
          <w:rPrChange w:id="5" w:author="Ryan Essex" w:date="2016-03-07T15:39:00Z">
            <w:rPr>
              <w:rFonts w:ascii="Arial" w:hAnsi="Arial" w:cs="Arial"/>
            </w:rPr>
          </w:rPrChange>
        </w:rPr>
        <w:t>University of Eastern Finland, Kuopio, Finland (</w:t>
      </w:r>
      <w:r w:rsidR="008753DC" w:rsidRPr="004545C8">
        <w:rPr>
          <w:rFonts w:ascii="Arial" w:hAnsi="Arial" w:cs="Arial"/>
          <w:sz w:val="22"/>
          <w:szCs w:val="22"/>
          <w:rPrChange w:id="6" w:author="Ryan Essex" w:date="2016-03-07T15:39:00Z">
            <w:rPr>
              <w:rFonts w:ascii="Arial" w:hAnsi="Arial" w:cs="Arial"/>
            </w:rPr>
          </w:rPrChange>
        </w:rPr>
        <w:t xml:space="preserve">Project </w:t>
      </w:r>
      <w:r w:rsidR="00742AAC" w:rsidRPr="004545C8">
        <w:rPr>
          <w:rFonts w:ascii="Arial" w:hAnsi="Arial" w:cs="Arial"/>
          <w:sz w:val="22"/>
          <w:szCs w:val="22"/>
          <w:rPrChange w:id="7" w:author="Ryan Essex" w:date="2016-03-07T15:39:00Z">
            <w:rPr>
              <w:rFonts w:ascii="Arial" w:hAnsi="Arial" w:cs="Arial"/>
            </w:rPr>
          </w:rPrChange>
        </w:rPr>
        <w:t>Lead,</w:t>
      </w:r>
      <w:r w:rsidRPr="004545C8">
        <w:rPr>
          <w:rFonts w:ascii="Arial" w:hAnsi="Arial" w:cs="Arial"/>
          <w:sz w:val="22"/>
          <w:szCs w:val="22"/>
          <w:rPrChange w:id="8" w:author="Ryan Essex" w:date="2016-03-07T15:39:00Z">
            <w:rPr>
              <w:rFonts w:ascii="Arial" w:hAnsi="Arial" w:cs="Arial"/>
            </w:rPr>
          </w:rPrChange>
        </w:rPr>
        <w:t xml:space="preserve"> Asla Pitkänen, MD, PhD)</w:t>
      </w:r>
    </w:p>
    <w:p w14:paraId="04DC68B7" w14:textId="77777777" w:rsidR="00595127" w:rsidRPr="004545C8" w:rsidRDefault="00595127" w:rsidP="004545C8">
      <w:pPr>
        <w:pStyle w:val="ListParagraph"/>
        <w:numPr>
          <w:ilvl w:val="0"/>
          <w:numId w:val="1"/>
        </w:numPr>
        <w:spacing w:afterLines="30" w:after="72"/>
        <w:rPr>
          <w:rFonts w:ascii="Arial" w:hAnsi="Arial" w:cs="Arial"/>
          <w:sz w:val="22"/>
          <w:szCs w:val="22"/>
          <w:rPrChange w:id="9" w:author="Ryan Essex" w:date="2016-03-07T15:39:00Z">
            <w:rPr>
              <w:rFonts w:ascii="Arial" w:hAnsi="Arial" w:cs="Arial"/>
            </w:rPr>
          </w:rPrChange>
        </w:rPr>
        <w:pPrChange w:id="10" w:author="Ryan Essex" w:date="2016-03-07T15:45:00Z">
          <w:pPr>
            <w:pStyle w:val="ListParagraph"/>
            <w:numPr>
              <w:numId w:val="1"/>
            </w:numPr>
            <w:ind w:hanging="360"/>
          </w:pPr>
        </w:pPrChange>
      </w:pPr>
      <w:r w:rsidRPr="004545C8">
        <w:rPr>
          <w:rFonts w:ascii="Arial" w:hAnsi="Arial" w:cs="Arial"/>
          <w:sz w:val="22"/>
          <w:szCs w:val="22"/>
          <w:rPrChange w:id="11" w:author="Ryan Essex" w:date="2016-03-07T15:39:00Z">
            <w:rPr>
              <w:rFonts w:ascii="Arial" w:hAnsi="Arial" w:cs="Arial"/>
            </w:rPr>
          </w:rPrChange>
        </w:rPr>
        <w:t>University of Melbourne, Melbourne, Australia (</w:t>
      </w:r>
      <w:r w:rsidR="00742AAC" w:rsidRPr="004545C8">
        <w:rPr>
          <w:rFonts w:ascii="Arial" w:hAnsi="Arial" w:cs="Arial"/>
          <w:sz w:val="22"/>
          <w:szCs w:val="22"/>
          <w:rPrChange w:id="12" w:author="Ryan Essex" w:date="2016-03-07T15:39:00Z">
            <w:rPr>
              <w:rFonts w:ascii="Arial" w:hAnsi="Arial" w:cs="Arial"/>
            </w:rPr>
          </w:rPrChange>
        </w:rPr>
        <w:t xml:space="preserve">Subaward Site PI, </w:t>
      </w:r>
      <w:r w:rsidRPr="004545C8">
        <w:rPr>
          <w:rFonts w:ascii="Arial" w:hAnsi="Arial" w:cs="Arial"/>
          <w:sz w:val="22"/>
          <w:szCs w:val="22"/>
          <w:rPrChange w:id="13" w:author="Ryan Essex" w:date="2016-03-07T15:39:00Z">
            <w:rPr>
              <w:rFonts w:ascii="Arial" w:hAnsi="Arial" w:cs="Arial"/>
            </w:rPr>
          </w:rPrChange>
        </w:rPr>
        <w:t>Terrence O’Brien, MD, PhD)</w:t>
      </w:r>
    </w:p>
    <w:p w14:paraId="18222E21" w14:textId="57BEF4E7" w:rsidR="00A27F9E" w:rsidRPr="004545C8" w:rsidRDefault="00A27F9E" w:rsidP="004545C8">
      <w:pPr>
        <w:autoSpaceDE w:val="0"/>
        <w:autoSpaceDN w:val="0"/>
        <w:adjustRightInd w:val="0"/>
        <w:spacing w:afterLines="30" w:after="72"/>
        <w:jc w:val="both"/>
        <w:rPr>
          <w:rFonts w:ascii="Arial" w:hAnsi="Arial" w:cs="Arial"/>
          <w:color w:val="000000" w:themeColor="text1"/>
          <w:sz w:val="22"/>
          <w:szCs w:val="22"/>
          <w:rPrChange w:id="14" w:author="Ryan Essex" w:date="2016-03-07T15:39:00Z">
            <w:rPr>
              <w:rFonts w:ascii="Arial" w:hAnsi="Arial" w:cs="Arial"/>
              <w:color w:val="000000" w:themeColor="text1"/>
            </w:rPr>
          </w:rPrChange>
        </w:rPr>
        <w:pPrChange w:id="15" w:author="Ryan Essex" w:date="2016-03-07T15:45:00Z">
          <w:pPr>
            <w:autoSpaceDE w:val="0"/>
            <w:autoSpaceDN w:val="0"/>
            <w:adjustRightInd w:val="0"/>
            <w:jc w:val="both"/>
          </w:pPr>
        </w:pPrChange>
      </w:pPr>
      <w:proofErr w:type="spellStart"/>
      <w:r w:rsidRPr="004545C8">
        <w:rPr>
          <w:rFonts w:ascii="Arial" w:hAnsi="Arial" w:cs="Arial"/>
          <w:color w:val="000000" w:themeColor="text1"/>
          <w:sz w:val="22"/>
          <w:szCs w:val="22"/>
          <w:u w:val="single"/>
          <w:rPrChange w:id="16" w:author="Ryan Essex" w:date="2016-03-07T15:44:00Z">
            <w:rPr>
              <w:rFonts w:ascii="Arial" w:hAnsi="Arial" w:cs="Arial"/>
              <w:b/>
              <w:color w:val="000000" w:themeColor="text1"/>
            </w:rPr>
          </w:rPrChange>
        </w:rPr>
        <w:t>Asla</w:t>
      </w:r>
      <w:proofErr w:type="spellEnd"/>
      <w:r w:rsidRPr="004545C8">
        <w:rPr>
          <w:rFonts w:ascii="Arial" w:hAnsi="Arial" w:cs="Arial"/>
          <w:color w:val="000000" w:themeColor="text1"/>
          <w:sz w:val="22"/>
          <w:szCs w:val="22"/>
          <w:u w:val="single"/>
          <w:rPrChange w:id="17" w:author="Ryan Essex" w:date="2016-03-07T15:44:00Z">
            <w:rPr>
              <w:rFonts w:ascii="Arial" w:hAnsi="Arial" w:cs="Arial"/>
              <w:b/>
              <w:color w:val="000000" w:themeColor="text1"/>
            </w:rPr>
          </w:rPrChange>
        </w:rPr>
        <w:t xml:space="preserve"> Pitkänen, MD, PhD, DSc</w:t>
      </w:r>
      <w:r w:rsidRPr="004545C8">
        <w:rPr>
          <w:rFonts w:ascii="Arial" w:hAnsi="Arial" w:cs="Arial"/>
          <w:color w:val="000000" w:themeColor="text1"/>
          <w:sz w:val="22"/>
          <w:szCs w:val="22"/>
          <w:rPrChange w:id="18" w:author="Ryan Essex" w:date="2016-03-07T15:44:00Z">
            <w:rPr>
              <w:rFonts w:ascii="Arial" w:hAnsi="Arial" w:cs="Arial"/>
              <w:b/>
              <w:color w:val="000000" w:themeColor="text1"/>
            </w:rPr>
          </w:rPrChange>
        </w:rPr>
        <w:t xml:space="preserve"> (PL, contact PI for Project 1):</w:t>
      </w:r>
      <w:r w:rsidRPr="004545C8">
        <w:rPr>
          <w:rFonts w:ascii="Arial" w:hAnsi="Arial" w:cs="Arial"/>
          <w:color w:val="000000" w:themeColor="text1"/>
          <w:sz w:val="22"/>
          <w:szCs w:val="22"/>
          <w:rPrChange w:id="19" w:author="Ryan Essex" w:date="2016-03-07T15:39:00Z">
            <w:rPr>
              <w:rFonts w:ascii="Arial" w:hAnsi="Arial" w:cs="Arial"/>
              <w:color w:val="000000" w:themeColor="text1"/>
            </w:rPr>
          </w:rPrChange>
        </w:rPr>
        <w:t xml:space="preserve"> </w:t>
      </w:r>
      <w:del w:id="20" w:author="Ryan Essex" w:date="2016-03-07T15:39:00Z">
        <w:r w:rsidRPr="004545C8" w:rsidDel="004545C8">
          <w:rPr>
            <w:rFonts w:ascii="Arial" w:hAnsi="Arial" w:cs="Arial"/>
            <w:color w:val="000000" w:themeColor="text1"/>
            <w:sz w:val="22"/>
            <w:szCs w:val="22"/>
            <w:rPrChange w:id="21" w:author="Ryan Essex" w:date="2016-03-07T15:39:00Z">
              <w:rPr>
                <w:rFonts w:ascii="Arial" w:hAnsi="Arial" w:cs="Arial"/>
                <w:color w:val="000000" w:themeColor="text1"/>
              </w:rPr>
            </w:rPrChange>
          </w:rPr>
          <w:delText>Dr</w:delText>
        </w:r>
      </w:del>
      <w:ins w:id="22" w:author="Ryan Essex" w:date="2016-03-07T15:39:00Z">
        <w:r w:rsidR="004545C8">
          <w:rPr>
            <w:rFonts w:ascii="Arial" w:hAnsi="Arial" w:cs="Arial"/>
            <w:color w:val="000000" w:themeColor="text1"/>
            <w:sz w:val="22"/>
            <w:szCs w:val="22"/>
          </w:rPr>
          <w:t>Dr.</w:t>
        </w:r>
      </w:ins>
      <w:r w:rsidRPr="004545C8">
        <w:rPr>
          <w:rFonts w:ascii="Arial" w:hAnsi="Arial" w:cs="Arial"/>
          <w:color w:val="000000" w:themeColor="text1"/>
          <w:sz w:val="22"/>
          <w:szCs w:val="22"/>
          <w:rPrChange w:id="23" w:author="Ryan Essex" w:date="2016-03-07T15:39:00Z">
            <w:rPr>
              <w:rFonts w:ascii="Arial" w:hAnsi="Arial" w:cs="Arial"/>
              <w:color w:val="000000" w:themeColor="text1"/>
            </w:rPr>
          </w:rPrChange>
        </w:rPr>
        <w:t xml:space="preserve"> Pitkänen will be responsible for the communications among the Project 1 PIs and co-Is and the rest of the EpiBioS4Rx collaborators (Public Engagement and Administration Cores, IAC, and the Project 1 consultants), for matters that pertain to the goals and experiments done through Project 1, and for maintaining the procedures for blinding, randomization, and harmonizing procedures and analyses across institutions. This will include organization of teleconferences or web conferences, planning of annual meeting schedules to discuss the Project 1 progress, e-mail or phone conversations, preparation of minutes and progress reports from these events. </w:t>
      </w:r>
      <w:del w:id="24" w:author="Ryan Essex" w:date="2016-03-07T15:39:00Z">
        <w:r w:rsidRPr="004545C8" w:rsidDel="004545C8">
          <w:rPr>
            <w:rFonts w:ascii="Arial" w:hAnsi="Arial" w:cs="Arial"/>
            <w:color w:val="000000" w:themeColor="text1"/>
            <w:sz w:val="22"/>
            <w:szCs w:val="22"/>
            <w:rPrChange w:id="25" w:author="Ryan Essex" w:date="2016-03-07T15:39:00Z">
              <w:rPr>
                <w:rFonts w:ascii="Arial" w:hAnsi="Arial" w:cs="Arial"/>
                <w:color w:val="000000" w:themeColor="text1"/>
              </w:rPr>
            </w:rPrChange>
          </w:rPr>
          <w:delText>Dr</w:delText>
        </w:r>
      </w:del>
      <w:del w:id="26" w:author="Ryan Essex" w:date="2016-03-07T15:40:00Z">
        <w:r w:rsidRPr="004545C8" w:rsidDel="004545C8">
          <w:rPr>
            <w:rFonts w:ascii="Arial" w:hAnsi="Arial" w:cs="Arial"/>
            <w:color w:val="000000" w:themeColor="text1"/>
            <w:sz w:val="22"/>
            <w:szCs w:val="22"/>
            <w:rPrChange w:id="27" w:author="Ryan Essex" w:date="2016-03-07T15:39:00Z">
              <w:rPr>
                <w:rFonts w:ascii="Arial" w:hAnsi="Arial" w:cs="Arial"/>
                <w:color w:val="000000" w:themeColor="text1"/>
              </w:rPr>
            </w:rPrChange>
          </w:rPr>
          <w:delText>.</w:delText>
        </w:r>
      </w:del>
      <w:ins w:id="28" w:author="Ryan Essex" w:date="2016-03-07T15:40:00Z">
        <w:r w:rsidR="004545C8">
          <w:rPr>
            <w:rFonts w:ascii="Arial" w:hAnsi="Arial" w:cs="Arial"/>
            <w:color w:val="000000" w:themeColor="text1"/>
            <w:sz w:val="22"/>
            <w:szCs w:val="22"/>
          </w:rPr>
          <w:t>Dr.</w:t>
        </w:r>
      </w:ins>
      <w:r w:rsidRPr="004545C8">
        <w:rPr>
          <w:rFonts w:ascii="Arial" w:hAnsi="Arial" w:cs="Arial"/>
          <w:color w:val="000000" w:themeColor="text1"/>
          <w:sz w:val="22"/>
          <w:szCs w:val="22"/>
          <w:rPrChange w:id="29" w:author="Ryan Essex" w:date="2016-03-07T15:39:00Z">
            <w:rPr>
              <w:rFonts w:ascii="Arial" w:hAnsi="Arial" w:cs="Arial"/>
              <w:color w:val="000000" w:themeColor="text1"/>
            </w:rPr>
          </w:rPrChange>
        </w:rPr>
        <w:t xml:space="preserve"> Pitkänen with </w:t>
      </w:r>
      <w:del w:id="30" w:author="Ryan Essex" w:date="2016-03-07T15:39:00Z">
        <w:r w:rsidRPr="004545C8" w:rsidDel="004545C8">
          <w:rPr>
            <w:rFonts w:ascii="Arial" w:hAnsi="Arial" w:cs="Arial"/>
            <w:color w:val="000000" w:themeColor="text1"/>
            <w:sz w:val="22"/>
            <w:szCs w:val="22"/>
            <w:rPrChange w:id="31" w:author="Ryan Essex" w:date="2016-03-07T15:39:00Z">
              <w:rPr>
                <w:rFonts w:ascii="Arial" w:hAnsi="Arial" w:cs="Arial"/>
                <w:color w:val="000000" w:themeColor="text1"/>
              </w:rPr>
            </w:rPrChange>
          </w:rPr>
          <w:delText>Dr</w:delText>
        </w:r>
      </w:del>
      <w:ins w:id="32" w:author="Ryan Essex" w:date="2016-03-07T15:39:00Z">
        <w:r w:rsidR="004545C8">
          <w:rPr>
            <w:rFonts w:ascii="Arial" w:hAnsi="Arial" w:cs="Arial"/>
            <w:color w:val="000000" w:themeColor="text1"/>
            <w:sz w:val="22"/>
            <w:szCs w:val="22"/>
          </w:rPr>
          <w:t>Dr.</w:t>
        </w:r>
      </w:ins>
      <w:r w:rsidRPr="004545C8">
        <w:rPr>
          <w:rFonts w:ascii="Arial" w:hAnsi="Arial" w:cs="Arial"/>
          <w:color w:val="000000" w:themeColor="text1"/>
          <w:sz w:val="22"/>
          <w:szCs w:val="22"/>
          <w:rPrChange w:id="33" w:author="Ryan Essex" w:date="2016-03-07T15:39:00Z">
            <w:rPr>
              <w:rFonts w:ascii="Arial" w:hAnsi="Arial" w:cs="Arial"/>
              <w:color w:val="000000" w:themeColor="text1"/>
            </w:rPr>
          </w:rPrChange>
        </w:rPr>
        <w:t xml:space="preserve"> O’Brien will be planning the Project 1 investigator meetings for the harmonization of procedures and data analyses, calling and organizing the data presentation for the Public Engagement Core and EpiBios4Rx consortium meetings to discuss the progress of Project 1 and next steps. </w:t>
      </w:r>
      <w:del w:id="34" w:author="Ryan Essex" w:date="2016-03-07T15:39:00Z">
        <w:r w:rsidRPr="004545C8" w:rsidDel="004545C8">
          <w:rPr>
            <w:rFonts w:ascii="Arial" w:hAnsi="Arial" w:cs="Arial"/>
            <w:color w:val="000000" w:themeColor="text1"/>
            <w:sz w:val="22"/>
            <w:szCs w:val="22"/>
            <w:rPrChange w:id="35" w:author="Ryan Essex" w:date="2016-03-07T15:39:00Z">
              <w:rPr>
                <w:rFonts w:ascii="Arial" w:hAnsi="Arial" w:cs="Arial"/>
                <w:color w:val="000000" w:themeColor="text1"/>
              </w:rPr>
            </w:rPrChange>
          </w:rPr>
          <w:delText>Dr</w:delText>
        </w:r>
      </w:del>
      <w:del w:id="36" w:author="Ryan Essex" w:date="2016-03-07T15:40:00Z">
        <w:r w:rsidRPr="004545C8" w:rsidDel="004545C8">
          <w:rPr>
            <w:rFonts w:ascii="Arial" w:hAnsi="Arial" w:cs="Arial"/>
            <w:color w:val="000000" w:themeColor="text1"/>
            <w:sz w:val="22"/>
            <w:szCs w:val="22"/>
            <w:rPrChange w:id="37" w:author="Ryan Essex" w:date="2016-03-07T15:39:00Z">
              <w:rPr>
                <w:rFonts w:ascii="Arial" w:hAnsi="Arial" w:cs="Arial"/>
                <w:color w:val="000000" w:themeColor="text1"/>
              </w:rPr>
            </w:rPrChange>
          </w:rPr>
          <w:delText>.</w:delText>
        </w:r>
      </w:del>
      <w:ins w:id="38" w:author="Ryan Essex" w:date="2016-03-07T15:40:00Z">
        <w:r w:rsidR="004545C8">
          <w:rPr>
            <w:rFonts w:ascii="Arial" w:hAnsi="Arial" w:cs="Arial"/>
            <w:color w:val="000000" w:themeColor="text1"/>
            <w:sz w:val="22"/>
            <w:szCs w:val="22"/>
          </w:rPr>
          <w:t>Dr.</w:t>
        </w:r>
      </w:ins>
      <w:r w:rsidRPr="004545C8">
        <w:rPr>
          <w:rFonts w:ascii="Arial" w:hAnsi="Arial" w:cs="Arial"/>
          <w:color w:val="000000" w:themeColor="text1"/>
          <w:sz w:val="22"/>
          <w:szCs w:val="22"/>
          <w:rPrChange w:id="39" w:author="Ryan Essex" w:date="2016-03-07T15:39:00Z">
            <w:rPr>
              <w:rFonts w:ascii="Arial" w:hAnsi="Arial" w:cs="Arial"/>
              <w:color w:val="000000" w:themeColor="text1"/>
            </w:rPr>
          </w:rPrChange>
        </w:rPr>
        <w:t xml:space="preserve"> Pitkänen will be the contact PI to communicate with NINDS staff and prepare the progres</w:t>
      </w:r>
      <w:bookmarkStart w:id="40" w:name="_GoBack"/>
      <w:bookmarkEnd w:id="40"/>
      <w:r w:rsidRPr="004545C8">
        <w:rPr>
          <w:rFonts w:ascii="Arial" w:hAnsi="Arial" w:cs="Arial"/>
          <w:color w:val="000000" w:themeColor="text1"/>
          <w:sz w:val="22"/>
          <w:szCs w:val="22"/>
          <w:rPrChange w:id="41" w:author="Ryan Essex" w:date="2016-03-07T15:39:00Z">
            <w:rPr>
              <w:rFonts w:ascii="Arial" w:hAnsi="Arial" w:cs="Arial"/>
              <w:color w:val="000000" w:themeColor="text1"/>
            </w:rPr>
          </w:rPrChange>
        </w:rPr>
        <w:t xml:space="preserve">s reports to NINDS, if funded. The two PIs of Project 2, Drs. Pitkänen and O’Brien will organize the workflow of experiments across sites so that milestones and timelines are met, will supervise the manuscript preparation for Project 1 and decisions on authorship, and will chair the meetings of Project 1 that will decide on selection of markers for further studies in preclinical biomarker trial. Such meetings will include the Project 1 investigators, Public Engagement representative, IAC representatives, the consultants of Project 1 and the Steering committee of EpiBioS4Rx. </w:t>
      </w:r>
      <w:del w:id="42" w:author="Ryan Essex" w:date="2016-03-07T15:39:00Z">
        <w:r w:rsidRPr="004545C8" w:rsidDel="004545C8">
          <w:rPr>
            <w:rFonts w:ascii="Arial" w:hAnsi="Arial" w:cs="Arial"/>
            <w:color w:val="000000" w:themeColor="text1"/>
            <w:sz w:val="22"/>
            <w:szCs w:val="22"/>
            <w:rPrChange w:id="43" w:author="Ryan Essex" w:date="2016-03-07T15:39:00Z">
              <w:rPr>
                <w:rFonts w:ascii="Arial" w:hAnsi="Arial" w:cs="Arial"/>
                <w:color w:val="000000" w:themeColor="text1"/>
              </w:rPr>
            </w:rPrChange>
          </w:rPr>
          <w:delText>Dr</w:delText>
        </w:r>
      </w:del>
      <w:ins w:id="44" w:author="Ryan Essex" w:date="2016-03-07T15:39:00Z">
        <w:r w:rsidR="004545C8">
          <w:rPr>
            <w:rFonts w:ascii="Arial" w:hAnsi="Arial" w:cs="Arial"/>
            <w:color w:val="000000" w:themeColor="text1"/>
            <w:sz w:val="22"/>
            <w:szCs w:val="22"/>
          </w:rPr>
          <w:t>Dr.</w:t>
        </w:r>
      </w:ins>
      <w:r w:rsidRPr="004545C8">
        <w:rPr>
          <w:rFonts w:ascii="Arial" w:hAnsi="Arial" w:cs="Arial"/>
          <w:color w:val="000000" w:themeColor="text1"/>
          <w:sz w:val="22"/>
          <w:szCs w:val="22"/>
          <w:rPrChange w:id="45" w:author="Ryan Essex" w:date="2016-03-07T15:39:00Z">
            <w:rPr>
              <w:rFonts w:ascii="Arial" w:hAnsi="Arial" w:cs="Arial"/>
              <w:color w:val="000000" w:themeColor="text1"/>
            </w:rPr>
          </w:rPrChange>
        </w:rPr>
        <w:t xml:space="preserve"> Pitkänen will also be responsible for the maintenance and cataloguing of the </w:t>
      </w:r>
      <w:proofErr w:type="spellStart"/>
      <w:r w:rsidRPr="004545C8">
        <w:rPr>
          <w:rFonts w:ascii="Arial" w:hAnsi="Arial" w:cs="Arial"/>
          <w:color w:val="000000" w:themeColor="text1"/>
          <w:sz w:val="22"/>
          <w:szCs w:val="22"/>
          <w:rPrChange w:id="46" w:author="Ryan Essex" w:date="2016-03-07T15:39:00Z">
            <w:rPr>
              <w:rFonts w:ascii="Arial" w:hAnsi="Arial" w:cs="Arial"/>
              <w:color w:val="000000" w:themeColor="text1"/>
            </w:rPr>
          </w:rPrChange>
        </w:rPr>
        <w:t>biospecimens</w:t>
      </w:r>
      <w:proofErr w:type="spellEnd"/>
      <w:r w:rsidRPr="004545C8">
        <w:rPr>
          <w:rFonts w:ascii="Arial" w:hAnsi="Arial" w:cs="Arial"/>
          <w:color w:val="000000" w:themeColor="text1"/>
          <w:sz w:val="22"/>
          <w:szCs w:val="22"/>
          <w:rPrChange w:id="47" w:author="Ryan Essex" w:date="2016-03-07T15:39:00Z">
            <w:rPr>
              <w:rFonts w:ascii="Arial" w:hAnsi="Arial" w:cs="Arial"/>
              <w:color w:val="000000" w:themeColor="text1"/>
            </w:rPr>
          </w:rPrChange>
        </w:rPr>
        <w:t xml:space="preserve"> of the </w:t>
      </w:r>
      <w:proofErr w:type="spellStart"/>
      <w:r w:rsidRPr="004545C8">
        <w:rPr>
          <w:rFonts w:ascii="Arial" w:hAnsi="Arial" w:cs="Arial"/>
          <w:color w:val="000000" w:themeColor="text1"/>
          <w:sz w:val="22"/>
          <w:szCs w:val="22"/>
          <w:rPrChange w:id="48" w:author="Ryan Essex" w:date="2016-03-07T15:39:00Z">
            <w:rPr>
              <w:rFonts w:ascii="Arial" w:hAnsi="Arial" w:cs="Arial"/>
              <w:color w:val="000000" w:themeColor="text1"/>
            </w:rPr>
          </w:rPrChange>
        </w:rPr>
        <w:t>BioBank</w:t>
      </w:r>
      <w:proofErr w:type="spellEnd"/>
      <w:r w:rsidRPr="004545C8">
        <w:rPr>
          <w:rFonts w:ascii="Arial" w:hAnsi="Arial" w:cs="Arial"/>
          <w:color w:val="000000" w:themeColor="text1"/>
          <w:sz w:val="22"/>
          <w:szCs w:val="22"/>
          <w:rPrChange w:id="49" w:author="Ryan Essex" w:date="2016-03-07T15:39:00Z">
            <w:rPr>
              <w:rFonts w:ascii="Arial" w:hAnsi="Arial" w:cs="Arial"/>
              <w:color w:val="000000" w:themeColor="text1"/>
            </w:rPr>
          </w:rPrChange>
        </w:rPr>
        <w:t xml:space="preserve"> and their inclusion in the centralized database of the IAC and will be the contact person to investigators who are interested in collaborating by performing specific analyses on these </w:t>
      </w:r>
      <w:proofErr w:type="spellStart"/>
      <w:r w:rsidRPr="004545C8">
        <w:rPr>
          <w:rFonts w:ascii="Arial" w:hAnsi="Arial" w:cs="Arial"/>
          <w:color w:val="000000" w:themeColor="text1"/>
          <w:sz w:val="22"/>
          <w:szCs w:val="22"/>
          <w:rPrChange w:id="50" w:author="Ryan Essex" w:date="2016-03-07T15:39:00Z">
            <w:rPr>
              <w:rFonts w:ascii="Arial" w:hAnsi="Arial" w:cs="Arial"/>
              <w:color w:val="000000" w:themeColor="text1"/>
            </w:rPr>
          </w:rPrChange>
        </w:rPr>
        <w:t>biospecimens</w:t>
      </w:r>
      <w:proofErr w:type="spellEnd"/>
      <w:r w:rsidRPr="004545C8">
        <w:rPr>
          <w:rFonts w:ascii="Arial" w:hAnsi="Arial" w:cs="Arial"/>
          <w:color w:val="000000" w:themeColor="text1"/>
          <w:sz w:val="22"/>
          <w:szCs w:val="22"/>
          <w:rPrChange w:id="51" w:author="Ryan Essex" w:date="2016-03-07T15:39:00Z">
            <w:rPr>
              <w:rFonts w:ascii="Arial" w:hAnsi="Arial" w:cs="Arial"/>
              <w:color w:val="000000" w:themeColor="text1"/>
            </w:rPr>
          </w:rPrChange>
        </w:rPr>
        <w:t xml:space="preserve">. </w:t>
      </w:r>
    </w:p>
    <w:p w14:paraId="130D90A9" w14:textId="3334F5E2" w:rsidR="00A27F9E" w:rsidRPr="004545C8" w:rsidRDefault="00A27F9E" w:rsidP="004545C8">
      <w:pPr>
        <w:autoSpaceDE w:val="0"/>
        <w:autoSpaceDN w:val="0"/>
        <w:adjustRightInd w:val="0"/>
        <w:spacing w:afterLines="30" w:after="72"/>
        <w:jc w:val="both"/>
        <w:rPr>
          <w:rFonts w:ascii="Arial" w:hAnsi="Arial" w:cs="Arial"/>
          <w:color w:val="000000" w:themeColor="text1"/>
          <w:sz w:val="22"/>
          <w:szCs w:val="22"/>
          <w:rPrChange w:id="52" w:author="Ryan Essex" w:date="2016-03-07T15:39:00Z">
            <w:rPr>
              <w:rFonts w:ascii="Arial" w:hAnsi="Arial" w:cs="Arial"/>
              <w:color w:val="000000" w:themeColor="text1"/>
            </w:rPr>
          </w:rPrChange>
        </w:rPr>
        <w:pPrChange w:id="53" w:author="Ryan Essex" w:date="2016-03-07T15:45:00Z">
          <w:pPr>
            <w:autoSpaceDE w:val="0"/>
            <w:autoSpaceDN w:val="0"/>
            <w:adjustRightInd w:val="0"/>
            <w:jc w:val="both"/>
          </w:pPr>
        </w:pPrChange>
      </w:pPr>
      <w:r w:rsidRPr="004545C8">
        <w:rPr>
          <w:rFonts w:ascii="Arial" w:hAnsi="Arial" w:cs="Arial"/>
          <w:color w:val="000000" w:themeColor="text1"/>
          <w:sz w:val="22"/>
          <w:szCs w:val="22"/>
          <w:u w:val="single"/>
          <w:rPrChange w:id="54" w:author="Ryan Essex" w:date="2016-03-07T15:44:00Z">
            <w:rPr>
              <w:rFonts w:ascii="Arial" w:hAnsi="Arial" w:cs="Arial"/>
              <w:b/>
              <w:color w:val="000000" w:themeColor="text1"/>
            </w:rPr>
          </w:rPrChange>
        </w:rPr>
        <w:t>Terence O’Brien</w:t>
      </w:r>
      <w:ins w:id="55" w:author="Ryan Essex" w:date="2016-03-07T15:44:00Z">
        <w:r w:rsidR="004545C8" w:rsidRPr="004545C8">
          <w:rPr>
            <w:rFonts w:ascii="Arial" w:hAnsi="Arial" w:cs="Arial"/>
            <w:color w:val="000000" w:themeColor="text1"/>
            <w:sz w:val="22"/>
            <w:szCs w:val="22"/>
            <w:u w:val="single"/>
            <w:rPrChange w:id="56" w:author="Ryan Essex" w:date="2016-03-07T15:44:00Z">
              <w:rPr>
                <w:rFonts w:ascii="Arial" w:hAnsi="Arial" w:cs="Arial"/>
                <w:color w:val="000000" w:themeColor="text1"/>
                <w:sz w:val="22"/>
                <w:szCs w:val="22"/>
              </w:rPr>
            </w:rPrChange>
          </w:rPr>
          <w:t>, MD</w:t>
        </w:r>
      </w:ins>
      <w:r w:rsidRPr="004545C8">
        <w:rPr>
          <w:rFonts w:ascii="Arial" w:hAnsi="Arial" w:cs="Arial"/>
          <w:color w:val="000000" w:themeColor="text1"/>
          <w:sz w:val="22"/>
          <w:szCs w:val="22"/>
          <w:rPrChange w:id="57" w:author="Ryan Essex" w:date="2016-03-07T15:44:00Z">
            <w:rPr>
              <w:rFonts w:ascii="Arial" w:hAnsi="Arial" w:cs="Arial"/>
              <w:b/>
              <w:color w:val="000000" w:themeColor="text1"/>
            </w:rPr>
          </w:rPrChange>
        </w:rPr>
        <w:t xml:space="preserve"> (University of Melbourne) (PI for Project 1):</w:t>
      </w:r>
      <w:r w:rsidRPr="004545C8">
        <w:rPr>
          <w:rFonts w:ascii="Arial" w:hAnsi="Arial" w:cs="Arial"/>
          <w:color w:val="000000" w:themeColor="text1"/>
          <w:sz w:val="22"/>
          <w:szCs w:val="22"/>
          <w:rPrChange w:id="58" w:author="Ryan Essex" w:date="2016-03-07T15:39:00Z">
            <w:rPr>
              <w:rFonts w:ascii="Arial" w:hAnsi="Arial" w:cs="Arial"/>
              <w:color w:val="000000" w:themeColor="text1"/>
            </w:rPr>
          </w:rPrChange>
        </w:rPr>
        <w:t xml:space="preserve"> </w:t>
      </w:r>
      <w:del w:id="59" w:author="Ryan Essex" w:date="2016-03-07T15:39:00Z">
        <w:r w:rsidRPr="004545C8" w:rsidDel="004545C8">
          <w:rPr>
            <w:rFonts w:ascii="Arial" w:hAnsi="Arial" w:cs="Arial"/>
            <w:color w:val="000000" w:themeColor="text1"/>
            <w:sz w:val="22"/>
            <w:szCs w:val="22"/>
            <w:rPrChange w:id="60" w:author="Ryan Essex" w:date="2016-03-07T15:39:00Z">
              <w:rPr>
                <w:rFonts w:ascii="Arial" w:hAnsi="Arial" w:cs="Arial"/>
                <w:color w:val="000000" w:themeColor="text1"/>
              </w:rPr>
            </w:rPrChange>
          </w:rPr>
          <w:delText>Dr</w:delText>
        </w:r>
      </w:del>
      <w:ins w:id="61" w:author="Ryan Essex" w:date="2016-03-07T15:39:00Z">
        <w:r w:rsidR="004545C8">
          <w:rPr>
            <w:rFonts w:ascii="Arial" w:hAnsi="Arial" w:cs="Arial"/>
            <w:color w:val="000000" w:themeColor="text1"/>
            <w:sz w:val="22"/>
            <w:szCs w:val="22"/>
          </w:rPr>
          <w:t>Dr.</w:t>
        </w:r>
      </w:ins>
      <w:r w:rsidRPr="004545C8">
        <w:rPr>
          <w:rFonts w:ascii="Arial" w:hAnsi="Arial" w:cs="Arial"/>
          <w:color w:val="000000" w:themeColor="text1"/>
          <w:sz w:val="22"/>
          <w:szCs w:val="22"/>
          <w:rPrChange w:id="62" w:author="Ryan Essex" w:date="2016-03-07T15:39:00Z">
            <w:rPr>
              <w:rFonts w:ascii="Arial" w:hAnsi="Arial" w:cs="Arial"/>
              <w:color w:val="000000" w:themeColor="text1"/>
            </w:rPr>
          </w:rPrChange>
        </w:rPr>
        <w:t xml:space="preserve"> O’Brien will be responsible for helping the coordination of procedures and analyses between the three study sites. He will alternate with </w:t>
      </w:r>
      <w:del w:id="63" w:author="Ryan Essex" w:date="2016-03-07T15:39:00Z">
        <w:r w:rsidRPr="004545C8" w:rsidDel="004545C8">
          <w:rPr>
            <w:rFonts w:ascii="Arial" w:hAnsi="Arial" w:cs="Arial"/>
            <w:color w:val="000000" w:themeColor="text1"/>
            <w:sz w:val="22"/>
            <w:szCs w:val="22"/>
            <w:rPrChange w:id="64" w:author="Ryan Essex" w:date="2016-03-07T15:39:00Z">
              <w:rPr>
                <w:rFonts w:ascii="Arial" w:hAnsi="Arial" w:cs="Arial"/>
                <w:color w:val="000000" w:themeColor="text1"/>
              </w:rPr>
            </w:rPrChange>
          </w:rPr>
          <w:delText>Dr</w:delText>
        </w:r>
      </w:del>
      <w:del w:id="65" w:author="Ryan Essex" w:date="2016-03-07T15:40:00Z">
        <w:r w:rsidRPr="004545C8" w:rsidDel="004545C8">
          <w:rPr>
            <w:rFonts w:ascii="Arial" w:hAnsi="Arial" w:cs="Arial"/>
            <w:color w:val="000000" w:themeColor="text1"/>
            <w:sz w:val="22"/>
            <w:szCs w:val="22"/>
            <w:rPrChange w:id="66" w:author="Ryan Essex" w:date="2016-03-07T15:39:00Z">
              <w:rPr>
                <w:rFonts w:ascii="Arial" w:hAnsi="Arial" w:cs="Arial"/>
                <w:color w:val="000000" w:themeColor="text1"/>
              </w:rPr>
            </w:rPrChange>
          </w:rPr>
          <w:delText>.</w:delText>
        </w:r>
      </w:del>
      <w:ins w:id="67" w:author="Ryan Essex" w:date="2016-03-07T15:40:00Z">
        <w:r w:rsidR="004545C8">
          <w:rPr>
            <w:rFonts w:ascii="Arial" w:hAnsi="Arial" w:cs="Arial"/>
            <w:color w:val="000000" w:themeColor="text1"/>
            <w:sz w:val="22"/>
            <w:szCs w:val="22"/>
          </w:rPr>
          <w:t>Dr.</w:t>
        </w:r>
      </w:ins>
      <w:r w:rsidRPr="004545C8">
        <w:rPr>
          <w:rFonts w:ascii="Arial" w:hAnsi="Arial" w:cs="Arial"/>
          <w:color w:val="000000" w:themeColor="text1"/>
          <w:sz w:val="22"/>
          <w:szCs w:val="22"/>
          <w:rPrChange w:id="68" w:author="Ryan Essex" w:date="2016-03-07T15:39:00Z">
            <w:rPr>
              <w:rFonts w:ascii="Arial" w:hAnsi="Arial" w:cs="Arial"/>
              <w:color w:val="000000" w:themeColor="text1"/>
            </w:rPr>
          </w:rPrChange>
        </w:rPr>
        <w:t xml:space="preserve"> Pitkänen in the communications needed among Project 1 investigators and the other EpiBioS4Rx investigators, if scheduling conflicts arise. </w:t>
      </w:r>
      <w:del w:id="69" w:author="Ryan Essex" w:date="2016-03-07T15:39:00Z">
        <w:r w:rsidRPr="004545C8" w:rsidDel="004545C8">
          <w:rPr>
            <w:rFonts w:ascii="Arial" w:hAnsi="Arial" w:cs="Arial"/>
            <w:color w:val="000000" w:themeColor="text1"/>
            <w:sz w:val="22"/>
            <w:szCs w:val="22"/>
            <w:rPrChange w:id="70" w:author="Ryan Essex" w:date="2016-03-07T15:39:00Z">
              <w:rPr>
                <w:rFonts w:ascii="Arial" w:hAnsi="Arial" w:cs="Arial"/>
                <w:color w:val="000000" w:themeColor="text1"/>
              </w:rPr>
            </w:rPrChange>
          </w:rPr>
          <w:delText>Dr</w:delText>
        </w:r>
      </w:del>
      <w:del w:id="71" w:author="Ryan Essex" w:date="2016-03-07T15:40:00Z">
        <w:r w:rsidRPr="004545C8" w:rsidDel="004545C8">
          <w:rPr>
            <w:rFonts w:ascii="Arial" w:hAnsi="Arial" w:cs="Arial"/>
            <w:color w:val="000000" w:themeColor="text1"/>
            <w:sz w:val="22"/>
            <w:szCs w:val="22"/>
            <w:rPrChange w:id="72" w:author="Ryan Essex" w:date="2016-03-07T15:39:00Z">
              <w:rPr>
                <w:rFonts w:ascii="Arial" w:hAnsi="Arial" w:cs="Arial"/>
                <w:color w:val="000000" w:themeColor="text1"/>
              </w:rPr>
            </w:rPrChange>
          </w:rPr>
          <w:delText>.</w:delText>
        </w:r>
      </w:del>
      <w:ins w:id="73" w:author="Ryan Essex" w:date="2016-03-07T15:40:00Z">
        <w:r w:rsidR="004545C8">
          <w:rPr>
            <w:rFonts w:ascii="Arial" w:hAnsi="Arial" w:cs="Arial"/>
            <w:color w:val="000000" w:themeColor="text1"/>
            <w:sz w:val="22"/>
            <w:szCs w:val="22"/>
          </w:rPr>
          <w:t>Dr.</w:t>
        </w:r>
      </w:ins>
      <w:r w:rsidRPr="004545C8">
        <w:rPr>
          <w:rFonts w:ascii="Arial" w:hAnsi="Arial" w:cs="Arial"/>
          <w:color w:val="000000" w:themeColor="text1"/>
          <w:sz w:val="22"/>
          <w:szCs w:val="22"/>
          <w:rPrChange w:id="74" w:author="Ryan Essex" w:date="2016-03-07T15:39:00Z">
            <w:rPr>
              <w:rFonts w:ascii="Arial" w:hAnsi="Arial" w:cs="Arial"/>
              <w:color w:val="000000" w:themeColor="text1"/>
            </w:rPr>
          </w:rPrChange>
        </w:rPr>
        <w:t xml:space="preserve"> O’Brien with </w:t>
      </w:r>
      <w:del w:id="75" w:author="Ryan Essex" w:date="2016-03-07T15:39:00Z">
        <w:r w:rsidRPr="004545C8" w:rsidDel="004545C8">
          <w:rPr>
            <w:rFonts w:ascii="Arial" w:hAnsi="Arial" w:cs="Arial"/>
            <w:color w:val="000000" w:themeColor="text1"/>
            <w:sz w:val="22"/>
            <w:szCs w:val="22"/>
            <w:rPrChange w:id="76" w:author="Ryan Essex" w:date="2016-03-07T15:39:00Z">
              <w:rPr>
                <w:rFonts w:ascii="Arial" w:hAnsi="Arial" w:cs="Arial"/>
                <w:color w:val="000000" w:themeColor="text1"/>
              </w:rPr>
            </w:rPrChange>
          </w:rPr>
          <w:delText>Dr</w:delText>
        </w:r>
      </w:del>
      <w:del w:id="77" w:author="Ryan Essex" w:date="2016-03-07T15:40:00Z">
        <w:r w:rsidRPr="004545C8" w:rsidDel="004545C8">
          <w:rPr>
            <w:rFonts w:ascii="Arial" w:hAnsi="Arial" w:cs="Arial"/>
            <w:color w:val="000000" w:themeColor="text1"/>
            <w:sz w:val="22"/>
            <w:szCs w:val="22"/>
            <w:rPrChange w:id="78" w:author="Ryan Essex" w:date="2016-03-07T15:39:00Z">
              <w:rPr>
                <w:rFonts w:ascii="Arial" w:hAnsi="Arial" w:cs="Arial"/>
                <w:color w:val="000000" w:themeColor="text1"/>
              </w:rPr>
            </w:rPrChange>
          </w:rPr>
          <w:delText>.</w:delText>
        </w:r>
      </w:del>
      <w:ins w:id="79" w:author="Ryan Essex" w:date="2016-03-07T15:40:00Z">
        <w:r w:rsidR="004545C8">
          <w:rPr>
            <w:rFonts w:ascii="Arial" w:hAnsi="Arial" w:cs="Arial"/>
            <w:color w:val="000000" w:themeColor="text1"/>
            <w:sz w:val="22"/>
            <w:szCs w:val="22"/>
          </w:rPr>
          <w:t>Dr.</w:t>
        </w:r>
      </w:ins>
      <w:r w:rsidRPr="004545C8">
        <w:rPr>
          <w:rFonts w:ascii="Arial" w:hAnsi="Arial" w:cs="Arial"/>
          <w:color w:val="000000" w:themeColor="text1"/>
          <w:sz w:val="22"/>
          <w:szCs w:val="22"/>
          <w:rPrChange w:id="80" w:author="Ryan Essex" w:date="2016-03-07T15:39:00Z">
            <w:rPr>
              <w:rFonts w:ascii="Arial" w:hAnsi="Arial" w:cs="Arial"/>
              <w:color w:val="000000" w:themeColor="text1"/>
            </w:rPr>
          </w:rPrChange>
        </w:rPr>
        <w:t xml:space="preserve"> Pitkänen will be planning the Project 1 investigator meetings for the harmonization of procedures and data analyses, calling and organizing the data presentation for the Public Engagement Core meetings to discuss the progress of Project 1 and next steps. The two PIs of Project 1, Drs. Pitkänen and O’Brien will keep track across sites so that milestones and timelines are met, will be supervising the manuscript preparation for Project 1 and decisions on authorship, and will be chairing the meetings of Project 1 that will decide on selection of markers for further studies in preclinical biomarker trial. Such meetings will include the Project 1 investigators, the Public Engagement representative, IAC representatives, the consultants of Project 1 and the Steering committee of EpiBioS4Rx. </w:t>
      </w:r>
    </w:p>
    <w:sectPr w:rsidR="00A27F9E" w:rsidRPr="004545C8" w:rsidSect="00595127">
      <w:pgSz w:w="12240" w:h="15840"/>
      <w:pgMar w:top="1134" w:right="737" w:bottom="1134"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C53A4"/>
    <w:multiLevelType w:val="hybridMultilevel"/>
    <w:tmpl w:val="AE3A8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linkStyles/>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27"/>
    <w:rsid w:val="0008767C"/>
    <w:rsid w:val="00157DF3"/>
    <w:rsid w:val="00421FAA"/>
    <w:rsid w:val="004545C8"/>
    <w:rsid w:val="00595127"/>
    <w:rsid w:val="006A0765"/>
    <w:rsid w:val="006E1F3C"/>
    <w:rsid w:val="00742AAC"/>
    <w:rsid w:val="008753DC"/>
    <w:rsid w:val="009C0628"/>
    <w:rsid w:val="009F6800"/>
    <w:rsid w:val="00A27F9E"/>
    <w:rsid w:val="00CC6EE5"/>
    <w:rsid w:val="00E6073C"/>
    <w:rsid w:val="00F574C9"/>
    <w:rsid w:val="00FF5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CC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45C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aliases w:val="EP Main Heading"/>
    <w:basedOn w:val="PlainText"/>
    <w:next w:val="Normal"/>
    <w:link w:val="Heading1Char"/>
    <w:uiPriority w:val="9"/>
    <w:qFormat/>
    <w:rsid w:val="004545C8"/>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4545C8"/>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4545C8"/>
    <w:pPr>
      <w:outlineLvl w:val="2"/>
    </w:pPr>
  </w:style>
  <w:style w:type="character" w:default="1" w:styleId="DefaultParagraphFont">
    <w:name w:val="Default Paragraph Font"/>
    <w:uiPriority w:val="1"/>
    <w:semiHidden/>
    <w:unhideWhenUsed/>
    <w:rsid w:val="004545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45C8"/>
  </w:style>
  <w:style w:type="paragraph" w:styleId="ListParagraph">
    <w:name w:val="List Paragraph"/>
    <w:basedOn w:val="Normal"/>
    <w:uiPriority w:val="34"/>
    <w:qFormat/>
    <w:rsid w:val="00595127"/>
    <w:pPr>
      <w:ind w:left="720"/>
      <w:contextualSpacing/>
    </w:pPr>
  </w:style>
  <w:style w:type="character" w:styleId="CommentReference">
    <w:name w:val="annotation reference"/>
    <w:basedOn w:val="DefaultParagraphFont"/>
    <w:uiPriority w:val="99"/>
    <w:semiHidden/>
    <w:unhideWhenUsed/>
    <w:rsid w:val="004545C8"/>
    <w:rPr>
      <w:sz w:val="18"/>
      <w:szCs w:val="18"/>
    </w:rPr>
  </w:style>
  <w:style w:type="paragraph" w:styleId="CommentText">
    <w:name w:val="annotation text"/>
    <w:basedOn w:val="Normal"/>
    <w:link w:val="CommentTextChar"/>
    <w:uiPriority w:val="99"/>
    <w:semiHidden/>
    <w:unhideWhenUsed/>
    <w:rsid w:val="004545C8"/>
  </w:style>
  <w:style w:type="character" w:customStyle="1" w:styleId="CommentTextChar">
    <w:name w:val="Comment Text Char"/>
    <w:basedOn w:val="DefaultParagraphFont"/>
    <w:link w:val="CommentText"/>
    <w:uiPriority w:val="99"/>
    <w:semiHidden/>
    <w:rsid w:val="004545C8"/>
    <w:rPr>
      <w:rFonts w:ascii="Times New Roman" w:eastAsia="Arial Unicode MS" w:hAnsi="Times New Roman" w:cs="Times New Roman"/>
      <w:sz w:val="24"/>
      <w:szCs w:val="24"/>
      <w:bdr w:val="nil"/>
    </w:rPr>
  </w:style>
  <w:style w:type="paragraph" w:styleId="BalloonText">
    <w:name w:val="Balloon Text"/>
    <w:basedOn w:val="Normal"/>
    <w:link w:val="BalloonTextChar"/>
    <w:uiPriority w:val="99"/>
    <w:semiHidden/>
    <w:unhideWhenUsed/>
    <w:rsid w:val="004545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45C8"/>
    <w:rPr>
      <w:rFonts w:ascii="Lucida Grande" w:eastAsia="Arial Unicode MS" w:hAnsi="Lucida Grande" w:cs="Lucida Grande"/>
      <w:sz w:val="18"/>
      <w:szCs w:val="18"/>
      <w:bdr w:val="nil"/>
    </w:rPr>
  </w:style>
  <w:style w:type="character" w:customStyle="1" w:styleId="Heading1Char">
    <w:name w:val="Heading 1 Char"/>
    <w:aliases w:val="EP Main Heading Char"/>
    <w:basedOn w:val="DefaultParagraphFont"/>
    <w:link w:val="Heading1"/>
    <w:uiPriority w:val="9"/>
    <w:rsid w:val="004545C8"/>
    <w:rPr>
      <w:rFonts w:ascii="Arial" w:eastAsia="Calibri" w:hAnsi="Arial" w:cs="Calibri"/>
      <w:b/>
      <w:bCs/>
      <w:caps/>
      <w:color w:val="000000"/>
      <w:u w:color="000000"/>
      <w:bdr w:val="nil"/>
      <w:lang w:val="es-ES_tradnl"/>
    </w:rPr>
  </w:style>
  <w:style w:type="character" w:customStyle="1" w:styleId="Heading2Char">
    <w:name w:val="Heading 2 Char"/>
    <w:aliases w:val="EP Subhead Char"/>
    <w:basedOn w:val="DefaultParagraphFont"/>
    <w:link w:val="Heading2"/>
    <w:uiPriority w:val="9"/>
    <w:rsid w:val="004545C8"/>
    <w:rPr>
      <w:rFonts w:ascii="Arial" w:eastAsia="Arial Unicode MS" w:hAnsi="Arial" w:cs="Times New Roman"/>
      <w:b/>
      <w:bCs/>
      <w:bdr w:val="nil"/>
    </w:rPr>
  </w:style>
  <w:style w:type="character" w:customStyle="1" w:styleId="Heading3Char">
    <w:name w:val="Heading 3 Char"/>
    <w:aliases w:val="Sub heading Char"/>
    <w:basedOn w:val="DefaultParagraphFont"/>
    <w:link w:val="Heading3"/>
    <w:uiPriority w:val="9"/>
    <w:rsid w:val="004545C8"/>
    <w:rPr>
      <w:rFonts w:ascii="Arial" w:eastAsia="Arial Unicode MS" w:hAnsi="Arial" w:cs="Times New Roman"/>
      <w:b/>
      <w:bCs/>
      <w:bdr w:val="nil"/>
    </w:rPr>
  </w:style>
  <w:style w:type="paragraph" w:styleId="NoSpacing">
    <w:name w:val="No Spacing"/>
    <w:aliases w:val="EP Normal Text"/>
    <w:basedOn w:val="Normal"/>
    <w:uiPriority w:val="1"/>
    <w:qFormat/>
    <w:rsid w:val="004545C8"/>
    <w:rPr>
      <w:rFonts w:ascii="Arial" w:hAnsi="Arial"/>
      <w:sz w:val="22"/>
      <w:szCs w:val="22"/>
    </w:rPr>
  </w:style>
  <w:style w:type="paragraph" w:styleId="PlainText">
    <w:name w:val="Plain Text"/>
    <w:link w:val="PlainTextChar"/>
    <w:rsid w:val="004545C8"/>
    <w:pPr>
      <w:pBdr>
        <w:top w:val="nil"/>
        <w:left w:val="nil"/>
        <w:bottom w:val="nil"/>
        <w:right w:val="nil"/>
        <w:between w:val="nil"/>
        <w:bar w:val="nil"/>
      </w:pBdr>
      <w:spacing w:after="0" w:line="240" w:lineRule="auto"/>
    </w:pPr>
    <w:rPr>
      <w:rFonts w:ascii="Calibri" w:eastAsia="Calibri" w:hAnsi="Calibri" w:cs="Calibri"/>
      <w:color w:val="000000"/>
      <w:u w:color="000000"/>
      <w:bdr w:val="nil"/>
      <w:lang w:val="es-ES_tradnl"/>
    </w:rPr>
  </w:style>
  <w:style w:type="character" w:customStyle="1" w:styleId="PlainTextChar">
    <w:name w:val="Plain Text Char"/>
    <w:basedOn w:val="DefaultParagraphFont"/>
    <w:link w:val="PlainText"/>
    <w:rsid w:val="004545C8"/>
    <w:rPr>
      <w:rFonts w:ascii="Calibri" w:eastAsia="Calibri" w:hAnsi="Calibri" w:cs="Calibri"/>
      <w:color w:val="000000"/>
      <w:u w:color="000000"/>
      <w:bdr w:val="nil"/>
      <w:lang w:val="es-ES_tradnl"/>
    </w:rPr>
  </w:style>
  <w:style w:type="paragraph" w:customStyle="1" w:styleId="HeaderFooter">
    <w:name w:val="Header &amp; Footer"/>
    <w:rsid w:val="004545C8"/>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character" w:styleId="Hyperlink">
    <w:name w:val="Hyperlink"/>
    <w:rsid w:val="004545C8"/>
    <w:rPr>
      <w:u w:val="single"/>
    </w:rPr>
  </w:style>
  <w:style w:type="paragraph" w:customStyle="1" w:styleId="Body">
    <w:name w:val="Body"/>
    <w:rsid w:val="004545C8"/>
    <w:pPr>
      <w:pBdr>
        <w:top w:val="nil"/>
        <w:left w:val="nil"/>
        <w:bottom w:val="nil"/>
        <w:right w:val="nil"/>
        <w:between w:val="nil"/>
        <w:bar w:val="nil"/>
      </w:pBdr>
    </w:pPr>
    <w:rPr>
      <w:rFonts w:ascii="Calibri" w:eastAsia="Calibri" w:hAnsi="Calibri" w:cs="Calibri"/>
      <w:color w:val="000000"/>
      <w:u w:color="000000"/>
      <w:bdr w:val="nil"/>
    </w:rPr>
  </w:style>
  <w:style w:type="paragraph" w:customStyle="1" w:styleId="Default">
    <w:name w:val="Default"/>
    <w:rsid w:val="004545C8"/>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CaptionFigure">
    <w:name w:val="Caption/Figure"/>
    <w:basedOn w:val="NoSpacing"/>
    <w:autoRedefine/>
    <w:qFormat/>
    <w:rsid w:val="004545C8"/>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45C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aliases w:val="EP Main Heading"/>
    <w:basedOn w:val="PlainText"/>
    <w:next w:val="Normal"/>
    <w:link w:val="Heading1Char"/>
    <w:uiPriority w:val="9"/>
    <w:qFormat/>
    <w:rsid w:val="004545C8"/>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4545C8"/>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4545C8"/>
    <w:pPr>
      <w:outlineLvl w:val="2"/>
    </w:pPr>
  </w:style>
  <w:style w:type="character" w:default="1" w:styleId="DefaultParagraphFont">
    <w:name w:val="Default Paragraph Font"/>
    <w:uiPriority w:val="1"/>
    <w:semiHidden/>
    <w:unhideWhenUsed/>
    <w:rsid w:val="004545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45C8"/>
  </w:style>
  <w:style w:type="paragraph" w:styleId="ListParagraph">
    <w:name w:val="List Paragraph"/>
    <w:basedOn w:val="Normal"/>
    <w:uiPriority w:val="34"/>
    <w:qFormat/>
    <w:rsid w:val="00595127"/>
    <w:pPr>
      <w:ind w:left="720"/>
      <w:contextualSpacing/>
    </w:pPr>
  </w:style>
  <w:style w:type="character" w:styleId="CommentReference">
    <w:name w:val="annotation reference"/>
    <w:basedOn w:val="DefaultParagraphFont"/>
    <w:uiPriority w:val="99"/>
    <w:semiHidden/>
    <w:unhideWhenUsed/>
    <w:rsid w:val="004545C8"/>
    <w:rPr>
      <w:sz w:val="18"/>
      <w:szCs w:val="18"/>
    </w:rPr>
  </w:style>
  <w:style w:type="paragraph" w:styleId="CommentText">
    <w:name w:val="annotation text"/>
    <w:basedOn w:val="Normal"/>
    <w:link w:val="CommentTextChar"/>
    <w:uiPriority w:val="99"/>
    <w:semiHidden/>
    <w:unhideWhenUsed/>
    <w:rsid w:val="004545C8"/>
  </w:style>
  <w:style w:type="character" w:customStyle="1" w:styleId="CommentTextChar">
    <w:name w:val="Comment Text Char"/>
    <w:basedOn w:val="DefaultParagraphFont"/>
    <w:link w:val="CommentText"/>
    <w:uiPriority w:val="99"/>
    <w:semiHidden/>
    <w:rsid w:val="004545C8"/>
    <w:rPr>
      <w:rFonts w:ascii="Times New Roman" w:eastAsia="Arial Unicode MS" w:hAnsi="Times New Roman" w:cs="Times New Roman"/>
      <w:sz w:val="24"/>
      <w:szCs w:val="24"/>
      <w:bdr w:val="nil"/>
    </w:rPr>
  </w:style>
  <w:style w:type="paragraph" w:styleId="BalloonText">
    <w:name w:val="Balloon Text"/>
    <w:basedOn w:val="Normal"/>
    <w:link w:val="BalloonTextChar"/>
    <w:uiPriority w:val="99"/>
    <w:semiHidden/>
    <w:unhideWhenUsed/>
    <w:rsid w:val="004545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45C8"/>
    <w:rPr>
      <w:rFonts w:ascii="Lucida Grande" w:eastAsia="Arial Unicode MS" w:hAnsi="Lucida Grande" w:cs="Lucida Grande"/>
      <w:sz w:val="18"/>
      <w:szCs w:val="18"/>
      <w:bdr w:val="nil"/>
    </w:rPr>
  </w:style>
  <w:style w:type="character" w:customStyle="1" w:styleId="Heading1Char">
    <w:name w:val="Heading 1 Char"/>
    <w:aliases w:val="EP Main Heading Char"/>
    <w:basedOn w:val="DefaultParagraphFont"/>
    <w:link w:val="Heading1"/>
    <w:uiPriority w:val="9"/>
    <w:rsid w:val="004545C8"/>
    <w:rPr>
      <w:rFonts w:ascii="Arial" w:eastAsia="Calibri" w:hAnsi="Arial" w:cs="Calibri"/>
      <w:b/>
      <w:bCs/>
      <w:caps/>
      <w:color w:val="000000"/>
      <w:u w:color="000000"/>
      <w:bdr w:val="nil"/>
      <w:lang w:val="es-ES_tradnl"/>
    </w:rPr>
  </w:style>
  <w:style w:type="character" w:customStyle="1" w:styleId="Heading2Char">
    <w:name w:val="Heading 2 Char"/>
    <w:aliases w:val="EP Subhead Char"/>
    <w:basedOn w:val="DefaultParagraphFont"/>
    <w:link w:val="Heading2"/>
    <w:uiPriority w:val="9"/>
    <w:rsid w:val="004545C8"/>
    <w:rPr>
      <w:rFonts w:ascii="Arial" w:eastAsia="Arial Unicode MS" w:hAnsi="Arial" w:cs="Times New Roman"/>
      <w:b/>
      <w:bCs/>
      <w:bdr w:val="nil"/>
    </w:rPr>
  </w:style>
  <w:style w:type="character" w:customStyle="1" w:styleId="Heading3Char">
    <w:name w:val="Heading 3 Char"/>
    <w:aliases w:val="Sub heading Char"/>
    <w:basedOn w:val="DefaultParagraphFont"/>
    <w:link w:val="Heading3"/>
    <w:uiPriority w:val="9"/>
    <w:rsid w:val="004545C8"/>
    <w:rPr>
      <w:rFonts w:ascii="Arial" w:eastAsia="Arial Unicode MS" w:hAnsi="Arial" w:cs="Times New Roman"/>
      <w:b/>
      <w:bCs/>
      <w:bdr w:val="nil"/>
    </w:rPr>
  </w:style>
  <w:style w:type="paragraph" w:styleId="NoSpacing">
    <w:name w:val="No Spacing"/>
    <w:aliases w:val="EP Normal Text"/>
    <w:basedOn w:val="Normal"/>
    <w:uiPriority w:val="1"/>
    <w:qFormat/>
    <w:rsid w:val="004545C8"/>
    <w:rPr>
      <w:rFonts w:ascii="Arial" w:hAnsi="Arial"/>
      <w:sz w:val="22"/>
      <w:szCs w:val="22"/>
    </w:rPr>
  </w:style>
  <w:style w:type="paragraph" w:styleId="PlainText">
    <w:name w:val="Plain Text"/>
    <w:link w:val="PlainTextChar"/>
    <w:rsid w:val="004545C8"/>
    <w:pPr>
      <w:pBdr>
        <w:top w:val="nil"/>
        <w:left w:val="nil"/>
        <w:bottom w:val="nil"/>
        <w:right w:val="nil"/>
        <w:between w:val="nil"/>
        <w:bar w:val="nil"/>
      </w:pBdr>
      <w:spacing w:after="0" w:line="240" w:lineRule="auto"/>
    </w:pPr>
    <w:rPr>
      <w:rFonts w:ascii="Calibri" w:eastAsia="Calibri" w:hAnsi="Calibri" w:cs="Calibri"/>
      <w:color w:val="000000"/>
      <w:u w:color="000000"/>
      <w:bdr w:val="nil"/>
      <w:lang w:val="es-ES_tradnl"/>
    </w:rPr>
  </w:style>
  <w:style w:type="character" w:customStyle="1" w:styleId="PlainTextChar">
    <w:name w:val="Plain Text Char"/>
    <w:basedOn w:val="DefaultParagraphFont"/>
    <w:link w:val="PlainText"/>
    <w:rsid w:val="004545C8"/>
    <w:rPr>
      <w:rFonts w:ascii="Calibri" w:eastAsia="Calibri" w:hAnsi="Calibri" w:cs="Calibri"/>
      <w:color w:val="000000"/>
      <w:u w:color="000000"/>
      <w:bdr w:val="nil"/>
      <w:lang w:val="es-ES_tradnl"/>
    </w:rPr>
  </w:style>
  <w:style w:type="paragraph" w:customStyle="1" w:styleId="HeaderFooter">
    <w:name w:val="Header &amp; Footer"/>
    <w:rsid w:val="004545C8"/>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character" w:styleId="Hyperlink">
    <w:name w:val="Hyperlink"/>
    <w:rsid w:val="004545C8"/>
    <w:rPr>
      <w:u w:val="single"/>
    </w:rPr>
  </w:style>
  <w:style w:type="paragraph" w:customStyle="1" w:styleId="Body">
    <w:name w:val="Body"/>
    <w:rsid w:val="004545C8"/>
    <w:pPr>
      <w:pBdr>
        <w:top w:val="nil"/>
        <w:left w:val="nil"/>
        <w:bottom w:val="nil"/>
        <w:right w:val="nil"/>
        <w:between w:val="nil"/>
        <w:bar w:val="nil"/>
      </w:pBdr>
    </w:pPr>
    <w:rPr>
      <w:rFonts w:ascii="Calibri" w:eastAsia="Calibri" w:hAnsi="Calibri" w:cs="Calibri"/>
      <w:color w:val="000000"/>
      <w:u w:color="000000"/>
      <w:bdr w:val="nil"/>
    </w:rPr>
  </w:style>
  <w:style w:type="paragraph" w:customStyle="1" w:styleId="Default">
    <w:name w:val="Default"/>
    <w:rsid w:val="004545C8"/>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CaptionFigure">
    <w:name w:val="Caption/Figure"/>
    <w:basedOn w:val="NoSpacing"/>
    <w:autoRedefine/>
    <w:qFormat/>
    <w:rsid w:val="004545C8"/>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549</Words>
  <Characters>3271</Characters>
  <Application>Microsoft Macintosh Word</Application>
  <DocSecurity>0</DocSecurity>
  <Lines>155</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Eastern Finland</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Asla Pitkänen</dc:creator>
  <cp:lastModifiedBy>Ryan Essex</cp:lastModifiedBy>
  <cp:revision>2</cp:revision>
  <dcterms:created xsi:type="dcterms:W3CDTF">2016-03-07T23:45:00Z</dcterms:created>
  <dcterms:modified xsi:type="dcterms:W3CDTF">2016-03-07T23:45:00Z</dcterms:modified>
</cp:coreProperties>
</file>